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D86A49" w14:textId="77777777" w:rsidR="00720D10" w:rsidRPr="001A6570" w:rsidRDefault="00720D10" w:rsidP="00720D10">
      <w:pPr>
        <w:pStyle w:val="af0"/>
        <w:jc w:val="center"/>
        <w:rPr>
          <w:rFonts w:ascii="Times New Roman" w:hAnsi="Times New Roman"/>
        </w:rPr>
      </w:pPr>
    </w:p>
    <w:p w14:paraId="59722372" w14:textId="77777777" w:rsidR="00720D10" w:rsidRPr="001A6570" w:rsidRDefault="00720D10" w:rsidP="00720D10">
      <w:pPr>
        <w:pStyle w:val="af0"/>
        <w:jc w:val="center"/>
        <w:rPr>
          <w:rFonts w:ascii="Times New Roman" w:hAnsi="Times New Roman"/>
        </w:rPr>
      </w:pPr>
    </w:p>
    <w:p w14:paraId="0AC6BDB6" w14:textId="77777777" w:rsidR="00720D10" w:rsidRPr="001A6570" w:rsidRDefault="00720D10" w:rsidP="00720D10">
      <w:pPr>
        <w:pStyle w:val="af0"/>
        <w:jc w:val="center"/>
        <w:rPr>
          <w:rFonts w:ascii="Times New Roman" w:hAnsi="Times New Roman"/>
        </w:rPr>
      </w:pPr>
      <w:r w:rsidRPr="001A6570">
        <w:rPr>
          <w:rFonts w:ascii="Times New Roman" w:hAnsi="Times New Roman"/>
        </w:rPr>
        <w:t xml:space="preserve">Техническое задание </w:t>
      </w:r>
    </w:p>
    <w:p w14:paraId="27B5C94A" w14:textId="77777777" w:rsidR="00EB6992" w:rsidRPr="001A6570" w:rsidRDefault="00EB6992" w:rsidP="00547ECE"/>
    <w:p w14:paraId="64A4AD32" w14:textId="502BD1CA" w:rsidR="00EB6992" w:rsidRPr="001A6570" w:rsidRDefault="005C61BF" w:rsidP="00720D10">
      <w:pPr>
        <w:pStyle w:val="af0"/>
        <w:jc w:val="center"/>
        <w:rPr>
          <w:rFonts w:ascii="Times New Roman" w:hAnsi="Times New Roman"/>
          <w:sz w:val="44"/>
          <w:szCs w:val="44"/>
        </w:rPr>
      </w:pPr>
      <w:r w:rsidRPr="001A6570">
        <w:rPr>
          <w:rFonts w:ascii="Times New Roman" w:hAnsi="Times New Roman"/>
          <w:sz w:val="44"/>
          <w:szCs w:val="44"/>
        </w:rPr>
        <w:t>н</w:t>
      </w:r>
      <w:r w:rsidR="00720D10" w:rsidRPr="001A6570">
        <w:rPr>
          <w:rFonts w:ascii="Times New Roman" w:hAnsi="Times New Roman"/>
          <w:sz w:val="44"/>
          <w:szCs w:val="44"/>
        </w:rPr>
        <w:t>а</w:t>
      </w:r>
      <w:r w:rsidRPr="001A6570">
        <w:rPr>
          <w:rFonts w:ascii="Times New Roman" w:hAnsi="Times New Roman"/>
          <w:sz w:val="44"/>
          <w:szCs w:val="44"/>
        </w:rPr>
        <w:t xml:space="preserve"> инцидент</w:t>
      </w:r>
      <w:r w:rsidR="00EB6992" w:rsidRPr="001A6570">
        <w:rPr>
          <w:rFonts w:ascii="Times New Roman" w:hAnsi="Times New Roman"/>
          <w:sz w:val="44"/>
          <w:szCs w:val="44"/>
        </w:rPr>
        <w:t xml:space="preserve"> </w:t>
      </w:r>
      <w:r w:rsidR="008A7B08" w:rsidRPr="001A6570">
        <w:rPr>
          <w:rFonts w:ascii="Times New Roman" w:hAnsi="Times New Roman"/>
          <w:sz w:val="44"/>
          <w:szCs w:val="44"/>
        </w:rPr>
        <w:t>vl216852</w:t>
      </w:r>
    </w:p>
    <w:p w14:paraId="6261BDF6" w14:textId="0E6016DA" w:rsidR="00EB6992" w:rsidRPr="001A6570" w:rsidRDefault="006752EA" w:rsidP="00720D10">
      <w:pPr>
        <w:pStyle w:val="af0"/>
        <w:jc w:val="center"/>
        <w:rPr>
          <w:rFonts w:ascii="Times New Roman" w:hAnsi="Times New Roman"/>
          <w:sz w:val="44"/>
          <w:szCs w:val="44"/>
        </w:rPr>
      </w:pPr>
      <w:r w:rsidRPr="001A6570">
        <w:rPr>
          <w:rFonts w:ascii="Times New Roman" w:hAnsi="Times New Roman"/>
          <w:sz w:val="44"/>
          <w:szCs w:val="44"/>
        </w:rPr>
        <w:t xml:space="preserve"> </w:t>
      </w:r>
    </w:p>
    <w:p w14:paraId="18218AB0" w14:textId="30C71BB3" w:rsidR="00720D10" w:rsidRPr="001A6570" w:rsidRDefault="00EB6992" w:rsidP="00720D10">
      <w:pPr>
        <w:pStyle w:val="af0"/>
        <w:jc w:val="center"/>
        <w:rPr>
          <w:rFonts w:ascii="Times New Roman" w:hAnsi="Times New Roman"/>
          <w:sz w:val="44"/>
          <w:szCs w:val="44"/>
        </w:rPr>
      </w:pPr>
      <w:r w:rsidRPr="001A6570">
        <w:rPr>
          <w:rFonts w:ascii="Times New Roman" w:hAnsi="Times New Roman"/>
          <w:sz w:val="44"/>
          <w:szCs w:val="44"/>
        </w:rPr>
        <w:t xml:space="preserve">ЗА № </w:t>
      </w:r>
      <w:r w:rsidR="004F7086" w:rsidRPr="001A6570">
        <w:rPr>
          <w:rFonts w:ascii="Times New Roman" w:hAnsi="Times New Roman"/>
          <w:sz w:val="44"/>
          <w:szCs w:val="44"/>
        </w:rPr>
        <w:t>5031</w:t>
      </w:r>
      <w:r w:rsidRPr="001A6570">
        <w:rPr>
          <w:rFonts w:ascii="Times New Roman" w:hAnsi="Times New Roman"/>
          <w:sz w:val="44"/>
          <w:szCs w:val="44"/>
        </w:rPr>
        <w:t>: Отчет по воронке в BI</w:t>
      </w:r>
      <w:r w:rsidR="00421309" w:rsidRPr="001A6570">
        <w:rPr>
          <w:rFonts w:ascii="Times New Roman" w:hAnsi="Times New Roman"/>
          <w:sz w:val="44"/>
          <w:szCs w:val="44"/>
        </w:rPr>
        <w:t>.</w:t>
      </w:r>
    </w:p>
    <w:p w14:paraId="59D25256" w14:textId="77777777" w:rsidR="00720D10" w:rsidRPr="001A6570" w:rsidRDefault="00720D10" w:rsidP="00720D10">
      <w:r w:rsidRPr="001A6570">
        <w:br w:type="page"/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182"/>
        <w:gridCol w:w="804"/>
        <w:gridCol w:w="4425"/>
      </w:tblGrid>
      <w:tr w:rsidR="00720D10" w:rsidRPr="001A6570" w14:paraId="0D686B6C" w14:textId="77777777" w:rsidTr="008A0CF5">
        <w:tc>
          <w:tcPr>
            <w:tcW w:w="2222" w:type="pct"/>
          </w:tcPr>
          <w:p w14:paraId="74AD8342" w14:textId="77777777" w:rsidR="00720D10" w:rsidRPr="001A6570" w:rsidRDefault="00720D10" w:rsidP="00957E5F">
            <w:pPr>
              <w:rPr>
                <w:b/>
                <w:sz w:val="28"/>
                <w:szCs w:val="24"/>
              </w:rPr>
            </w:pPr>
            <w:r w:rsidRPr="001A6570">
              <w:rPr>
                <w:b/>
                <w:sz w:val="28"/>
                <w:szCs w:val="24"/>
              </w:rPr>
              <w:lastRenderedPageBreak/>
              <w:t>Согласовано</w:t>
            </w:r>
          </w:p>
        </w:tc>
        <w:tc>
          <w:tcPr>
            <w:tcW w:w="427" w:type="pct"/>
          </w:tcPr>
          <w:p w14:paraId="3F9168E6" w14:textId="77777777" w:rsidR="00720D10" w:rsidRPr="001A6570" w:rsidRDefault="00720D10" w:rsidP="00957E5F">
            <w:pPr>
              <w:tabs>
                <w:tab w:val="left" w:pos="4680"/>
              </w:tabs>
              <w:rPr>
                <w:sz w:val="20"/>
                <w:szCs w:val="20"/>
              </w:rPr>
            </w:pPr>
          </w:p>
        </w:tc>
        <w:tc>
          <w:tcPr>
            <w:tcW w:w="2351" w:type="pct"/>
          </w:tcPr>
          <w:p w14:paraId="48720503" w14:textId="77777777" w:rsidR="00720D10" w:rsidRPr="001A6570" w:rsidRDefault="00720D10" w:rsidP="00957E5F">
            <w:pPr>
              <w:tabs>
                <w:tab w:val="left" w:pos="4680"/>
              </w:tabs>
              <w:rPr>
                <w:sz w:val="20"/>
                <w:szCs w:val="20"/>
              </w:rPr>
            </w:pPr>
          </w:p>
          <w:p w14:paraId="59372C8A" w14:textId="77777777" w:rsidR="00720D10" w:rsidRPr="001A6570" w:rsidRDefault="00720D10" w:rsidP="00957E5F">
            <w:pPr>
              <w:tabs>
                <w:tab w:val="left" w:pos="4680"/>
              </w:tabs>
              <w:rPr>
                <w:sz w:val="20"/>
                <w:szCs w:val="20"/>
              </w:rPr>
            </w:pPr>
          </w:p>
          <w:p w14:paraId="34B48BEA" w14:textId="77777777" w:rsidR="00720D10" w:rsidRPr="001A6570" w:rsidRDefault="00720D10" w:rsidP="00957E5F">
            <w:pPr>
              <w:rPr>
                <w:sz w:val="20"/>
                <w:szCs w:val="20"/>
              </w:rPr>
            </w:pPr>
          </w:p>
        </w:tc>
      </w:tr>
      <w:tr w:rsidR="00720D10" w:rsidRPr="001A6570" w14:paraId="33D78F85" w14:textId="77777777" w:rsidTr="008A0CF5">
        <w:trPr>
          <w:trHeight w:val="9353"/>
        </w:trPr>
        <w:tc>
          <w:tcPr>
            <w:tcW w:w="2222" w:type="pct"/>
          </w:tcPr>
          <w:p w14:paraId="79EDD8C9" w14:textId="77777777" w:rsidR="00F40208" w:rsidRPr="001A6570" w:rsidRDefault="00937A86" w:rsidP="00957E5F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1A6570">
              <w:rPr>
                <w:szCs w:val="24"/>
              </w:rPr>
              <w:t>Управляющий директор</w:t>
            </w:r>
          </w:p>
          <w:p w14:paraId="34A28CF5" w14:textId="77777777" w:rsidR="00720D10" w:rsidRPr="001A6570" w:rsidRDefault="00937A86" w:rsidP="00957E5F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1A6570">
              <w:rPr>
                <w:szCs w:val="24"/>
              </w:rPr>
              <w:t xml:space="preserve">Управление </w:t>
            </w:r>
            <w:proofErr w:type="spellStart"/>
            <w:r w:rsidRPr="001A6570">
              <w:rPr>
                <w:szCs w:val="24"/>
              </w:rPr>
              <w:t>Автолизинга</w:t>
            </w:r>
            <w:proofErr w:type="spellEnd"/>
          </w:p>
          <w:p w14:paraId="5B06693F" w14:textId="77777777" w:rsidR="00720D10" w:rsidRPr="001A6570" w:rsidRDefault="00720D10" w:rsidP="00957E5F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1A6570">
              <w:rPr>
                <w:szCs w:val="24"/>
              </w:rPr>
              <w:t>АО ВТБ Лизинг</w:t>
            </w:r>
          </w:p>
          <w:p w14:paraId="2000725A" w14:textId="77777777" w:rsidR="00720D10" w:rsidRPr="001A6570" w:rsidRDefault="00937A86" w:rsidP="00957E5F">
            <w:pPr>
              <w:autoSpaceDE w:val="0"/>
              <w:autoSpaceDN w:val="0"/>
              <w:adjustRightInd w:val="0"/>
              <w:rPr>
                <w:szCs w:val="24"/>
              </w:rPr>
            </w:pPr>
            <w:proofErr w:type="spellStart"/>
            <w:r w:rsidRPr="001A6570">
              <w:rPr>
                <w:szCs w:val="24"/>
              </w:rPr>
              <w:t>Кахарманова</w:t>
            </w:r>
            <w:proofErr w:type="spellEnd"/>
            <w:r w:rsidRPr="001A6570">
              <w:rPr>
                <w:szCs w:val="24"/>
              </w:rPr>
              <w:t xml:space="preserve"> Лейла</w:t>
            </w:r>
          </w:p>
          <w:p w14:paraId="4C2F9FB7" w14:textId="77777777" w:rsidR="00720D10" w:rsidRPr="001A6570" w:rsidRDefault="00720D10" w:rsidP="00957E5F">
            <w:pPr>
              <w:autoSpaceDE w:val="0"/>
              <w:autoSpaceDN w:val="0"/>
              <w:adjustRightInd w:val="0"/>
              <w:rPr>
                <w:szCs w:val="24"/>
              </w:rPr>
            </w:pPr>
          </w:p>
          <w:p w14:paraId="5A0F1216" w14:textId="77777777" w:rsidR="00720D10" w:rsidRPr="001A6570" w:rsidRDefault="00720D10" w:rsidP="00957E5F">
            <w:pPr>
              <w:rPr>
                <w:szCs w:val="24"/>
              </w:rPr>
            </w:pPr>
            <w:r w:rsidRPr="001A6570">
              <w:rPr>
                <w:szCs w:val="24"/>
              </w:rPr>
              <w:t>_________________________ (подпись)</w:t>
            </w:r>
          </w:p>
          <w:p w14:paraId="0F35B155" w14:textId="21A105CD" w:rsidR="00720D10" w:rsidRPr="001A6570" w:rsidRDefault="00720D10" w:rsidP="00957E5F">
            <w:pPr>
              <w:tabs>
                <w:tab w:val="left" w:pos="4680"/>
              </w:tabs>
              <w:rPr>
                <w:szCs w:val="24"/>
              </w:rPr>
            </w:pPr>
            <w:r w:rsidRPr="001A6570">
              <w:rPr>
                <w:szCs w:val="24"/>
              </w:rPr>
              <w:t xml:space="preserve">“    ”  </w:t>
            </w:r>
            <w:r w:rsidR="00542F62" w:rsidRPr="001A6570">
              <w:rPr>
                <w:szCs w:val="24"/>
              </w:rPr>
              <w:t>ноября</w:t>
            </w:r>
            <w:r w:rsidRPr="001A6570">
              <w:rPr>
                <w:szCs w:val="24"/>
              </w:rPr>
              <w:t>201</w:t>
            </w:r>
            <w:r w:rsidR="006752EA" w:rsidRPr="001A6570">
              <w:rPr>
                <w:szCs w:val="24"/>
              </w:rPr>
              <w:t>7</w:t>
            </w:r>
            <w:r w:rsidRPr="001A6570">
              <w:rPr>
                <w:szCs w:val="24"/>
              </w:rPr>
              <w:t xml:space="preserve"> года</w:t>
            </w:r>
          </w:p>
          <w:p w14:paraId="19E0CD78" w14:textId="77777777" w:rsidR="00720D10" w:rsidRPr="001A6570" w:rsidRDefault="00720D10" w:rsidP="00957E5F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308F1C48" w14:textId="77777777" w:rsidR="00542F62" w:rsidRPr="001A6570" w:rsidRDefault="00542F62" w:rsidP="00542F62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1A6570">
              <w:rPr>
                <w:szCs w:val="24"/>
              </w:rPr>
              <w:t xml:space="preserve">Ведущий специалист </w:t>
            </w:r>
          </w:p>
          <w:p w14:paraId="4B14A635" w14:textId="7D3CD34A" w:rsidR="00794CFC" w:rsidRPr="001A6570" w:rsidRDefault="00542F62" w:rsidP="00542F62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1A6570">
              <w:rPr>
                <w:szCs w:val="24"/>
              </w:rPr>
              <w:t>ООО «</w:t>
            </w:r>
            <w:proofErr w:type="spellStart"/>
            <w:r w:rsidRPr="001A6570">
              <w:rPr>
                <w:szCs w:val="24"/>
              </w:rPr>
              <w:t>Техносерв</w:t>
            </w:r>
            <w:proofErr w:type="spellEnd"/>
            <w:r w:rsidRPr="001A6570">
              <w:rPr>
                <w:szCs w:val="24"/>
              </w:rPr>
              <w:t xml:space="preserve"> Консалтинг»</w:t>
            </w:r>
          </w:p>
          <w:p w14:paraId="46617A60" w14:textId="537E0B5F" w:rsidR="00542F62" w:rsidRPr="001A6570" w:rsidRDefault="00542F62" w:rsidP="00542F62">
            <w:pPr>
              <w:autoSpaceDE w:val="0"/>
              <w:autoSpaceDN w:val="0"/>
              <w:adjustRightInd w:val="0"/>
              <w:rPr>
                <w:szCs w:val="24"/>
              </w:rPr>
            </w:pPr>
            <w:proofErr w:type="spellStart"/>
            <w:r w:rsidRPr="001A6570">
              <w:rPr>
                <w:szCs w:val="24"/>
              </w:rPr>
              <w:t>Занозин</w:t>
            </w:r>
            <w:proofErr w:type="spellEnd"/>
            <w:r w:rsidRPr="001A6570">
              <w:rPr>
                <w:szCs w:val="24"/>
              </w:rPr>
              <w:t xml:space="preserve"> Владимир</w:t>
            </w:r>
          </w:p>
          <w:p w14:paraId="24A09DC7" w14:textId="77777777" w:rsidR="00542F62" w:rsidRPr="001A6570" w:rsidRDefault="00542F62" w:rsidP="00542F62">
            <w:pPr>
              <w:autoSpaceDE w:val="0"/>
              <w:autoSpaceDN w:val="0"/>
              <w:adjustRightInd w:val="0"/>
              <w:rPr>
                <w:szCs w:val="24"/>
              </w:rPr>
            </w:pPr>
          </w:p>
          <w:p w14:paraId="40D19A28" w14:textId="77777777" w:rsidR="00542F62" w:rsidRPr="001A6570" w:rsidRDefault="00542F62" w:rsidP="00542F62">
            <w:pPr>
              <w:rPr>
                <w:szCs w:val="24"/>
              </w:rPr>
            </w:pPr>
            <w:r w:rsidRPr="001A6570">
              <w:rPr>
                <w:szCs w:val="24"/>
              </w:rPr>
              <w:t>_________________________ (подпись)</w:t>
            </w:r>
          </w:p>
          <w:p w14:paraId="603721EC" w14:textId="74472733" w:rsidR="00720D10" w:rsidRPr="001A6570" w:rsidRDefault="00542F62" w:rsidP="00542F62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A6570">
              <w:rPr>
                <w:szCs w:val="24"/>
              </w:rPr>
              <w:t>“    ”  ноября 2017 года</w:t>
            </w:r>
          </w:p>
          <w:p w14:paraId="012D8557" w14:textId="77777777" w:rsidR="00542F62" w:rsidRPr="001A6570" w:rsidRDefault="00542F62" w:rsidP="00542F62">
            <w:pPr>
              <w:autoSpaceDE w:val="0"/>
              <w:autoSpaceDN w:val="0"/>
              <w:adjustRightInd w:val="0"/>
              <w:rPr>
                <w:szCs w:val="24"/>
              </w:rPr>
            </w:pPr>
          </w:p>
          <w:p w14:paraId="1468D535" w14:textId="3F4CDCF0" w:rsidR="00542F62" w:rsidRPr="001A6570" w:rsidRDefault="00542F62" w:rsidP="00542F62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1A6570">
              <w:rPr>
                <w:szCs w:val="24"/>
              </w:rPr>
              <w:t xml:space="preserve">Младший консультант </w:t>
            </w:r>
          </w:p>
          <w:p w14:paraId="14C80F2C" w14:textId="77777777" w:rsidR="00542F62" w:rsidRPr="001A6570" w:rsidRDefault="00542F62" w:rsidP="00542F62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1A6570">
              <w:rPr>
                <w:szCs w:val="24"/>
              </w:rPr>
              <w:t>ООО «</w:t>
            </w:r>
            <w:proofErr w:type="spellStart"/>
            <w:r w:rsidRPr="001A6570">
              <w:rPr>
                <w:szCs w:val="24"/>
              </w:rPr>
              <w:t>Техносерв</w:t>
            </w:r>
            <w:proofErr w:type="spellEnd"/>
            <w:r w:rsidRPr="001A6570">
              <w:rPr>
                <w:szCs w:val="24"/>
              </w:rPr>
              <w:t xml:space="preserve"> Консалтинг»</w:t>
            </w:r>
          </w:p>
          <w:p w14:paraId="074939ED" w14:textId="61B38D55" w:rsidR="00542F62" w:rsidRPr="001A6570" w:rsidRDefault="004723EF" w:rsidP="00542F62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1A6570">
              <w:rPr>
                <w:szCs w:val="24"/>
              </w:rPr>
              <w:t>Крупко Олеся Сергеевна</w:t>
            </w:r>
          </w:p>
          <w:p w14:paraId="1F3FE9CE" w14:textId="77777777" w:rsidR="00542F62" w:rsidRPr="001A6570" w:rsidRDefault="00542F62" w:rsidP="00542F62">
            <w:pPr>
              <w:rPr>
                <w:szCs w:val="24"/>
              </w:rPr>
            </w:pPr>
            <w:r w:rsidRPr="001A6570">
              <w:rPr>
                <w:szCs w:val="24"/>
              </w:rPr>
              <w:t>_________________________ (подпись)</w:t>
            </w:r>
          </w:p>
          <w:p w14:paraId="71F939DB" w14:textId="74D9C6FB" w:rsidR="00542F62" w:rsidRPr="001A6570" w:rsidRDefault="00542F62" w:rsidP="00542F62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A6570">
              <w:rPr>
                <w:szCs w:val="24"/>
              </w:rPr>
              <w:t xml:space="preserve">“    ”  </w:t>
            </w:r>
            <w:r w:rsidR="004723EF" w:rsidRPr="001A6570">
              <w:rPr>
                <w:szCs w:val="24"/>
              </w:rPr>
              <w:t xml:space="preserve">января </w:t>
            </w:r>
            <w:r w:rsidRPr="001A6570">
              <w:rPr>
                <w:szCs w:val="24"/>
              </w:rPr>
              <w:t xml:space="preserve"> 201</w:t>
            </w:r>
            <w:r w:rsidR="004723EF" w:rsidRPr="001A6570">
              <w:rPr>
                <w:szCs w:val="24"/>
              </w:rPr>
              <w:t>8</w:t>
            </w:r>
            <w:r w:rsidRPr="001A6570">
              <w:rPr>
                <w:szCs w:val="24"/>
              </w:rPr>
              <w:t xml:space="preserve"> года</w:t>
            </w:r>
          </w:p>
          <w:p w14:paraId="3E1D56D1" w14:textId="77777777" w:rsidR="00720D10" w:rsidRPr="001A6570" w:rsidRDefault="00720D10" w:rsidP="00957E5F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1EF36354" w14:textId="77777777" w:rsidR="00720D10" w:rsidRPr="001A6570" w:rsidRDefault="00720D10" w:rsidP="00957E5F">
            <w:pPr>
              <w:rPr>
                <w:sz w:val="20"/>
                <w:szCs w:val="20"/>
              </w:rPr>
            </w:pPr>
          </w:p>
        </w:tc>
        <w:tc>
          <w:tcPr>
            <w:tcW w:w="427" w:type="pct"/>
          </w:tcPr>
          <w:p w14:paraId="7A364722" w14:textId="77777777" w:rsidR="00720D10" w:rsidRPr="001A6570" w:rsidRDefault="00720D10" w:rsidP="00957E5F">
            <w:pPr>
              <w:rPr>
                <w:szCs w:val="24"/>
              </w:rPr>
            </w:pPr>
          </w:p>
          <w:p w14:paraId="0F53D758" w14:textId="77777777" w:rsidR="00720D10" w:rsidRPr="001A6570" w:rsidRDefault="00720D10" w:rsidP="00957E5F">
            <w:pPr>
              <w:tabs>
                <w:tab w:val="left" w:pos="4680"/>
              </w:tabs>
              <w:rPr>
                <w:sz w:val="20"/>
                <w:szCs w:val="20"/>
              </w:rPr>
            </w:pPr>
          </w:p>
        </w:tc>
        <w:tc>
          <w:tcPr>
            <w:tcW w:w="2351" w:type="pct"/>
          </w:tcPr>
          <w:p w14:paraId="1E790557" w14:textId="77777777" w:rsidR="00720D10" w:rsidRPr="001A6570" w:rsidRDefault="007D1442" w:rsidP="00957E5F">
            <w:pPr>
              <w:rPr>
                <w:szCs w:val="24"/>
              </w:rPr>
            </w:pPr>
            <w:r w:rsidRPr="001A6570">
              <w:rPr>
                <w:szCs w:val="24"/>
              </w:rPr>
              <w:t>Эксперт</w:t>
            </w:r>
          </w:p>
          <w:p w14:paraId="23CEA131" w14:textId="77777777" w:rsidR="00720D10" w:rsidRPr="001A6570" w:rsidRDefault="00720D10" w:rsidP="00957E5F">
            <w:pPr>
              <w:rPr>
                <w:szCs w:val="24"/>
              </w:rPr>
            </w:pPr>
            <w:r w:rsidRPr="001A6570">
              <w:rPr>
                <w:szCs w:val="24"/>
              </w:rPr>
              <w:t xml:space="preserve">Отдела сопровождения </w:t>
            </w:r>
            <w:proofErr w:type="gramStart"/>
            <w:r w:rsidRPr="001A6570">
              <w:rPr>
                <w:szCs w:val="24"/>
              </w:rPr>
              <w:t>фронт-офисных</w:t>
            </w:r>
            <w:proofErr w:type="gramEnd"/>
            <w:r w:rsidRPr="001A6570">
              <w:rPr>
                <w:szCs w:val="24"/>
              </w:rPr>
              <w:t xml:space="preserve"> систем и веб-приложений</w:t>
            </w:r>
          </w:p>
          <w:p w14:paraId="490A8C53" w14:textId="77777777" w:rsidR="00720D10" w:rsidRPr="001A6570" w:rsidRDefault="00720D10" w:rsidP="00957E5F">
            <w:pPr>
              <w:rPr>
                <w:szCs w:val="24"/>
              </w:rPr>
            </w:pPr>
            <w:r w:rsidRPr="001A6570">
              <w:rPr>
                <w:szCs w:val="24"/>
              </w:rPr>
              <w:t>Управления информационных технологий и телекоммуникаций</w:t>
            </w:r>
          </w:p>
          <w:p w14:paraId="34B6167B" w14:textId="77777777" w:rsidR="00720D10" w:rsidRPr="001A6570" w:rsidRDefault="00720D10" w:rsidP="00957E5F">
            <w:pPr>
              <w:rPr>
                <w:szCs w:val="24"/>
              </w:rPr>
            </w:pPr>
            <w:r w:rsidRPr="001A6570">
              <w:rPr>
                <w:szCs w:val="24"/>
              </w:rPr>
              <w:t>АО ВТБ Лизинг</w:t>
            </w:r>
          </w:p>
          <w:p w14:paraId="48894DB7" w14:textId="77777777" w:rsidR="00720D10" w:rsidRPr="001A6570" w:rsidRDefault="00FF3D29" w:rsidP="00957E5F">
            <w:pPr>
              <w:rPr>
                <w:szCs w:val="24"/>
              </w:rPr>
            </w:pPr>
            <w:r w:rsidRPr="001A6570">
              <w:rPr>
                <w:szCs w:val="24"/>
              </w:rPr>
              <w:t>Пустыгина</w:t>
            </w:r>
            <w:r w:rsidR="006711D8" w:rsidRPr="001A6570">
              <w:rPr>
                <w:szCs w:val="24"/>
              </w:rPr>
              <w:t xml:space="preserve"> Ксения</w:t>
            </w:r>
          </w:p>
          <w:p w14:paraId="567747EF" w14:textId="77777777" w:rsidR="00720D10" w:rsidRPr="001A6570" w:rsidRDefault="00720D10" w:rsidP="00957E5F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1A6570">
              <w:rPr>
                <w:szCs w:val="24"/>
              </w:rPr>
              <w:t xml:space="preserve"> _________________________ (подпись)</w:t>
            </w:r>
          </w:p>
          <w:p w14:paraId="390F8F97" w14:textId="6F30855C" w:rsidR="00720D10" w:rsidRPr="001A6570" w:rsidRDefault="00720D10" w:rsidP="00957E5F">
            <w:pPr>
              <w:rPr>
                <w:color w:val="000000"/>
                <w:szCs w:val="24"/>
                <w:lang w:eastAsia="ru-RU"/>
              </w:rPr>
            </w:pPr>
            <w:r w:rsidRPr="001A6570">
              <w:rPr>
                <w:szCs w:val="24"/>
              </w:rPr>
              <w:t xml:space="preserve">“    ”  </w:t>
            </w:r>
            <w:r w:rsidR="00542F62" w:rsidRPr="001A6570">
              <w:rPr>
                <w:szCs w:val="24"/>
              </w:rPr>
              <w:t xml:space="preserve">ноября </w:t>
            </w:r>
            <w:r w:rsidRPr="001A6570">
              <w:rPr>
                <w:szCs w:val="24"/>
              </w:rPr>
              <w:t>201</w:t>
            </w:r>
            <w:r w:rsidR="006752EA" w:rsidRPr="001A6570">
              <w:rPr>
                <w:szCs w:val="24"/>
              </w:rPr>
              <w:t>7</w:t>
            </w:r>
            <w:r w:rsidRPr="001A6570">
              <w:rPr>
                <w:szCs w:val="24"/>
              </w:rPr>
              <w:t xml:space="preserve"> года</w:t>
            </w:r>
          </w:p>
          <w:p w14:paraId="1A44EA39" w14:textId="77777777" w:rsidR="008A0CF5" w:rsidRPr="001A6570" w:rsidRDefault="008A0CF5" w:rsidP="008A0CF5">
            <w:pPr>
              <w:rPr>
                <w:szCs w:val="24"/>
              </w:rPr>
            </w:pPr>
          </w:p>
          <w:p w14:paraId="765D5DE2" w14:textId="77777777" w:rsidR="00542F62" w:rsidRPr="001A6570" w:rsidRDefault="00542F62" w:rsidP="008A0CF5">
            <w:pPr>
              <w:rPr>
                <w:szCs w:val="24"/>
              </w:rPr>
            </w:pPr>
            <w:r w:rsidRPr="001A6570">
              <w:rPr>
                <w:szCs w:val="24"/>
              </w:rPr>
              <w:t>Начальник Отдела эксплуатации средств защиты информации, мониторинга и контроля</w:t>
            </w:r>
          </w:p>
          <w:p w14:paraId="76E7A1D5" w14:textId="77777777" w:rsidR="00542F62" w:rsidRPr="001A6570" w:rsidRDefault="00542F62" w:rsidP="008A0CF5">
            <w:pPr>
              <w:rPr>
                <w:szCs w:val="24"/>
              </w:rPr>
            </w:pPr>
            <w:r w:rsidRPr="001A6570">
              <w:rPr>
                <w:szCs w:val="24"/>
              </w:rPr>
              <w:t>Управление информационной безопасности и технических средств охраны Департамента безопасности</w:t>
            </w:r>
          </w:p>
          <w:p w14:paraId="2F38569A" w14:textId="77777777" w:rsidR="00542F62" w:rsidRPr="001A6570" w:rsidRDefault="00542F62" w:rsidP="008A0CF5">
            <w:pPr>
              <w:rPr>
                <w:szCs w:val="24"/>
              </w:rPr>
            </w:pPr>
            <w:r w:rsidRPr="001A6570">
              <w:rPr>
                <w:szCs w:val="24"/>
              </w:rPr>
              <w:t>Демченко Владимир Владимирович</w:t>
            </w:r>
          </w:p>
          <w:p w14:paraId="1F5F0CEB" w14:textId="77777777" w:rsidR="00542F62" w:rsidRPr="001A6570" w:rsidRDefault="00542F62" w:rsidP="008A0CF5">
            <w:pPr>
              <w:rPr>
                <w:szCs w:val="24"/>
              </w:rPr>
            </w:pPr>
            <w:r w:rsidRPr="001A6570">
              <w:rPr>
                <w:szCs w:val="24"/>
              </w:rPr>
              <w:t>4205</w:t>
            </w:r>
          </w:p>
          <w:p w14:paraId="65B96ABD" w14:textId="77777777" w:rsidR="00542F62" w:rsidRPr="001A6570" w:rsidRDefault="00542F62" w:rsidP="008A0CF5">
            <w:pPr>
              <w:rPr>
                <w:szCs w:val="24"/>
              </w:rPr>
            </w:pPr>
          </w:p>
          <w:p w14:paraId="7400580D" w14:textId="01180AFE" w:rsidR="00720D10" w:rsidRPr="001A6570" w:rsidRDefault="00542F62" w:rsidP="008A0CF5">
            <w:pPr>
              <w:rPr>
                <w:szCs w:val="24"/>
              </w:rPr>
            </w:pPr>
            <w:r w:rsidRPr="001A6570">
              <w:rPr>
                <w:szCs w:val="24"/>
              </w:rPr>
              <w:t xml:space="preserve"> _________________________ (подпись)</w:t>
            </w:r>
          </w:p>
          <w:p w14:paraId="5B6B1117" w14:textId="77777777" w:rsidR="00415E2B" w:rsidRPr="001A6570" w:rsidRDefault="00415E2B" w:rsidP="008A0CF5">
            <w:pPr>
              <w:rPr>
                <w:szCs w:val="24"/>
              </w:rPr>
            </w:pPr>
          </w:p>
          <w:p w14:paraId="00C5D2B6" w14:textId="2016E51F" w:rsidR="00415E2B" w:rsidRPr="001A6570" w:rsidRDefault="00415E2B" w:rsidP="00415E2B">
            <w:pPr>
              <w:rPr>
                <w:szCs w:val="24"/>
              </w:rPr>
            </w:pPr>
            <w:r w:rsidRPr="001A6570">
              <w:rPr>
                <w:szCs w:val="24"/>
              </w:rPr>
              <w:t>Эксперт Отдела проектирования и внедрения ИС Управления информационных технологий и телекоммуникаций</w:t>
            </w:r>
          </w:p>
          <w:p w14:paraId="37EB2326" w14:textId="77777777" w:rsidR="00D17C63" w:rsidRPr="001A6570" w:rsidRDefault="00D17C63" w:rsidP="00415E2B">
            <w:pPr>
              <w:rPr>
                <w:szCs w:val="24"/>
              </w:rPr>
            </w:pPr>
            <w:r w:rsidRPr="001A6570">
              <w:rPr>
                <w:szCs w:val="24"/>
              </w:rPr>
              <w:t>Вилкова Ольга Владимировна</w:t>
            </w:r>
          </w:p>
          <w:p w14:paraId="52B037B4" w14:textId="6BCE27E9" w:rsidR="00D17C63" w:rsidRPr="001A6570" w:rsidRDefault="00D17C63" w:rsidP="00415E2B">
            <w:pPr>
              <w:rPr>
                <w:szCs w:val="24"/>
              </w:rPr>
            </w:pPr>
            <w:r w:rsidRPr="001A6570">
              <w:rPr>
                <w:szCs w:val="24"/>
              </w:rPr>
              <w:t>_________________________ (подпись)</w:t>
            </w:r>
          </w:p>
          <w:p w14:paraId="357B93A5" w14:textId="77777777" w:rsidR="00415E2B" w:rsidRPr="001A6570" w:rsidRDefault="00415E2B" w:rsidP="008A0CF5">
            <w:pPr>
              <w:rPr>
                <w:szCs w:val="24"/>
              </w:rPr>
            </w:pPr>
          </w:p>
          <w:p w14:paraId="25045FAF" w14:textId="77777777" w:rsidR="00542F62" w:rsidRPr="001A6570" w:rsidRDefault="00542F62" w:rsidP="00957E5F">
            <w:pPr>
              <w:tabs>
                <w:tab w:val="left" w:pos="4680"/>
              </w:tabs>
              <w:rPr>
                <w:sz w:val="20"/>
                <w:szCs w:val="20"/>
              </w:rPr>
            </w:pPr>
          </w:p>
        </w:tc>
      </w:tr>
    </w:tbl>
    <w:p w14:paraId="4B001A97" w14:textId="77777777" w:rsidR="00720D10" w:rsidRPr="001A6570" w:rsidRDefault="00720D10" w:rsidP="00720D10">
      <w:r w:rsidRPr="001A6570">
        <w:br w:type="page"/>
      </w:r>
    </w:p>
    <w:p w14:paraId="5E08EC8B" w14:textId="77777777" w:rsidR="00720D10" w:rsidRPr="001A6570" w:rsidRDefault="00720D10" w:rsidP="00720D10">
      <w:pPr>
        <w:pStyle w:val="af3"/>
      </w:pPr>
      <w:r w:rsidRPr="001A6570">
        <w:lastRenderedPageBreak/>
        <w:t>Оглавление</w:t>
      </w:r>
    </w:p>
    <w:p w14:paraId="1A028B27" w14:textId="77777777" w:rsidR="00542F62" w:rsidRPr="001A6570" w:rsidRDefault="000574F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1A6570">
        <w:fldChar w:fldCharType="begin"/>
      </w:r>
      <w:r w:rsidR="00720D10" w:rsidRPr="001A6570">
        <w:instrText xml:space="preserve"> TOC \o "1-3" \h \z \u </w:instrText>
      </w:r>
      <w:r w:rsidRPr="001A6570">
        <w:fldChar w:fldCharType="separate"/>
      </w:r>
      <w:hyperlink w:anchor="_Toc498527612" w:history="1">
        <w:r w:rsidR="00542F62" w:rsidRPr="001A6570">
          <w:rPr>
            <w:rStyle w:val="af2"/>
            <w:noProof/>
          </w:rPr>
          <w:t>Глоссарий</w:t>
        </w:r>
        <w:r w:rsidR="00542F62" w:rsidRPr="001A6570">
          <w:rPr>
            <w:noProof/>
            <w:webHidden/>
          </w:rPr>
          <w:tab/>
        </w:r>
        <w:r w:rsidR="00542F62" w:rsidRPr="001A6570">
          <w:rPr>
            <w:noProof/>
            <w:webHidden/>
          </w:rPr>
          <w:fldChar w:fldCharType="begin"/>
        </w:r>
        <w:r w:rsidR="00542F62" w:rsidRPr="001A6570">
          <w:rPr>
            <w:noProof/>
            <w:webHidden/>
          </w:rPr>
          <w:instrText xml:space="preserve"> PAGEREF _Toc498527612 \h </w:instrText>
        </w:r>
        <w:r w:rsidR="00542F62" w:rsidRPr="001A6570">
          <w:rPr>
            <w:noProof/>
            <w:webHidden/>
          </w:rPr>
        </w:r>
        <w:r w:rsidR="00542F62" w:rsidRPr="001A6570">
          <w:rPr>
            <w:noProof/>
            <w:webHidden/>
          </w:rPr>
          <w:fldChar w:fldCharType="separate"/>
        </w:r>
        <w:r w:rsidR="0056334D" w:rsidRPr="001A6570">
          <w:rPr>
            <w:noProof/>
            <w:webHidden/>
          </w:rPr>
          <w:t>4</w:t>
        </w:r>
        <w:r w:rsidR="00542F62" w:rsidRPr="001A6570">
          <w:rPr>
            <w:noProof/>
            <w:webHidden/>
          </w:rPr>
          <w:fldChar w:fldCharType="end"/>
        </w:r>
      </w:hyperlink>
    </w:p>
    <w:p w14:paraId="6EA10D7D" w14:textId="77777777" w:rsidR="00542F62" w:rsidRPr="001A6570" w:rsidRDefault="006426BA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8527613" w:history="1">
        <w:r w:rsidR="00542F62" w:rsidRPr="001A6570">
          <w:rPr>
            <w:rStyle w:val="af2"/>
            <w:noProof/>
          </w:rPr>
          <w:t>Введение</w:t>
        </w:r>
        <w:r w:rsidR="00542F62" w:rsidRPr="001A6570">
          <w:rPr>
            <w:noProof/>
            <w:webHidden/>
          </w:rPr>
          <w:tab/>
        </w:r>
        <w:r w:rsidR="00542F62" w:rsidRPr="001A6570">
          <w:rPr>
            <w:noProof/>
            <w:webHidden/>
          </w:rPr>
          <w:fldChar w:fldCharType="begin"/>
        </w:r>
        <w:r w:rsidR="00542F62" w:rsidRPr="001A6570">
          <w:rPr>
            <w:noProof/>
            <w:webHidden/>
          </w:rPr>
          <w:instrText xml:space="preserve"> PAGEREF _Toc498527613 \h </w:instrText>
        </w:r>
        <w:r w:rsidR="00542F62" w:rsidRPr="001A6570">
          <w:rPr>
            <w:noProof/>
            <w:webHidden/>
          </w:rPr>
        </w:r>
        <w:r w:rsidR="00542F62" w:rsidRPr="001A6570">
          <w:rPr>
            <w:noProof/>
            <w:webHidden/>
          </w:rPr>
          <w:fldChar w:fldCharType="separate"/>
        </w:r>
        <w:r w:rsidR="0056334D" w:rsidRPr="001A6570">
          <w:rPr>
            <w:noProof/>
            <w:webHidden/>
          </w:rPr>
          <w:t>4</w:t>
        </w:r>
        <w:r w:rsidR="00542F62" w:rsidRPr="001A6570">
          <w:rPr>
            <w:noProof/>
            <w:webHidden/>
          </w:rPr>
          <w:fldChar w:fldCharType="end"/>
        </w:r>
      </w:hyperlink>
    </w:p>
    <w:p w14:paraId="338F68B3" w14:textId="77777777" w:rsidR="00542F62" w:rsidRPr="001A6570" w:rsidRDefault="006426BA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8527614" w:history="1">
        <w:r w:rsidR="00542F62" w:rsidRPr="001A6570">
          <w:rPr>
            <w:rStyle w:val="af2"/>
            <w:noProof/>
          </w:rPr>
          <w:t>Анализ влияния на смежные блоки</w:t>
        </w:r>
        <w:r w:rsidR="00542F62" w:rsidRPr="001A6570">
          <w:rPr>
            <w:noProof/>
            <w:webHidden/>
          </w:rPr>
          <w:tab/>
        </w:r>
        <w:r w:rsidR="00542F62" w:rsidRPr="001A6570">
          <w:rPr>
            <w:noProof/>
            <w:webHidden/>
          </w:rPr>
          <w:fldChar w:fldCharType="begin"/>
        </w:r>
        <w:r w:rsidR="00542F62" w:rsidRPr="001A6570">
          <w:rPr>
            <w:noProof/>
            <w:webHidden/>
          </w:rPr>
          <w:instrText xml:space="preserve"> PAGEREF _Toc498527614 \h </w:instrText>
        </w:r>
        <w:r w:rsidR="00542F62" w:rsidRPr="001A6570">
          <w:rPr>
            <w:noProof/>
            <w:webHidden/>
          </w:rPr>
        </w:r>
        <w:r w:rsidR="00542F62" w:rsidRPr="001A6570">
          <w:rPr>
            <w:noProof/>
            <w:webHidden/>
          </w:rPr>
          <w:fldChar w:fldCharType="separate"/>
        </w:r>
        <w:r w:rsidR="0056334D" w:rsidRPr="001A6570">
          <w:rPr>
            <w:noProof/>
            <w:webHidden/>
          </w:rPr>
          <w:t>4</w:t>
        </w:r>
        <w:r w:rsidR="00542F62" w:rsidRPr="001A6570">
          <w:rPr>
            <w:noProof/>
            <w:webHidden/>
          </w:rPr>
          <w:fldChar w:fldCharType="end"/>
        </w:r>
      </w:hyperlink>
    </w:p>
    <w:p w14:paraId="1FB07146" w14:textId="77777777" w:rsidR="00542F62" w:rsidRPr="001A6570" w:rsidRDefault="006426BA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8527615" w:history="1">
        <w:r w:rsidR="00542F62" w:rsidRPr="001A6570">
          <w:rPr>
            <w:rStyle w:val="af2"/>
            <w:noProof/>
          </w:rPr>
          <w:t>Концепция</w:t>
        </w:r>
        <w:r w:rsidR="00542F62" w:rsidRPr="001A6570">
          <w:rPr>
            <w:noProof/>
            <w:webHidden/>
          </w:rPr>
          <w:tab/>
        </w:r>
        <w:r w:rsidR="00542F62" w:rsidRPr="001A6570">
          <w:rPr>
            <w:noProof/>
            <w:webHidden/>
          </w:rPr>
          <w:fldChar w:fldCharType="begin"/>
        </w:r>
        <w:r w:rsidR="00542F62" w:rsidRPr="001A6570">
          <w:rPr>
            <w:noProof/>
            <w:webHidden/>
          </w:rPr>
          <w:instrText xml:space="preserve"> PAGEREF _Toc498527615 \h </w:instrText>
        </w:r>
        <w:r w:rsidR="00542F62" w:rsidRPr="001A6570">
          <w:rPr>
            <w:noProof/>
            <w:webHidden/>
          </w:rPr>
        </w:r>
        <w:r w:rsidR="00542F62" w:rsidRPr="001A6570">
          <w:rPr>
            <w:noProof/>
            <w:webHidden/>
          </w:rPr>
          <w:fldChar w:fldCharType="separate"/>
        </w:r>
        <w:r w:rsidR="0056334D" w:rsidRPr="001A6570">
          <w:rPr>
            <w:noProof/>
            <w:webHidden/>
          </w:rPr>
          <w:t>5</w:t>
        </w:r>
        <w:r w:rsidR="00542F62" w:rsidRPr="001A6570">
          <w:rPr>
            <w:noProof/>
            <w:webHidden/>
          </w:rPr>
          <w:fldChar w:fldCharType="end"/>
        </w:r>
      </w:hyperlink>
    </w:p>
    <w:p w14:paraId="4EF64087" w14:textId="77777777" w:rsidR="00542F62" w:rsidRPr="001A6570" w:rsidRDefault="006426BA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8527616" w:history="1">
        <w:r w:rsidR="00542F62" w:rsidRPr="001A6570">
          <w:rPr>
            <w:rStyle w:val="af2"/>
            <w:noProof/>
          </w:rPr>
          <w:t>Требования к проектируемому программному обеспечению</w:t>
        </w:r>
        <w:r w:rsidR="00542F62" w:rsidRPr="001A6570">
          <w:rPr>
            <w:noProof/>
            <w:webHidden/>
          </w:rPr>
          <w:tab/>
        </w:r>
        <w:r w:rsidR="00542F62" w:rsidRPr="001A6570">
          <w:rPr>
            <w:noProof/>
            <w:webHidden/>
          </w:rPr>
          <w:fldChar w:fldCharType="begin"/>
        </w:r>
        <w:r w:rsidR="00542F62" w:rsidRPr="001A6570">
          <w:rPr>
            <w:noProof/>
            <w:webHidden/>
          </w:rPr>
          <w:instrText xml:space="preserve"> PAGEREF _Toc498527616 \h </w:instrText>
        </w:r>
        <w:r w:rsidR="00542F62" w:rsidRPr="001A6570">
          <w:rPr>
            <w:noProof/>
            <w:webHidden/>
          </w:rPr>
        </w:r>
        <w:r w:rsidR="00542F62" w:rsidRPr="001A6570">
          <w:rPr>
            <w:noProof/>
            <w:webHidden/>
          </w:rPr>
          <w:fldChar w:fldCharType="separate"/>
        </w:r>
        <w:r w:rsidR="0056334D" w:rsidRPr="001A6570">
          <w:rPr>
            <w:noProof/>
            <w:webHidden/>
          </w:rPr>
          <w:t>5</w:t>
        </w:r>
        <w:r w:rsidR="00542F62" w:rsidRPr="001A6570">
          <w:rPr>
            <w:noProof/>
            <w:webHidden/>
          </w:rPr>
          <w:fldChar w:fldCharType="end"/>
        </w:r>
      </w:hyperlink>
    </w:p>
    <w:p w14:paraId="58165A6D" w14:textId="77777777" w:rsidR="00542F62" w:rsidRPr="001A6570" w:rsidRDefault="006426BA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8527617" w:history="1">
        <w:r w:rsidR="00542F62" w:rsidRPr="001A6570">
          <w:rPr>
            <w:rStyle w:val="af2"/>
            <w:noProof/>
          </w:rPr>
          <w:t>Общие положения</w:t>
        </w:r>
        <w:r w:rsidR="00542F62" w:rsidRPr="001A6570">
          <w:rPr>
            <w:noProof/>
            <w:webHidden/>
          </w:rPr>
          <w:tab/>
        </w:r>
        <w:r w:rsidR="00542F62" w:rsidRPr="001A6570">
          <w:rPr>
            <w:noProof/>
            <w:webHidden/>
          </w:rPr>
          <w:fldChar w:fldCharType="begin"/>
        </w:r>
        <w:r w:rsidR="00542F62" w:rsidRPr="001A6570">
          <w:rPr>
            <w:noProof/>
            <w:webHidden/>
          </w:rPr>
          <w:instrText xml:space="preserve"> PAGEREF _Toc498527617 \h </w:instrText>
        </w:r>
        <w:r w:rsidR="00542F62" w:rsidRPr="001A6570">
          <w:rPr>
            <w:noProof/>
            <w:webHidden/>
          </w:rPr>
        </w:r>
        <w:r w:rsidR="00542F62" w:rsidRPr="001A6570">
          <w:rPr>
            <w:noProof/>
            <w:webHidden/>
          </w:rPr>
          <w:fldChar w:fldCharType="separate"/>
        </w:r>
        <w:r w:rsidR="0056334D" w:rsidRPr="001A6570">
          <w:rPr>
            <w:noProof/>
            <w:webHidden/>
          </w:rPr>
          <w:t>5</w:t>
        </w:r>
        <w:r w:rsidR="00542F62" w:rsidRPr="001A6570">
          <w:rPr>
            <w:noProof/>
            <w:webHidden/>
          </w:rPr>
          <w:fldChar w:fldCharType="end"/>
        </w:r>
      </w:hyperlink>
    </w:p>
    <w:p w14:paraId="6C97EA33" w14:textId="77777777" w:rsidR="00542F62" w:rsidRPr="001A6570" w:rsidRDefault="006426BA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8527618" w:history="1">
        <w:r w:rsidR="00542F62" w:rsidRPr="001A6570">
          <w:rPr>
            <w:rStyle w:val="af2"/>
            <w:noProof/>
          </w:rPr>
          <w:t>Функциональные требования</w:t>
        </w:r>
        <w:r w:rsidR="00542F62" w:rsidRPr="001A6570">
          <w:rPr>
            <w:noProof/>
            <w:webHidden/>
          </w:rPr>
          <w:tab/>
        </w:r>
        <w:r w:rsidR="00542F62" w:rsidRPr="001A6570">
          <w:rPr>
            <w:noProof/>
            <w:webHidden/>
          </w:rPr>
          <w:fldChar w:fldCharType="begin"/>
        </w:r>
        <w:r w:rsidR="00542F62" w:rsidRPr="001A6570">
          <w:rPr>
            <w:noProof/>
            <w:webHidden/>
          </w:rPr>
          <w:instrText xml:space="preserve"> PAGEREF _Toc498527618 \h </w:instrText>
        </w:r>
        <w:r w:rsidR="00542F62" w:rsidRPr="001A6570">
          <w:rPr>
            <w:noProof/>
            <w:webHidden/>
          </w:rPr>
        </w:r>
        <w:r w:rsidR="00542F62" w:rsidRPr="001A6570">
          <w:rPr>
            <w:noProof/>
            <w:webHidden/>
          </w:rPr>
          <w:fldChar w:fldCharType="separate"/>
        </w:r>
        <w:r w:rsidR="0056334D" w:rsidRPr="001A6570">
          <w:rPr>
            <w:noProof/>
            <w:webHidden/>
          </w:rPr>
          <w:t>5</w:t>
        </w:r>
        <w:r w:rsidR="00542F62" w:rsidRPr="001A6570">
          <w:rPr>
            <w:noProof/>
            <w:webHidden/>
          </w:rPr>
          <w:fldChar w:fldCharType="end"/>
        </w:r>
      </w:hyperlink>
    </w:p>
    <w:p w14:paraId="1B00A83B" w14:textId="77777777" w:rsidR="00542F62" w:rsidRPr="001A6570" w:rsidRDefault="006426B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8527619" w:history="1">
        <w:r w:rsidR="00542F62" w:rsidRPr="001A6570">
          <w:rPr>
            <w:rStyle w:val="af2"/>
            <w:noProof/>
          </w:rPr>
          <w:t xml:space="preserve">Разработка процедуры сбора данных в системе </w:t>
        </w:r>
        <w:r w:rsidR="00542F62" w:rsidRPr="001A6570">
          <w:rPr>
            <w:rStyle w:val="af2"/>
            <w:noProof/>
            <w:lang w:val="en-US"/>
          </w:rPr>
          <w:t>CRM</w:t>
        </w:r>
        <w:r w:rsidR="00542F62" w:rsidRPr="001A6570">
          <w:rPr>
            <w:noProof/>
            <w:webHidden/>
          </w:rPr>
          <w:tab/>
        </w:r>
        <w:r w:rsidR="00542F62" w:rsidRPr="001A6570">
          <w:rPr>
            <w:noProof/>
            <w:webHidden/>
          </w:rPr>
          <w:fldChar w:fldCharType="begin"/>
        </w:r>
        <w:r w:rsidR="00542F62" w:rsidRPr="001A6570">
          <w:rPr>
            <w:noProof/>
            <w:webHidden/>
          </w:rPr>
          <w:instrText xml:space="preserve"> PAGEREF _Toc498527619 \h </w:instrText>
        </w:r>
        <w:r w:rsidR="00542F62" w:rsidRPr="001A6570">
          <w:rPr>
            <w:noProof/>
            <w:webHidden/>
          </w:rPr>
        </w:r>
        <w:r w:rsidR="00542F62" w:rsidRPr="001A6570">
          <w:rPr>
            <w:noProof/>
            <w:webHidden/>
          </w:rPr>
          <w:fldChar w:fldCharType="separate"/>
        </w:r>
        <w:r w:rsidR="0056334D" w:rsidRPr="001A6570">
          <w:rPr>
            <w:noProof/>
            <w:webHidden/>
          </w:rPr>
          <w:t>5</w:t>
        </w:r>
        <w:r w:rsidR="00542F62" w:rsidRPr="001A6570">
          <w:rPr>
            <w:noProof/>
            <w:webHidden/>
          </w:rPr>
          <w:fldChar w:fldCharType="end"/>
        </w:r>
      </w:hyperlink>
    </w:p>
    <w:p w14:paraId="0342A319" w14:textId="77777777" w:rsidR="00542F62" w:rsidRPr="001A6570" w:rsidRDefault="006426BA">
      <w:pPr>
        <w:pStyle w:val="31"/>
        <w:tabs>
          <w:tab w:val="right" w:leader="dot" w:pos="9345"/>
        </w:tabs>
        <w:rPr>
          <w:noProof/>
        </w:rPr>
      </w:pPr>
      <w:hyperlink w:anchor="_Toc498527620" w:history="1">
        <w:r w:rsidR="00542F62" w:rsidRPr="001A6570">
          <w:rPr>
            <w:rStyle w:val="af2"/>
            <w:noProof/>
          </w:rPr>
          <w:t xml:space="preserve">Отслеживание событий в </w:t>
        </w:r>
        <w:r w:rsidR="00542F62" w:rsidRPr="001A6570">
          <w:rPr>
            <w:rStyle w:val="af2"/>
            <w:noProof/>
            <w:lang w:val="en-US"/>
          </w:rPr>
          <w:t>CRM</w:t>
        </w:r>
        <w:r w:rsidR="00542F62" w:rsidRPr="001A6570">
          <w:rPr>
            <w:noProof/>
            <w:webHidden/>
          </w:rPr>
          <w:tab/>
        </w:r>
        <w:r w:rsidR="00542F62" w:rsidRPr="001A6570">
          <w:rPr>
            <w:noProof/>
            <w:webHidden/>
          </w:rPr>
          <w:fldChar w:fldCharType="begin"/>
        </w:r>
        <w:r w:rsidR="00542F62" w:rsidRPr="001A6570">
          <w:rPr>
            <w:noProof/>
            <w:webHidden/>
          </w:rPr>
          <w:instrText xml:space="preserve"> PAGEREF _Toc498527620 \h </w:instrText>
        </w:r>
        <w:r w:rsidR="00542F62" w:rsidRPr="001A6570">
          <w:rPr>
            <w:noProof/>
            <w:webHidden/>
          </w:rPr>
        </w:r>
        <w:r w:rsidR="00542F62" w:rsidRPr="001A6570">
          <w:rPr>
            <w:noProof/>
            <w:webHidden/>
          </w:rPr>
          <w:fldChar w:fldCharType="separate"/>
        </w:r>
        <w:r w:rsidR="0056334D" w:rsidRPr="001A6570">
          <w:rPr>
            <w:noProof/>
            <w:webHidden/>
          </w:rPr>
          <w:t>6</w:t>
        </w:r>
        <w:r w:rsidR="00542F62" w:rsidRPr="001A6570">
          <w:rPr>
            <w:noProof/>
            <w:webHidden/>
          </w:rPr>
          <w:fldChar w:fldCharType="end"/>
        </w:r>
      </w:hyperlink>
    </w:p>
    <w:p w14:paraId="2E77AA62" w14:textId="77777777" w:rsidR="00542F62" w:rsidRPr="001A6570" w:rsidRDefault="006426BA">
      <w:pPr>
        <w:pStyle w:val="31"/>
        <w:tabs>
          <w:tab w:val="right" w:leader="dot" w:pos="9345"/>
        </w:tabs>
        <w:rPr>
          <w:noProof/>
        </w:rPr>
      </w:pPr>
      <w:hyperlink w:anchor="_Toc498527621" w:history="1">
        <w:r w:rsidR="00542F62" w:rsidRPr="001A6570">
          <w:rPr>
            <w:rStyle w:val="af2"/>
            <w:noProof/>
          </w:rPr>
          <w:t>Формирование таблицы событий</w:t>
        </w:r>
        <w:r w:rsidR="00542F62" w:rsidRPr="001A6570">
          <w:rPr>
            <w:noProof/>
            <w:webHidden/>
          </w:rPr>
          <w:tab/>
        </w:r>
        <w:r w:rsidR="00542F62" w:rsidRPr="001A6570">
          <w:rPr>
            <w:noProof/>
            <w:webHidden/>
          </w:rPr>
          <w:fldChar w:fldCharType="begin"/>
        </w:r>
        <w:r w:rsidR="00542F62" w:rsidRPr="001A6570">
          <w:rPr>
            <w:noProof/>
            <w:webHidden/>
          </w:rPr>
          <w:instrText xml:space="preserve"> PAGEREF _Toc498527621 \h </w:instrText>
        </w:r>
        <w:r w:rsidR="00542F62" w:rsidRPr="001A6570">
          <w:rPr>
            <w:noProof/>
            <w:webHidden/>
          </w:rPr>
        </w:r>
        <w:r w:rsidR="00542F62" w:rsidRPr="001A6570">
          <w:rPr>
            <w:noProof/>
            <w:webHidden/>
          </w:rPr>
          <w:fldChar w:fldCharType="separate"/>
        </w:r>
        <w:r w:rsidR="0056334D" w:rsidRPr="001A6570">
          <w:rPr>
            <w:noProof/>
            <w:webHidden/>
          </w:rPr>
          <w:t>8</w:t>
        </w:r>
        <w:r w:rsidR="00542F62" w:rsidRPr="001A6570">
          <w:rPr>
            <w:noProof/>
            <w:webHidden/>
          </w:rPr>
          <w:fldChar w:fldCharType="end"/>
        </w:r>
      </w:hyperlink>
    </w:p>
    <w:p w14:paraId="3FD04333" w14:textId="77777777" w:rsidR="00542F62" w:rsidRPr="001A6570" w:rsidRDefault="006426BA">
      <w:pPr>
        <w:pStyle w:val="31"/>
        <w:tabs>
          <w:tab w:val="right" w:leader="dot" w:pos="9345"/>
        </w:tabs>
        <w:rPr>
          <w:noProof/>
        </w:rPr>
      </w:pPr>
      <w:hyperlink w:anchor="_Toc498527622" w:history="1">
        <w:r w:rsidR="00542F62" w:rsidRPr="001A6570">
          <w:rPr>
            <w:rStyle w:val="af2"/>
            <w:noProof/>
          </w:rPr>
          <w:t>Сбор среза данных по пулу событий</w:t>
        </w:r>
        <w:r w:rsidR="00542F62" w:rsidRPr="001A6570">
          <w:rPr>
            <w:noProof/>
            <w:webHidden/>
          </w:rPr>
          <w:tab/>
        </w:r>
        <w:r w:rsidR="00542F62" w:rsidRPr="001A6570">
          <w:rPr>
            <w:noProof/>
            <w:webHidden/>
          </w:rPr>
          <w:fldChar w:fldCharType="begin"/>
        </w:r>
        <w:r w:rsidR="00542F62" w:rsidRPr="001A6570">
          <w:rPr>
            <w:noProof/>
            <w:webHidden/>
          </w:rPr>
          <w:instrText xml:space="preserve"> PAGEREF _Toc498527622 \h </w:instrText>
        </w:r>
        <w:r w:rsidR="00542F62" w:rsidRPr="001A6570">
          <w:rPr>
            <w:noProof/>
            <w:webHidden/>
          </w:rPr>
        </w:r>
        <w:r w:rsidR="00542F62" w:rsidRPr="001A6570">
          <w:rPr>
            <w:noProof/>
            <w:webHidden/>
          </w:rPr>
          <w:fldChar w:fldCharType="separate"/>
        </w:r>
        <w:r w:rsidR="0056334D" w:rsidRPr="001A6570">
          <w:rPr>
            <w:noProof/>
            <w:webHidden/>
          </w:rPr>
          <w:t>9</w:t>
        </w:r>
        <w:r w:rsidR="00542F62" w:rsidRPr="001A6570">
          <w:rPr>
            <w:noProof/>
            <w:webHidden/>
          </w:rPr>
          <w:fldChar w:fldCharType="end"/>
        </w:r>
      </w:hyperlink>
    </w:p>
    <w:p w14:paraId="33AEE4F4" w14:textId="77777777" w:rsidR="00542F62" w:rsidRPr="001A6570" w:rsidRDefault="006426BA">
      <w:pPr>
        <w:pStyle w:val="31"/>
        <w:tabs>
          <w:tab w:val="right" w:leader="dot" w:pos="9345"/>
        </w:tabs>
        <w:rPr>
          <w:noProof/>
        </w:rPr>
      </w:pPr>
      <w:hyperlink w:anchor="_Toc498527623" w:history="1">
        <w:r w:rsidR="00542F62" w:rsidRPr="001A6570">
          <w:rPr>
            <w:rStyle w:val="af2"/>
            <w:noProof/>
          </w:rPr>
          <w:t>Формирование таблицы со срезом данных</w:t>
        </w:r>
        <w:r w:rsidR="00542F62" w:rsidRPr="001A6570">
          <w:rPr>
            <w:noProof/>
            <w:webHidden/>
          </w:rPr>
          <w:tab/>
        </w:r>
        <w:r w:rsidR="00542F62" w:rsidRPr="001A6570">
          <w:rPr>
            <w:noProof/>
            <w:webHidden/>
          </w:rPr>
          <w:fldChar w:fldCharType="begin"/>
        </w:r>
        <w:r w:rsidR="00542F62" w:rsidRPr="001A6570">
          <w:rPr>
            <w:noProof/>
            <w:webHidden/>
          </w:rPr>
          <w:instrText xml:space="preserve"> PAGEREF _Toc498527623 \h </w:instrText>
        </w:r>
        <w:r w:rsidR="00542F62" w:rsidRPr="001A6570">
          <w:rPr>
            <w:noProof/>
            <w:webHidden/>
          </w:rPr>
        </w:r>
        <w:r w:rsidR="00542F62" w:rsidRPr="001A6570">
          <w:rPr>
            <w:noProof/>
            <w:webHidden/>
          </w:rPr>
          <w:fldChar w:fldCharType="separate"/>
        </w:r>
        <w:r w:rsidR="0056334D" w:rsidRPr="001A6570">
          <w:rPr>
            <w:noProof/>
            <w:webHidden/>
          </w:rPr>
          <w:t>10</w:t>
        </w:r>
        <w:r w:rsidR="00542F62" w:rsidRPr="001A6570">
          <w:rPr>
            <w:noProof/>
            <w:webHidden/>
          </w:rPr>
          <w:fldChar w:fldCharType="end"/>
        </w:r>
      </w:hyperlink>
    </w:p>
    <w:p w14:paraId="57922DEB" w14:textId="77777777" w:rsidR="00542F62" w:rsidRPr="001A6570" w:rsidRDefault="006426BA">
      <w:pPr>
        <w:pStyle w:val="31"/>
        <w:tabs>
          <w:tab w:val="right" w:leader="dot" w:pos="9345"/>
        </w:tabs>
        <w:rPr>
          <w:noProof/>
        </w:rPr>
      </w:pPr>
      <w:hyperlink w:anchor="_Toc498527624" w:history="1">
        <w:r w:rsidR="00542F62" w:rsidRPr="001A6570">
          <w:rPr>
            <w:rStyle w:val="af2"/>
            <w:noProof/>
          </w:rPr>
          <w:t xml:space="preserve">Формирование </w:t>
        </w:r>
        <w:r w:rsidR="00542F62" w:rsidRPr="001A6570">
          <w:rPr>
            <w:rStyle w:val="af2"/>
            <w:noProof/>
            <w:lang w:val="en-US"/>
          </w:rPr>
          <w:t>XML</w:t>
        </w:r>
        <w:r w:rsidR="00542F62" w:rsidRPr="001A6570">
          <w:rPr>
            <w:rStyle w:val="af2"/>
            <w:noProof/>
          </w:rPr>
          <w:t xml:space="preserve"> файла для загрузки в </w:t>
        </w:r>
        <w:r w:rsidR="00542F62" w:rsidRPr="001A6570">
          <w:rPr>
            <w:rStyle w:val="af2"/>
            <w:noProof/>
            <w:lang w:val="en-US"/>
          </w:rPr>
          <w:t>BI</w:t>
        </w:r>
        <w:r w:rsidR="00542F62" w:rsidRPr="001A6570">
          <w:rPr>
            <w:noProof/>
            <w:webHidden/>
          </w:rPr>
          <w:tab/>
        </w:r>
        <w:r w:rsidR="00542F62" w:rsidRPr="001A6570">
          <w:rPr>
            <w:noProof/>
            <w:webHidden/>
          </w:rPr>
          <w:fldChar w:fldCharType="begin"/>
        </w:r>
        <w:r w:rsidR="00542F62" w:rsidRPr="001A6570">
          <w:rPr>
            <w:noProof/>
            <w:webHidden/>
          </w:rPr>
          <w:instrText xml:space="preserve"> PAGEREF _Toc498527624 \h </w:instrText>
        </w:r>
        <w:r w:rsidR="00542F62" w:rsidRPr="001A6570">
          <w:rPr>
            <w:noProof/>
            <w:webHidden/>
          </w:rPr>
        </w:r>
        <w:r w:rsidR="00542F62" w:rsidRPr="001A6570">
          <w:rPr>
            <w:noProof/>
            <w:webHidden/>
          </w:rPr>
          <w:fldChar w:fldCharType="separate"/>
        </w:r>
        <w:r w:rsidR="0056334D" w:rsidRPr="001A6570">
          <w:rPr>
            <w:noProof/>
            <w:webHidden/>
          </w:rPr>
          <w:t>19</w:t>
        </w:r>
        <w:r w:rsidR="00542F62" w:rsidRPr="001A6570">
          <w:rPr>
            <w:noProof/>
            <w:webHidden/>
          </w:rPr>
          <w:fldChar w:fldCharType="end"/>
        </w:r>
      </w:hyperlink>
    </w:p>
    <w:p w14:paraId="1DF882F0" w14:textId="77777777" w:rsidR="00542F62" w:rsidRPr="001A6570" w:rsidRDefault="006426BA">
      <w:pPr>
        <w:pStyle w:val="31"/>
        <w:tabs>
          <w:tab w:val="right" w:leader="dot" w:pos="9345"/>
        </w:tabs>
        <w:rPr>
          <w:noProof/>
        </w:rPr>
      </w:pPr>
      <w:hyperlink w:anchor="_Toc498527625" w:history="1">
        <w:r w:rsidR="00542F62" w:rsidRPr="001A6570">
          <w:rPr>
            <w:rStyle w:val="af2"/>
            <w:noProof/>
          </w:rPr>
          <w:t>Обработка ошибок</w:t>
        </w:r>
        <w:r w:rsidR="00542F62" w:rsidRPr="001A6570">
          <w:rPr>
            <w:noProof/>
            <w:webHidden/>
          </w:rPr>
          <w:tab/>
        </w:r>
        <w:r w:rsidR="00542F62" w:rsidRPr="001A6570">
          <w:rPr>
            <w:noProof/>
            <w:webHidden/>
          </w:rPr>
          <w:fldChar w:fldCharType="begin"/>
        </w:r>
        <w:r w:rsidR="00542F62" w:rsidRPr="001A6570">
          <w:rPr>
            <w:noProof/>
            <w:webHidden/>
          </w:rPr>
          <w:instrText xml:space="preserve"> PAGEREF _Toc498527625 \h </w:instrText>
        </w:r>
        <w:r w:rsidR="00542F62" w:rsidRPr="001A6570">
          <w:rPr>
            <w:noProof/>
            <w:webHidden/>
          </w:rPr>
        </w:r>
        <w:r w:rsidR="00542F62" w:rsidRPr="001A6570">
          <w:rPr>
            <w:noProof/>
            <w:webHidden/>
          </w:rPr>
          <w:fldChar w:fldCharType="separate"/>
        </w:r>
        <w:r w:rsidR="0056334D" w:rsidRPr="001A6570">
          <w:rPr>
            <w:noProof/>
            <w:webHidden/>
          </w:rPr>
          <w:t>19</w:t>
        </w:r>
        <w:r w:rsidR="00542F62" w:rsidRPr="001A6570">
          <w:rPr>
            <w:noProof/>
            <w:webHidden/>
          </w:rPr>
          <w:fldChar w:fldCharType="end"/>
        </w:r>
      </w:hyperlink>
    </w:p>
    <w:p w14:paraId="61C4009C" w14:textId="77777777" w:rsidR="00542F62" w:rsidRPr="001A6570" w:rsidRDefault="006426B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8527626" w:history="1">
        <w:r w:rsidR="00542F62" w:rsidRPr="001A6570">
          <w:rPr>
            <w:rStyle w:val="af2"/>
            <w:noProof/>
          </w:rPr>
          <w:t xml:space="preserve">Разработка отчета «Воронка продаж» в системе </w:t>
        </w:r>
        <w:r w:rsidR="00542F62" w:rsidRPr="001A6570">
          <w:rPr>
            <w:rStyle w:val="af2"/>
            <w:noProof/>
            <w:lang w:val="en-US"/>
          </w:rPr>
          <w:t>BI</w:t>
        </w:r>
        <w:r w:rsidR="00542F62" w:rsidRPr="001A6570">
          <w:rPr>
            <w:noProof/>
            <w:webHidden/>
          </w:rPr>
          <w:tab/>
        </w:r>
        <w:r w:rsidR="00542F62" w:rsidRPr="001A6570">
          <w:rPr>
            <w:noProof/>
            <w:webHidden/>
          </w:rPr>
          <w:fldChar w:fldCharType="begin"/>
        </w:r>
        <w:r w:rsidR="00542F62" w:rsidRPr="001A6570">
          <w:rPr>
            <w:noProof/>
            <w:webHidden/>
          </w:rPr>
          <w:instrText xml:space="preserve"> PAGEREF _Toc498527626 \h </w:instrText>
        </w:r>
        <w:r w:rsidR="00542F62" w:rsidRPr="001A6570">
          <w:rPr>
            <w:noProof/>
            <w:webHidden/>
          </w:rPr>
        </w:r>
        <w:r w:rsidR="00542F62" w:rsidRPr="001A6570">
          <w:rPr>
            <w:noProof/>
            <w:webHidden/>
          </w:rPr>
          <w:fldChar w:fldCharType="separate"/>
        </w:r>
        <w:r w:rsidR="0056334D" w:rsidRPr="001A6570">
          <w:rPr>
            <w:noProof/>
            <w:webHidden/>
          </w:rPr>
          <w:t>19</w:t>
        </w:r>
        <w:r w:rsidR="00542F62" w:rsidRPr="001A6570">
          <w:rPr>
            <w:noProof/>
            <w:webHidden/>
          </w:rPr>
          <w:fldChar w:fldCharType="end"/>
        </w:r>
      </w:hyperlink>
    </w:p>
    <w:p w14:paraId="37584F31" w14:textId="77777777" w:rsidR="00542F62" w:rsidRPr="001A6570" w:rsidRDefault="006426BA">
      <w:pPr>
        <w:pStyle w:val="31"/>
        <w:tabs>
          <w:tab w:val="right" w:leader="dot" w:pos="9345"/>
        </w:tabs>
        <w:rPr>
          <w:noProof/>
        </w:rPr>
      </w:pPr>
      <w:hyperlink w:anchor="_Toc498527627" w:history="1">
        <w:r w:rsidR="00542F62" w:rsidRPr="001A6570">
          <w:rPr>
            <w:rStyle w:val="af2"/>
            <w:noProof/>
          </w:rPr>
          <w:t>Функциональные требования</w:t>
        </w:r>
        <w:r w:rsidR="00542F62" w:rsidRPr="001A6570">
          <w:rPr>
            <w:noProof/>
            <w:webHidden/>
          </w:rPr>
          <w:tab/>
        </w:r>
        <w:r w:rsidR="00542F62" w:rsidRPr="001A6570">
          <w:rPr>
            <w:noProof/>
            <w:webHidden/>
          </w:rPr>
          <w:fldChar w:fldCharType="begin"/>
        </w:r>
        <w:r w:rsidR="00542F62" w:rsidRPr="001A6570">
          <w:rPr>
            <w:noProof/>
            <w:webHidden/>
          </w:rPr>
          <w:instrText xml:space="preserve"> PAGEREF _Toc498527627 \h </w:instrText>
        </w:r>
        <w:r w:rsidR="00542F62" w:rsidRPr="001A6570">
          <w:rPr>
            <w:noProof/>
            <w:webHidden/>
          </w:rPr>
        </w:r>
        <w:r w:rsidR="00542F62" w:rsidRPr="001A6570">
          <w:rPr>
            <w:noProof/>
            <w:webHidden/>
          </w:rPr>
          <w:fldChar w:fldCharType="separate"/>
        </w:r>
        <w:r w:rsidR="0056334D" w:rsidRPr="001A6570">
          <w:rPr>
            <w:noProof/>
            <w:webHidden/>
          </w:rPr>
          <w:t>19</w:t>
        </w:r>
        <w:r w:rsidR="00542F62" w:rsidRPr="001A6570">
          <w:rPr>
            <w:noProof/>
            <w:webHidden/>
          </w:rPr>
          <w:fldChar w:fldCharType="end"/>
        </w:r>
      </w:hyperlink>
    </w:p>
    <w:p w14:paraId="51E2E191" w14:textId="77777777" w:rsidR="00542F62" w:rsidRPr="001A6570" w:rsidRDefault="006426BA">
      <w:pPr>
        <w:pStyle w:val="31"/>
        <w:tabs>
          <w:tab w:val="right" w:leader="dot" w:pos="9345"/>
        </w:tabs>
        <w:rPr>
          <w:noProof/>
        </w:rPr>
      </w:pPr>
      <w:hyperlink w:anchor="_Toc498527628" w:history="1">
        <w:r w:rsidR="00542F62" w:rsidRPr="001A6570">
          <w:rPr>
            <w:rStyle w:val="af2"/>
            <w:noProof/>
          </w:rPr>
          <w:t xml:space="preserve">Требования к </w:t>
        </w:r>
        <w:r w:rsidR="00542F62" w:rsidRPr="001A6570">
          <w:rPr>
            <w:rStyle w:val="af2"/>
            <w:noProof/>
            <w:lang w:val="en-US"/>
          </w:rPr>
          <w:t>ODI</w:t>
        </w:r>
        <w:r w:rsidR="00542F62" w:rsidRPr="001A6570">
          <w:rPr>
            <w:noProof/>
            <w:webHidden/>
          </w:rPr>
          <w:tab/>
        </w:r>
        <w:r w:rsidR="00542F62" w:rsidRPr="001A6570">
          <w:rPr>
            <w:noProof/>
            <w:webHidden/>
          </w:rPr>
          <w:fldChar w:fldCharType="begin"/>
        </w:r>
        <w:r w:rsidR="00542F62" w:rsidRPr="001A6570">
          <w:rPr>
            <w:noProof/>
            <w:webHidden/>
          </w:rPr>
          <w:instrText xml:space="preserve"> PAGEREF _Toc498527628 \h </w:instrText>
        </w:r>
        <w:r w:rsidR="00542F62" w:rsidRPr="001A6570">
          <w:rPr>
            <w:noProof/>
            <w:webHidden/>
          </w:rPr>
        </w:r>
        <w:r w:rsidR="00542F62" w:rsidRPr="001A6570">
          <w:rPr>
            <w:noProof/>
            <w:webHidden/>
          </w:rPr>
          <w:fldChar w:fldCharType="separate"/>
        </w:r>
        <w:r w:rsidR="0056334D" w:rsidRPr="001A6570">
          <w:rPr>
            <w:noProof/>
            <w:webHidden/>
          </w:rPr>
          <w:t>20</w:t>
        </w:r>
        <w:r w:rsidR="00542F62" w:rsidRPr="001A6570">
          <w:rPr>
            <w:noProof/>
            <w:webHidden/>
          </w:rPr>
          <w:fldChar w:fldCharType="end"/>
        </w:r>
      </w:hyperlink>
    </w:p>
    <w:p w14:paraId="07F45E8E" w14:textId="77777777" w:rsidR="00542F62" w:rsidRPr="001A6570" w:rsidRDefault="006426BA">
      <w:pPr>
        <w:pStyle w:val="31"/>
        <w:tabs>
          <w:tab w:val="right" w:leader="dot" w:pos="9345"/>
        </w:tabs>
        <w:rPr>
          <w:noProof/>
        </w:rPr>
      </w:pPr>
      <w:hyperlink w:anchor="_Toc498527629" w:history="1">
        <w:r w:rsidR="00542F62" w:rsidRPr="001A6570">
          <w:rPr>
            <w:rStyle w:val="af2"/>
            <w:noProof/>
          </w:rPr>
          <w:t>Требования к доработке детального слоя</w:t>
        </w:r>
        <w:r w:rsidR="00542F62" w:rsidRPr="001A6570">
          <w:rPr>
            <w:noProof/>
            <w:webHidden/>
          </w:rPr>
          <w:tab/>
        </w:r>
        <w:r w:rsidR="00542F62" w:rsidRPr="001A6570">
          <w:rPr>
            <w:noProof/>
            <w:webHidden/>
          </w:rPr>
          <w:fldChar w:fldCharType="begin"/>
        </w:r>
        <w:r w:rsidR="00542F62" w:rsidRPr="001A6570">
          <w:rPr>
            <w:noProof/>
            <w:webHidden/>
          </w:rPr>
          <w:instrText xml:space="preserve"> PAGEREF _Toc498527629 \h </w:instrText>
        </w:r>
        <w:r w:rsidR="00542F62" w:rsidRPr="001A6570">
          <w:rPr>
            <w:noProof/>
            <w:webHidden/>
          </w:rPr>
        </w:r>
        <w:r w:rsidR="00542F62" w:rsidRPr="001A6570">
          <w:rPr>
            <w:noProof/>
            <w:webHidden/>
          </w:rPr>
          <w:fldChar w:fldCharType="separate"/>
        </w:r>
        <w:r w:rsidR="0056334D" w:rsidRPr="001A6570">
          <w:rPr>
            <w:noProof/>
            <w:webHidden/>
          </w:rPr>
          <w:t>20</w:t>
        </w:r>
        <w:r w:rsidR="00542F62" w:rsidRPr="001A6570">
          <w:rPr>
            <w:noProof/>
            <w:webHidden/>
          </w:rPr>
          <w:fldChar w:fldCharType="end"/>
        </w:r>
      </w:hyperlink>
    </w:p>
    <w:p w14:paraId="44DC301F" w14:textId="77777777" w:rsidR="00542F62" w:rsidRPr="001A6570" w:rsidRDefault="006426BA">
      <w:pPr>
        <w:pStyle w:val="31"/>
        <w:tabs>
          <w:tab w:val="right" w:leader="dot" w:pos="9345"/>
        </w:tabs>
        <w:rPr>
          <w:noProof/>
        </w:rPr>
      </w:pPr>
      <w:hyperlink w:anchor="_Toc498527630" w:history="1">
        <w:r w:rsidR="00542F62" w:rsidRPr="001A6570">
          <w:rPr>
            <w:rStyle w:val="af2"/>
            <w:noProof/>
          </w:rPr>
          <w:t>Требования к разработке представлений и расчётным алгоритмам</w:t>
        </w:r>
        <w:r w:rsidR="00542F62" w:rsidRPr="001A6570">
          <w:rPr>
            <w:noProof/>
            <w:webHidden/>
          </w:rPr>
          <w:tab/>
        </w:r>
        <w:r w:rsidR="00542F62" w:rsidRPr="001A6570">
          <w:rPr>
            <w:noProof/>
            <w:webHidden/>
          </w:rPr>
          <w:fldChar w:fldCharType="begin"/>
        </w:r>
        <w:r w:rsidR="00542F62" w:rsidRPr="001A6570">
          <w:rPr>
            <w:noProof/>
            <w:webHidden/>
          </w:rPr>
          <w:instrText xml:space="preserve"> PAGEREF _Toc498527630 \h </w:instrText>
        </w:r>
        <w:r w:rsidR="00542F62" w:rsidRPr="001A6570">
          <w:rPr>
            <w:noProof/>
            <w:webHidden/>
          </w:rPr>
        </w:r>
        <w:r w:rsidR="00542F62" w:rsidRPr="001A6570">
          <w:rPr>
            <w:noProof/>
            <w:webHidden/>
          </w:rPr>
          <w:fldChar w:fldCharType="separate"/>
        </w:r>
        <w:r w:rsidR="0056334D" w:rsidRPr="001A6570">
          <w:rPr>
            <w:noProof/>
            <w:webHidden/>
          </w:rPr>
          <w:t>22</w:t>
        </w:r>
        <w:r w:rsidR="00542F62" w:rsidRPr="001A6570">
          <w:rPr>
            <w:noProof/>
            <w:webHidden/>
          </w:rPr>
          <w:fldChar w:fldCharType="end"/>
        </w:r>
      </w:hyperlink>
    </w:p>
    <w:p w14:paraId="4E2EFA7D" w14:textId="77777777" w:rsidR="00542F62" w:rsidRPr="001A6570" w:rsidRDefault="006426BA">
      <w:pPr>
        <w:pStyle w:val="31"/>
        <w:tabs>
          <w:tab w:val="right" w:leader="dot" w:pos="9345"/>
        </w:tabs>
        <w:rPr>
          <w:noProof/>
        </w:rPr>
      </w:pPr>
      <w:hyperlink w:anchor="_Toc498527631" w:history="1">
        <w:r w:rsidR="00542F62" w:rsidRPr="001A6570">
          <w:rPr>
            <w:rStyle w:val="af2"/>
            <w:noProof/>
          </w:rPr>
          <w:t>Требования к доработке отчётов и предметных областей системы отчётности Oracle BI</w:t>
        </w:r>
        <w:r w:rsidR="00542F62" w:rsidRPr="001A6570">
          <w:rPr>
            <w:noProof/>
            <w:webHidden/>
          </w:rPr>
          <w:tab/>
        </w:r>
        <w:r w:rsidR="00542F62" w:rsidRPr="001A6570">
          <w:rPr>
            <w:noProof/>
            <w:webHidden/>
          </w:rPr>
          <w:fldChar w:fldCharType="begin"/>
        </w:r>
        <w:r w:rsidR="00542F62" w:rsidRPr="001A6570">
          <w:rPr>
            <w:noProof/>
            <w:webHidden/>
          </w:rPr>
          <w:instrText xml:space="preserve"> PAGEREF _Toc498527631 \h </w:instrText>
        </w:r>
        <w:r w:rsidR="00542F62" w:rsidRPr="001A6570">
          <w:rPr>
            <w:noProof/>
            <w:webHidden/>
          </w:rPr>
        </w:r>
        <w:r w:rsidR="00542F62" w:rsidRPr="001A6570">
          <w:rPr>
            <w:noProof/>
            <w:webHidden/>
          </w:rPr>
          <w:fldChar w:fldCharType="separate"/>
        </w:r>
        <w:r w:rsidR="0056334D" w:rsidRPr="001A6570">
          <w:rPr>
            <w:noProof/>
            <w:webHidden/>
          </w:rPr>
          <w:t>23</w:t>
        </w:r>
        <w:r w:rsidR="00542F62" w:rsidRPr="001A6570">
          <w:rPr>
            <w:noProof/>
            <w:webHidden/>
          </w:rPr>
          <w:fldChar w:fldCharType="end"/>
        </w:r>
      </w:hyperlink>
    </w:p>
    <w:p w14:paraId="7B4C7675" w14:textId="77777777" w:rsidR="00542F62" w:rsidRPr="001A6570" w:rsidRDefault="006426BA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8527632" w:history="1">
        <w:r w:rsidR="00542F62" w:rsidRPr="001A6570">
          <w:rPr>
            <w:rStyle w:val="af2"/>
            <w:noProof/>
          </w:rPr>
          <w:t>Требования к пользовательскому интерфейсу</w:t>
        </w:r>
        <w:r w:rsidR="00542F62" w:rsidRPr="001A6570">
          <w:rPr>
            <w:noProof/>
            <w:webHidden/>
          </w:rPr>
          <w:tab/>
        </w:r>
        <w:r w:rsidR="00542F62" w:rsidRPr="001A6570">
          <w:rPr>
            <w:noProof/>
            <w:webHidden/>
          </w:rPr>
          <w:fldChar w:fldCharType="begin"/>
        </w:r>
        <w:r w:rsidR="00542F62" w:rsidRPr="001A6570">
          <w:rPr>
            <w:noProof/>
            <w:webHidden/>
          </w:rPr>
          <w:instrText xml:space="preserve"> PAGEREF _Toc498527632 \h </w:instrText>
        </w:r>
        <w:r w:rsidR="00542F62" w:rsidRPr="001A6570">
          <w:rPr>
            <w:noProof/>
            <w:webHidden/>
          </w:rPr>
        </w:r>
        <w:r w:rsidR="00542F62" w:rsidRPr="001A6570">
          <w:rPr>
            <w:noProof/>
            <w:webHidden/>
          </w:rPr>
          <w:fldChar w:fldCharType="separate"/>
        </w:r>
        <w:r w:rsidR="0056334D" w:rsidRPr="001A6570">
          <w:rPr>
            <w:noProof/>
            <w:webHidden/>
          </w:rPr>
          <w:t>25</w:t>
        </w:r>
        <w:r w:rsidR="00542F62" w:rsidRPr="001A6570">
          <w:rPr>
            <w:noProof/>
            <w:webHidden/>
          </w:rPr>
          <w:fldChar w:fldCharType="end"/>
        </w:r>
      </w:hyperlink>
    </w:p>
    <w:p w14:paraId="3F6959AB" w14:textId="77777777" w:rsidR="00542F62" w:rsidRPr="001A6570" w:rsidRDefault="006426BA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8527633" w:history="1">
        <w:r w:rsidR="00542F62" w:rsidRPr="001A6570">
          <w:rPr>
            <w:rStyle w:val="af2"/>
            <w:noProof/>
          </w:rPr>
          <w:t>Требования к настройке ролей безопасности</w:t>
        </w:r>
        <w:r w:rsidR="00542F62" w:rsidRPr="001A6570">
          <w:rPr>
            <w:noProof/>
            <w:webHidden/>
          </w:rPr>
          <w:tab/>
        </w:r>
        <w:r w:rsidR="00542F62" w:rsidRPr="001A6570">
          <w:rPr>
            <w:noProof/>
            <w:webHidden/>
          </w:rPr>
          <w:fldChar w:fldCharType="begin"/>
        </w:r>
        <w:r w:rsidR="00542F62" w:rsidRPr="001A6570">
          <w:rPr>
            <w:noProof/>
            <w:webHidden/>
          </w:rPr>
          <w:instrText xml:space="preserve"> PAGEREF _Toc498527633 \h </w:instrText>
        </w:r>
        <w:r w:rsidR="00542F62" w:rsidRPr="001A6570">
          <w:rPr>
            <w:noProof/>
            <w:webHidden/>
          </w:rPr>
        </w:r>
        <w:r w:rsidR="00542F62" w:rsidRPr="001A6570">
          <w:rPr>
            <w:noProof/>
            <w:webHidden/>
          </w:rPr>
          <w:fldChar w:fldCharType="separate"/>
        </w:r>
        <w:r w:rsidR="0056334D" w:rsidRPr="001A6570">
          <w:rPr>
            <w:noProof/>
            <w:webHidden/>
          </w:rPr>
          <w:t>25</w:t>
        </w:r>
        <w:r w:rsidR="00542F62" w:rsidRPr="001A6570">
          <w:rPr>
            <w:noProof/>
            <w:webHidden/>
          </w:rPr>
          <w:fldChar w:fldCharType="end"/>
        </w:r>
      </w:hyperlink>
    </w:p>
    <w:p w14:paraId="47A1D601" w14:textId="77777777" w:rsidR="00542F62" w:rsidRPr="001A6570" w:rsidRDefault="006426BA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8527634" w:history="1">
        <w:r w:rsidR="00542F62" w:rsidRPr="001A6570">
          <w:rPr>
            <w:rStyle w:val="af2"/>
            <w:noProof/>
          </w:rPr>
          <w:t>Требования к программному и аппаратному обеспечению</w:t>
        </w:r>
        <w:r w:rsidR="00542F62" w:rsidRPr="001A6570">
          <w:rPr>
            <w:noProof/>
            <w:webHidden/>
          </w:rPr>
          <w:tab/>
        </w:r>
        <w:r w:rsidR="00542F62" w:rsidRPr="001A6570">
          <w:rPr>
            <w:noProof/>
            <w:webHidden/>
          </w:rPr>
          <w:fldChar w:fldCharType="begin"/>
        </w:r>
        <w:r w:rsidR="00542F62" w:rsidRPr="001A6570">
          <w:rPr>
            <w:noProof/>
            <w:webHidden/>
          </w:rPr>
          <w:instrText xml:space="preserve"> PAGEREF _Toc498527634 \h </w:instrText>
        </w:r>
        <w:r w:rsidR="00542F62" w:rsidRPr="001A6570">
          <w:rPr>
            <w:noProof/>
            <w:webHidden/>
          </w:rPr>
        </w:r>
        <w:r w:rsidR="00542F62" w:rsidRPr="001A6570">
          <w:rPr>
            <w:noProof/>
            <w:webHidden/>
          </w:rPr>
          <w:fldChar w:fldCharType="separate"/>
        </w:r>
        <w:r w:rsidR="0056334D" w:rsidRPr="001A6570">
          <w:rPr>
            <w:noProof/>
            <w:webHidden/>
          </w:rPr>
          <w:t>26</w:t>
        </w:r>
        <w:r w:rsidR="00542F62" w:rsidRPr="001A6570">
          <w:rPr>
            <w:noProof/>
            <w:webHidden/>
          </w:rPr>
          <w:fldChar w:fldCharType="end"/>
        </w:r>
      </w:hyperlink>
    </w:p>
    <w:p w14:paraId="269BB8E2" w14:textId="77777777" w:rsidR="00542F62" w:rsidRPr="001A6570" w:rsidRDefault="006426BA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8527635" w:history="1">
        <w:r w:rsidR="00542F62" w:rsidRPr="001A6570">
          <w:rPr>
            <w:rStyle w:val="af2"/>
            <w:noProof/>
          </w:rPr>
          <w:t>Требования к практичности, надежности, производительности и поддержке</w:t>
        </w:r>
        <w:r w:rsidR="00542F62" w:rsidRPr="001A6570">
          <w:rPr>
            <w:noProof/>
            <w:webHidden/>
          </w:rPr>
          <w:tab/>
        </w:r>
        <w:r w:rsidR="00542F62" w:rsidRPr="001A6570">
          <w:rPr>
            <w:noProof/>
            <w:webHidden/>
          </w:rPr>
          <w:fldChar w:fldCharType="begin"/>
        </w:r>
        <w:r w:rsidR="00542F62" w:rsidRPr="001A6570">
          <w:rPr>
            <w:noProof/>
            <w:webHidden/>
          </w:rPr>
          <w:instrText xml:space="preserve"> PAGEREF _Toc498527635 \h </w:instrText>
        </w:r>
        <w:r w:rsidR="00542F62" w:rsidRPr="001A6570">
          <w:rPr>
            <w:noProof/>
            <w:webHidden/>
          </w:rPr>
        </w:r>
        <w:r w:rsidR="00542F62" w:rsidRPr="001A6570">
          <w:rPr>
            <w:noProof/>
            <w:webHidden/>
          </w:rPr>
          <w:fldChar w:fldCharType="separate"/>
        </w:r>
        <w:r w:rsidR="0056334D" w:rsidRPr="001A6570">
          <w:rPr>
            <w:noProof/>
            <w:webHidden/>
          </w:rPr>
          <w:t>26</w:t>
        </w:r>
        <w:r w:rsidR="00542F62" w:rsidRPr="001A6570">
          <w:rPr>
            <w:noProof/>
            <w:webHidden/>
          </w:rPr>
          <w:fldChar w:fldCharType="end"/>
        </w:r>
      </w:hyperlink>
    </w:p>
    <w:p w14:paraId="3F108BBF" w14:textId="77777777" w:rsidR="00542F62" w:rsidRPr="001A6570" w:rsidRDefault="006426BA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8527636" w:history="1">
        <w:r w:rsidR="00542F62" w:rsidRPr="001A6570">
          <w:rPr>
            <w:rStyle w:val="af2"/>
            <w:noProof/>
          </w:rPr>
          <w:t>Требования к пользовательской документации</w:t>
        </w:r>
        <w:r w:rsidR="00542F62" w:rsidRPr="001A6570">
          <w:rPr>
            <w:noProof/>
            <w:webHidden/>
          </w:rPr>
          <w:tab/>
        </w:r>
        <w:r w:rsidR="00542F62" w:rsidRPr="001A6570">
          <w:rPr>
            <w:noProof/>
            <w:webHidden/>
          </w:rPr>
          <w:fldChar w:fldCharType="begin"/>
        </w:r>
        <w:r w:rsidR="00542F62" w:rsidRPr="001A6570">
          <w:rPr>
            <w:noProof/>
            <w:webHidden/>
          </w:rPr>
          <w:instrText xml:space="preserve"> PAGEREF _Toc498527636 \h </w:instrText>
        </w:r>
        <w:r w:rsidR="00542F62" w:rsidRPr="001A6570">
          <w:rPr>
            <w:noProof/>
            <w:webHidden/>
          </w:rPr>
        </w:r>
        <w:r w:rsidR="00542F62" w:rsidRPr="001A6570">
          <w:rPr>
            <w:noProof/>
            <w:webHidden/>
          </w:rPr>
          <w:fldChar w:fldCharType="separate"/>
        </w:r>
        <w:r w:rsidR="0056334D" w:rsidRPr="001A6570">
          <w:rPr>
            <w:noProof/>
            <w:webHidden/>
          </w:rPr>
          <w:t>26</w:t>
        </w:r>
        <w:r w:rsidR="00542F62" w:rsidRPr="001A6570">
          <w:rPr>
            <w:noProof/>
            <w:webHidden/>
          </w:rPr>
          <w:fldChar w:fldCharType="end"/>
        </w:r>
      </w:hyperlink>
    </w:p>
    <w:p w14:paraId="78CDE976" w14:textId="77777777" w:rsidR="00542F62" w:rsidRPr="001A6570" w:rsidRDefault="006426BA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8527637" w:history="1">
        <w:r w:rsidR="00542F62" w:rsidRPr="001A6570">
          <w:rPr>
            <w:rStyle w:val="af2"/>
            <w:noProof/>
          </w:rPr>
          <w:t>Приложение 1. Образец протокола испытаний</w:t>
        </w:r>
        <w:r w:rsidR="00542F62" w:rsidRPr="001A6570">
          <w:rPr>
            <w:noProof/>
            <w:webHidden/>
          </w:rPr>
          <w:tab/>
        </w:r>
        <w:r w:rsidR="00542F62" w:rsidRPr="001A6570">
          <w:rPr>
            <w:noProof/>
            <w:webHidden/>
          </w:rPr>
          <w:fldChar w:fldCharType="begin"/>
        </w:r>
        <w:r w:rsidR="00542F62" w:rsidRPr="001A6570">
          <w:rPr>
            <w:noProof/>
            <w:webHidden/>
          </w:rPr>
          <w:instrText xml:space="preserve"> PAGEREF _Toc498527637 \h </w:instrText>
        </w:r>
        <w:r w:rsidR="00542F62" w:rsidRPr="001A6570">
          <w:rPr>
            <w:noProof/>
            <w:webHidden/>
          </w:rPr>
        </w:r>
        <w:r w:rsidR="00542F62" w:rsidRPr="001A6570">
          <w:rPr>
            <w:noProof/>
            <w:webHidden/>
          </w:rPr>
          <w:fldChar w:fldCharType="separate"/>
        </w:r>
        <w:r w:rsidR="0056334D" w:rsidRPr="001A6570">
          <w:rPr>
            <w:noProof/>
            <w:webHidden/>
          </w:rPr>
          <w:t>27</w:t>
        </w:r>
        <w:r w:rsidR="00542F62" w:rsidRPr="001A6570">
          <w:rPr>
            <w:noProof/>
            <w:webHidden/>
          </w:rPr>
          <w:fldChar w:fldCharType="end"/>
        </w:r>
      </w:hyperlink>
    </w:p>
    <w:p w14:paraId="0E825439" w14:textId="77777777" w:rsidR="00542F62" w:rsidRPr="001A6570" w:rsidRDefault="006426BA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8527638" w:history="1">
        <w:r w:rsidR="00542F62" w:rsidRPr="001A6570">
          <w:rPr>
            <w:rStyle w:val="af2"/>
            <w:noProof/>
          </w:rPr>
          <w:t>Приложение 1</w:t>
        </w:r>
        <w:r w:rsidR="00542F62" w:rsidRPr="001A6570">
          <w:rPr>
            <w:noProof/>
            <w:webHidden/>
          </w:rPr>
          <w:tab/>
        </w:r>
        <w:r w:rsidR="00542F62" w:rsidRPr="001A6570">
          <w:rPr>
            <w:noProof/>
            <w:webHidden/>
          </w:rPr>
          <w:fldChar w:fldCharType="begin"/>
        </w:r>
        <w:r w:rsidR="00542F62" w:rsidRPr="001A6570">
          <w:rPr>
            <w:noProof/>
            <w:webHidden/>
          </w:rPr>
          <w:instrText xml:space="preserve"> PAGEREF _Toc498527638 \h </w:instrText>
        </w:r>
        <w:r w:rsidR="00542F62" w:rsidRPr="001A6570">
          <w:rPr>
            <w:noProof/>
            <w:webHidden/>
          </w:rPr>
        </w:r>
        <w:r w:rsidR="00542F62" w:rsidRPr="001A6570">
          <w:rPr>
            <w:noProof/>
            <w:webHidden/>
          </w:rPr>
          <w:fldChar w:fldCharType="separate"/>
        </w:r>
        <w:r w:rsidR="0056334D" w:rsidRPr="001A6570">
          <w:rPr>
            <w:b/>
            <w:bCs/>
            <w:noProof/>
            <w:webHidden/>
          </w:rPr>
          <w:t>Ошибка! Закладка не определена.</w:t>
        </w:r>
        <w:r w:rsidR="00542F62" w:rsidRPr="001A6570">
          <w:rPr>
            <w:noProof/>
            <w:webHidden/>
          </w:rPr>
          <w:fldChar w:fldCharType="end"/>
        </w:r>
      </w:hyperlink>
    </w:p>
    <w:p w14:paraId="38E5C807" w14:textId="77777777" w:rsidR="00542F62" w:rsidRPr="001A6570" w:rsidRDefault="006426BA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8527639" w:history="1">
        <w:r w:rsidR="00542F62" w:rsidRPr="001A6570">
          <w:rPr>
            <w:rStyle w:val="af2"/>
            <w:noProof/>
          </w:rPr>
          <w:t>Приложение 2</w:t>
        </w:r>
        <w:r w:rsidR="00542F62" w:rsidRPr="001A6570">
          <w:rPr>
            <w:noProof/>
            <w:webHidden/>
          </w:rPr>
          <w:tab/>
        </w:r>
        <w:r w:rsidR="00542F62" w:rsidRPr="001A6570">
          <w:rPr>
            <w:noProof/>
            <w:webHidden/>
          </w:rPr>
          <w:fldChar w:fldCharType="begin"/>
        </w:r>
        <w:r w:rsidR="00542F62" w:rsidRPr="001A6570">
          <w:rPr>
            <w:noProof/>
            <w:webHidden/>
          </w:rPr>
          <w:instrText xml:space="preserve"> PAGEREF _Toc498527639 \h </w:instrText>
        </w:r>
        <w:r w:rsidR="00542F62" w:rsidRPr="001A6570">
          <w:rPr>
            <w:noProof/>
            <w:webHidden/>
          </w:rPr>
        </w:r>
        <w:r w:rsidR="00542F62" w:rsidRPr="001A6570">
          <w:rPr>
            <w:noProof/>
            <w:webHidden/>
          </w:rPr>
          <w:fldChar w:fldCharType="separate"/>
        </w:r>
        <w:r w:rsidR="0056334D" w:rsidRPr="001A6570">
          <w:rPr>
            <w:noProof/>
            <w:webHidden/>
          </w:rPr>
          <w:t>28</w:t>
        </w:r>
        <w:r w:rsidR="00542F62" w:rsidRPr="001A6570">
          <w:rPr>
            <w:noProof/>
            <w:webHidden/>
          </w:rPr>
          <w:fldChar w:fldCharType="end"/>
        </w:r>
      </w:hyperlink>
    </w:p>
    <w:p w14:paraId="62378CA8" w14:textId="77777777" w:rsidR="00542F62" w:rsidRPr="001A6570" w:rsidRDefault="006426B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8527640" w:history="1">
        <w:r w:rsidR="00542F62" w:rsidRPr="001A6570">
          <w:rPr>
            <w:rStyle w:val="af2"/>
            <w:noProof/>
          </w:rPr>
          <w:t xml:space="preserve">Матрица ролей и полномочий </w:t>
        </w:r>
        <w:r w:rsidR="00542F62" w:rsidRPr="001A6570">
          <w:rPr>
            <w:rStyle w:val="af2"/>
            <w:noProof/>
            <w:lang w:val="en-US"/>
          </w:rPr>
          <w:t>BI</w:t>
        </w:r>
        <w:r w:rsidR="00542F62" w:rsidRPr="001A6570">
          <w:rPr>
            <w:noProof/>
            <w:webHidden/>
          </w:rPr>
          <w:tab/>
        </w:r>
        <w:r w:rsidR="00542F62" w:rsidRPr="001A6570">
          <w:rPr>
            <w:noProof/>
            <w:webHidden/>
          </w:rPr>
          <w:fldChar w:fldCharType="begin"/>
        </w:r>
        <w:r w:rsidR="00542F62" w:rsidRPr="001A6570">
          <w:rPr>
            <w:noProof/>
            <w:webHidden/>
          </w:rPr>
          <w:instrText xml:space="preserve"> PAGEREF _Toc498527640 \h </w:instrText>
        </w:r>
        <w:r w:rsidR="00542F62" w:rsidRPr="001A6570">
          <w:rPr>
            <w:noProof/>
            <w:webHidden/>
          </w:rPr>
        </w:r>
        <w:r w:rsidR="00542F62" w:rsidRPr="001A6570">
          <w:rPr>
            <w:noProof/>
            <w:webHidden/>
          </w:rPr>
          <w:fldChar w:fldCharType="separate"/>
        </w:r>
        <w:r w:rsidR="0056334D" w:rsidRPr="001A6570">
          <w:rPr>
            <w:b/>
            <w:bCs/>
            <w:noProof/>
            <w:webHidden/>
          </w:rPr>
          <w:t>Ошибка! Закладка не определена.</w:t>
        </w:r>
        <w:r w:rsidR="00542F62" w:rsidRPr="001A6570">
          <w:rPr>
            <w:noProof/>
            <w:webHidden/>
          </w:rPr>
          <w:fldChar w:fldCharType="end"/>
        </w:r>
      </w:hyperlink>
    </w:p>
    <w:p w14:paraId="20E6CB89" w14:textId="77777777" w:rsidR="00720D10" w:rsidRPr="001A6570" w:rsidRDefault="000574FB" w:rsidP="00720D10">
      <w:r w:rsidRPr="001A6570">
        <w:fldChar w:fldCharType="end"/>
      </w:r>
    </w:p>
    <w:p w14:paraId="511B01AA" w14:textId="77777777" w:rsidR="00720D10" w:rsidRPr="001A6570" w:rsidRDefault="00720D10" w:rsidP="00720D10"/>
    <w:p w14:paraId="141BA7C2" w14:textId="77777777" w:rsidR="00720D10" w:rsidRPr="001A6570" w:rsidRDefault="00720D10" w:rsidP="00720D10">
      <w:pPr>
        <w:rPr>
          <w:rFonts w:eastAsia="Times New Roman"/>
          <w:szCs w:val="24"/>
          <w:lang w:val="en-US" w:eastAsia="ru-RU"/>
        </w:rPr>
      </w:pPr>
      <w:r w:rsidRPr="001A6570">
        <w:br w:type="page"/>
      </w:r>
    </w:p>
    <w:p w14:paraId="7BA55AE7" w14:textId="016D7E89" w:rsidR="00720D10" w:rsidRPr="001A6570" w:rsidRDefault="00720D10" w:rsidP="004723EF">
      <w:pPr>
        <w:pStyle w:val="1"/>
      </w:pPr>
      <w:bookmarkStart w:id="0" w:name="_Toc404182453"/>
      <w:bookmarkStart w:id="1" w:name="_Toc498527612"/>
      <w:r w:rsidRPr="001A6570">
        <w:lastRenderedPageBreak/>
        <w:t>Глоссарий</w:t>
      </w:r>
      <w:bookmarkEnd w:id="0"/>
      <w:bookmarkEnd w:id="1"/>
    </w:p>
    <w:p w14:paraId="5879C537" w14:textId="77777777" w:rsidR="00720D10" w:rsidRPr="001A6570" w:rsidRDefault="00720D10" w:rsidP="00720D10">
      <w:pPr>
        <w:spacing w:after="0"/>
        <w:rPr>
          <w:i/>
          <w:color w:val="548DD4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93"/>
        <w:gridCol w:w="6970"/>
      </w:tblGrid>
      <w:tr w:rsidR="00720D10" w:rsidRPr="001A6570" w14:paraId="4693CC70" w14:textId="77777777" w:rsidTr="004723EF">
        <w:trPr>
          <w:tblHeader/>
        </w:trPr>
        <w:tc>
          <w:tcPr>
            <w:tcW w:w="2493" w:type="dxa"/>
            <w:shd w:val="clear" w:color="auto" w:fill="D9D9D9"/>
          </w:tcPr>
          <w:p w14:paraId="528FB76E" w14:textId="77777777" w:rsidR="00720D10" w:rsidRPr="001A6570" w:rsidRDefault="00720D10" w:rsidP="00957E5F">
            <w:pPr>
              <w:spacing w:before="60" w:after="60"/>
              <w:jc w:val="center"/>
              <w:rPr>
                <w:b/>
                <w:i/>
                <w:color w:val="548DD4"/>
                <w:sz w:val="20"/>
                <w:szCs w:val="20"/>
              </w:rPr>
            </w:pPr>
            <w:r w:rsidRPr="001A6570">
              <w:rPr>
                <w:b/>
                <w:i/>
                <w:color w:val="548DD4"/>
                <w:sz w:val="20"/>
                <w:szCs w:val="20"/>
              </w:rPr>
              <w:t>Термин</w:t>
            </w:r>
          </w:p>
        </w:tc>
        <w:tc>
          <w:tcPr>
            <w:tcW w:w="6970" w:type="dxa"/>
            <w:shd w:val="clear" w:color="auto" w:fill="D9D9D9"/>
          </w:tcPr>
          <w:p w14:paraId="6E7CD8BD" w14:textId="77777777" w:rsidR="00720D10" w:rsidRPr="001A6570" w:rsidRDefault="00720D10" w:rsidP="00957E5F">
            <w:pPr>
              <w:spacing w:before="60" w:after="60"/>
              <w:jc w:val="center"/>
              <w:rPr>
                <w:b/>
                <w:i/>
                <w:color w:val="548DD4"/>
                <w:sz w:val="20"/>
                <w:szCs w:val="20"/>
              </w:rPr>
            </w:pPr>
            <w:r w:rsidRPr="001A6570">
              <w:rPr>
                <w:b/>
                <w:i/>
                <w:color w:val="548DD4"/>
                <w:sz w:val="20"/>
                <w:szCs w:val="20"/>
              </w:rPr>
              <w:t>Определение</w:t>
            </w:r>
          </w:p>
        </w:tc>
      </w:tr>
      <w:tr w:rsidR="004723EF" w:rsidRPr="001A6570" w14:paraId="27D00991" w14:textId="77777777" w:rsidTr="004723EF">
        <w:trPr>
          <w:tblHeader/>
        </w:trPr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94AAB" w14:textId="77777777" w:rsidR="004723EF" w:rsidRPr="001A6570" w:rsidRDefault="004723EF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 w:rsidRPr="001A6570">
              <w:rPr>
                <w:sz w:val="20"/>
                <w:szCs w:val="20"/>
                <w:lang w:val="en-US"/>
              </w:rPr>
              <w:t>CRM</w:t>
            </w:r>
          </w:p>
        </w:tc>
        <w:tc>
          <w:tcPr>
            <w:tcW w:w="6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23033" w14:textId="77777777" w:rsidR="004723EF" w:rsidRPr="001A6570" w:rsidRDefault="004723EF">
            <w:pPr>
              <w:spacing w:before="60" w:after="60"/>
              <w:rPr>
                <w:sz w:val="20"/>
                <w:szCs w:val="20"/>
              </w:rPr>
            </w:pPr>
            <w:r w:rsidRPr="001A6570">
              <w:rPr>
                <w:sz w:val="20"/>
                <w:szCs w:val="20"/>
              </w:rPr>
              <w:t>Система управления взаимоотношениями с клиентами, в данном случае – источник данных</w:t>
            </w:r>
          </w:p>
        </w:tc>
      </w:tr>
      <w:tr w:rsidR="004723EF" w:rsidRPr="001A6570" w14:paraId="78B2E0F8" w14:textId="77777777" w:rsidTr="004723EF">
        <w:trPr>
          <w:tblHeader/>
        </w:trPr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BCF06" w14:textId="77777777" w:rsidR="004723EF" w:rsidRPr="001A6570" w:rsidRDefault="004723EF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1A6570">
              <w:rPr>
                <w:sz w:val="20"/>
                <w:szCs w:val="20"/>
                <w:lang w:val="en-US"/>
              </w:rPr>
              <w:t>BI</w:t>
            </w:r>
          </w:p>
        </w:tc>
        <w:tc>
          <w:tcPr>
            <w:tcW w:w="6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1200BC" w14:textId="77777777" w:rsidR="004723EF" w:rsidRPr="001A6570" w:rsidRDefault="004723EF">
            <w:pPr>
              <w:spacing w:before="60" w:after="60"/>
              <w:rPr>
                <w:sz w:val="20"/>
                <w:szCs w:val="20"/>
              </w:rPr>
            </w:pPr>
            <w:r w:rsidRPr="001A6570">
              <w:rPr>
                <w:sz w:val="20"/>
                <w:szCs w:val="20"/>
              </w:rPr>
              <w:t>Программный комплекс формирования и отображения аналитической отчетности</w:t>
            </w:r>
          </w:p>
        </w:tc>
      </w:tr>
    </w:tbl>
    <w:p w14:paraId="3EE5AC38" w14:textId="77777777" w:rsidR="00720D10" w:rsidRPr="001A6570" w:rsidRDefault="00720D10" w:rsidP="00720D10">
      <w:pPr>
        <w:pStyle w:val="1"/>
      </w:pPr>
      <w:bookmarkStart w:id="2" w:name="_Toc404182454"/>
      <w:bookmarkStart w:id="3" w:name="_Toc498527613"/>
      <w:r w:rsidRPr="001A6570">
        <w:t>Введение</w:t>
      </w:r>
      <w:bookmarkEnd w:id="2"/>
      <w:bookmarkEnd w:id="3"/>
    </w:p>
    <w:p w14:paraId="7B4A799F" w14:textId="77777777" w:rsidR="002813AE" w:rsidRPr="001A6570" w:rsidRDefault="004723EF" w:rsidP="002813AE">
      <w:pPr>
        <w:spacing w:after="0"/>
      </w:pPr>
      <w:r w:rsidRPr="001A6570">
        <w:t>Номер инцидента: vl216852</w:t>
      </w:r>
    </w:p>
    <w:p w14:paraId="5C868ED1" w14:textId="7328AFF0" w:rsidR="00720D10" w:rsidRPr="001A6570" w:rsidRDefault="004723EF" w:rsidP="002813AE">
      <w:pPr>
        <w:spacing w:after="0"/>
      </w:pPr>
      <w:r w:rsidRPr="001A6570">
        <w:t>Полная формулировка: «Отчет по воронке в BI».</w:t>
      </w:r>
    </w:p>
    <w:p w14:paraId="3121D9E5" w14:textId="77777777" w:rsidR="00720D10" w:rsidRPr="001A6570" w:rsidRDefault="00720D10" w:rsidP="00720D10">
      <w:pPr>
        <w:pStyle w:val="1"/>
      </w:pPr>
      <w:bookmarkStart w:id="4" w:name="_Toc375936488"/>
      <w:bookmarkStart w:id="5" w:name="_Toc384380487"/>
      <w:bookmarkStart w:id="6" w:name="_Toc391302762"/>
      <w:bookmarkStart w:id="7" w:name="_Toc404182455"/>
      <w:bookmarkStart w:id="8" w:name="_Toc498527614"/>
      <w:r w:rsidRPr="001A6570">
        <w:t>Анализ влияния на смежные блоки</w:t>
      </w:r>
      <w:bookmarkEnd w:id="4"/>
      <w:bookmarkEnd w:id="5"/>
      <w:bookmarkEnd w:id="6"/>
      <w:bookmarkEnd w:id="7"/>
      <w:bookmarkEnd w:id="8"/>
    </w:p>
    <w:p w14:paraId="7AB0E43B" w14:textId="77777777" w:rsidR="00720D10" w:rsidRPr="001A6570" w:rsidRDefault="00720D10" w:rsidP="00E45C1E">
      <w:pPr>
        <w:spacing w:after="0" w:line="360" w:lineRule="auto"/>
        <w:ind w:firstLine="708"/>
        <w:rPr>
          <w:szCs w:val="24"/>
        </w:rPr>
      </w:pPr>
      <w:r w:rsidRPr="001A6570">
        <w:rPr>
          <w:szCs w:val="24"/>
        </w:rPr>
        <w:t>В следующей таблице отражается факт влияния работ по данному инциденту на работу подразделений. Отметка «ДА» означает, что ответственные сотрудники подразделения должны быть включены в рабочую группу по инциденту.</w:t>
      </w:r>
    </w:p>
    <w:tbl>
      <w:tblPr>
        <w:tblW w:w="99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6"/>
        <w:gridCol w:w="2399"/>
        <w:gridCol w:w="5835"/>
      </w:tblGrid>
      <w:tr w:rsidR="00720D10" w:rsidRPr="001A6570" w14:paraId="1A09B918" w14:textId="77777777" w:rsidTr="0094147A">
        <w:trPr>
          <w:trHeight w:val="1024"/>
        </w:trPr>
        <w:tc>
          <w:tcPr>
            <w:tcW w:w="17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30948E" w14:textId="77777777" w:rsidR="00720D10" w:rsidRPr="001A6570" w:rsidRDefault="00720D10" w:rsidP="00957E5F">
            <w:pPr>
              <w:spacing w:line="240" w:lineRule="auto"/>
              <w:rPr>
                <w:rFonts w:eastAsia="Times New Roman"/>
                <w:szCs w:val="24"/>
                <w:shd w:val="clear" w:color="auto" w:fill="D9D9D9"/>
                <w:lang w:eastAsia="ru-RU"/>
              </w:rPr>
            </w:pPr>
            <w:r w:rsidRPr="001A6570">
              <w:rPr>
                <w:rFonts w:eastAsia="Times New Roman"/>
                <w:szCs w:val="24"/>
                <w:shd w:val="clear" w:color="auto" w:fill="D9D9D9"/>
                <w:lang w:eastAsia="ru-RU"/>
              </w:rPr>
              <w:t xml:space="preserve">Подразделение </w:t>
            </w:r>
          </w:p>
        </w:tc>
        <w:tc>
          <w:tcPr>
            <w:tcW w:w="23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C005CC" w14:textId="77777777" w:rsidR="00720D10" w:rsidRPr="001A6570" w:rsidRDefault="00720D10" w:rsidP="00957E5F">
            <w:pPr>
              <w:spacing w:line="240" w:lineRule="auto"/>
              <w:rPr>
                <w:rFonts w:eastAsia="Times New Roman"/>
                <w:szCs w:val="24"/>
                <w:shd w:val="clear" w:color="auto" w:fill="D9D9D9"/>
                <w:lang w:eastAsia="ru-RU"/>
              </w:rPr>
            </w:pPr>
            <w:r w:rsidRPr="001A6570">
              <w:rPr>
                <w:rFonts w:eastAsia="Times New Roman"/>
                <w:szCs w:val="24"/>
                <w:shd w:val="clear" w:color="auto" w:fill="D9D9D9"/>
                <w:lang w:eastAsia="ru-RU"/>
              </w:rPr>
              <w:t>Изменение оказывает влияние на работу подразделения (ДА / НЕТ)</w:t>
            </w:r>
          </w:p>
        </w:tc>
        <w:tc>
          <w:tcPr>
            <w:tcW w:w="5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AB207A" w14:textId="77777777" w:rsidR="00720D10" w:rsidRPr="001A6570" w:rsidRDefault="00720D10" w:rsidP="00957E5F">
            <w:pPr>
              <w:spacing w:line="240" w:lineRule="auto"/>
              <w:rPr>
                <w:rFonts w:eastAsia="Times New Roman"/>
                <w:szCs w:val="24"/>
                <w:shd w:val="clear" w:color="auto" w:fill="D9D9D9"/>
                <w:lang w:eastAsia="ru-RU"/>
              </w:rPr>
            </w:pPr>
            <w:r w:rsidRPr="001A6570">
              <w:rPr>
                <w:rFonts w:eastAsia="Times New Roman"/>
                <w:szCs w:val="24"/>
                <w:shd w:val="clear" w:color="auto" w:fill="D9D9D9"/>
                <w:lang w:eastAsia="ru-RU"/>
              </w:rPr>
              <w:t>Пояснение для ответа ДА </w:t>
            </w:r>
          </w:p>
        </w:tc>
      </w:tr>
      <w:tr w:rsidR="00720D10" w:rsidRPr="001A6570" w14:paraId="4EF54D91" w14:textId="77777777" w:rsidTr="0094147A">
        <w:trPr>
          <w:trHeight w:val="300"/>
        </w:trPr>
        <w:tc>
          <w:tcPr>
            <w:tcW w:w="17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0EA038" w14:textId="77777777" w:rsidR="00720D10" w:rsidRPr="001A6570" w:rsidRDefault="00720D10" w:rsidP="00957E5F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  <w:r w:rsidRPr="001A6570">
              <w:rPr>
                <w:rFonts w:eastAsia="Times New Roman"/>
                <w:szCs w:val="24"/>
                <w:lang w:eastAsia="ru-RU"/>
              </w:rPr>
              <w:t>УАЛ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25374D" w14:textId="77777777" w:rsidR="00720D10" w:rsidRPr="001A6570" w:rsidRDefault="00720D10" w:rsidP="00957E5F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  <w:r w:rsidRPr="001A6570">
              <w:rPr>
                <w:rFonts w:eastAsia="Times New Roman"/>
                <w:szCs w:val="24"/>
                <w:lang w:eastAsia="ru-RU"/>
              </w:rPr>
              <w:t>Да</w:t>
            </w:r>
          </w:p>
        </w:tc>
        <w:tc>
          <w:tcPr>
            <w:tcW w:w="5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C725DE" w14:textId="77777777" w:rsidR="00957E5F" w:rsidRPr="001A6570" w:rsidRDefault="00FB3DDC" w:rsidP="00957E5F">
            <w:pPr>
              <w:spacing w:after="0" w:line="360" w:lineRule="auto"/>
              <w:rPr>
                <w:szCs w:val="24"/>
              </w:rPr>
            </w:pPr>
            <w:r w:rsidRPr="001A6570">
              <w:rPr>
                <w:szCs w:val="24"/>
              </w:rPr>
              <w:t>Заказчик доработки:</w:t>
            </w:r>
          </w:p>
          <w:p w14:paraId="5F049C84" w14:textId="50083A13" w:rsidR="00720D10" w:rsidRPr="001A6570" w:rsidRDefault="00A34307" w:rsidP="004723EF">
            <w:pPr>
              <w:spacing w:after="0" w:line="360" w:lineRule="auto"/>
              <w:rPr>
                <w:rFonts w:eastAsia="Times New Roman"/>
                <w:szCs w:val="24"/>
                <w:lang w:eastAsia="ru-RU"/>
              </w:rPr>
            </w:pPr>
            <w:r w:rsidRPr="001A6570">
              <w:rPr>
                <w:szCs w:val="24"/>
              </w:rPr>
              <w:t xml:space="preserve">Согласующая сторона: </w:t>
            </w:r>
            <w:proofErr w:type="spellStart"/>
            <w:r w:rsidR="00FB3DDC" w:rsidRPr="001A6570">
              <w:rPr>
                <w:szCs w:val="24"/>
              </w:rPr>
              <w:t>Кахарманова</w:t>
            </w:r>
            <w:proofErr w:type="spellEnd"/>
            <w:r w:rsidR="00FB3DDC" w:rsidRPr="001A6570">
              <w:rPr>
                <w:szCs w:val="24"/>
              </w:rPr>
              <w:t xml:space="preserve"> Л.</w:t>
            </w:r>
          </w:p>
        </w:tc>
      </w:tr>
      <w:tr w:rsidR="00720D10" w:rsidRPr="001A6570" w14:paraId="5BE2F852" w14:textId="77777777" w:rsidTr="0094147A">
        <w:trPr>
          <w:trHeight w:val="300"/>
        </w:trPr>
        <w:tc>
          <w:tcPr>
            <w:tcW w:w="17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AD96CF" w14:textId="77777777" w:rsidR="00720D10" w:rsidRPr="001A6570" w:rsidRDefault="00720D10" w:rsidP="00957E5F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  <w:r w:rsidRPr="001A6570">
              <w:rPr>
                <w:rFonts w:eastAsia="Times New Roman"/>
                <w:szCs w:val="24"/>
                <w:lang w:eastAsia="ru-RU"/>
              </w:rPr>
              <w:t>УОАЛ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7F4297" w14:textId="77777777" w:rsidR="00720D10" w:rsidRPr="001A6570" w:rsidRDefault="00720D10" w:rsidP="00957E5F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  <w:r w:rsidRPr="001A6570">
              <w:rPr>
                <w:rFonts w:eastAsia="Times New Roman"/>
                <w:szCs w:val="24"/>
                <w:lang w:eastAsia="ru-RU"/>
              </w:rPr>
              <w:t>Нет</w:t>
            </w:r>
          </w:p>
        </w:tc>
        <w:tc>
          <w:tcPr>
            <w:tcW w:w="5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2A67F6" w14:textId="77777777" w:rsidR="002F7B7D" w:rsidRPr="001A6570" w:rsidRDefault="002F7B7D" w:rsidP="00957E5F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</w:p>
        </w:tc>
      </w:tr>
      <w:tr w:rsidR="00720D10" w:rsidRPr="001A6570" w14:paraId="677047C6" w14:textId="77777777" w:rsidTr="0094147A">
        <w:trPr>
          <w:trHeight w:val="300"/>
        </w:trPr>
        <w:tc>
          <w:tcPr>
            <w:tcW w:w="17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5D4538" w14:textId="77777777" w:rsidR="00720D10" w:rsidRPr="001A6570" w:rsidRDefault="00720D10" w:rsidP="00957E5F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  <w:r w:rsidRPr="001A6570">
              <w:rPr>
                <w:rFonts w:eastAsia="Times New Roman"/>
                <w:szCs w:val="24"/>
                <w:lang w:eastAsia="ru-RU"/>
              </w:rPr>
              <w:t>УСОА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35509B" w14:textId="77777777" w:rsidR="00720D10" w:rsidRPr="001A6570" w:rsidRDefault="00720D10" w:rsidP="00957E5F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  <w:r w:rsidRPr="001A6570">
              <w:rPr>
                <w:rFonts w:eastAsia="Times New Roman"/>
                <w:szCs w:val="24"/>
                <w:lang w:eastAsia="ru-RU"/>
              </w:rPr>
              <w:t>Нет</w:t>
            </w:r>
          </w:p>
        </w:tc>
        <w:tc>
          <w:tcPr>
            <w:tcW w:w="5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622D4B" w14:textId="77777777" w:rsidR="00720D10" w:rsidRPr="001A6570" w:rsidRDefault="00720D10" w:rsidP="00957E5F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</w:p>
        </w:tc>
      </w:tr>
      <w:tr w:rsidR="00720D10" w:rsidRPr="001A6570" w14:paraId="7FF40E23" w14:textId="77777777" w:rsidTr="0094147A">
        <w:trPr>
          <w:trHeight w:val="300"/>
        </w:trPr>
        <w:tc>
          <w:tcPr>
            <w:tcW w:w="17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7E533D" w14:textId="77777777" w:rsidR="00720D10" w:rsidRPr="001A6570" w:rsidRDefault="00720D10" w:rsidP="00957E5F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  <w:r w:rsidRPr="001A6570">
              <w:rPr>
                <w:rFonts w:eastAsia="Times New Roman"/>
                <w:szCs w:val="24"/>
                <w:lang w:eastAsia="ru-RU"/>
              </w:rPr>
              <w:t>УРПА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4C42F8" w14:textId="77777777" w:rsidR="00720D10" w:rsidRPr="001A6570" w:rsidRDefault="00720D10" w:rsidP="00957E5F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  <w:r w:rsidRPr="001A6570">
              <w:rPr>
                <w:rFonts w:eastAsia="Times New Roman"/>
                <w:szCs w:val="24"/>
                <w:lang w:eastAsia="ru-RU"/>
              </w:rPr>
              <w:t>Нет</w:t>
            </w:r>
          </w:p>
        </w:tc>
        <w:tc>
          <w:tcPr>
            <w:tcW w:w="5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B20EF1" w14:textId="77777777" w:rsidR="00720D10" w:rsidRPr="001A6570" w:rsidRDefault="00720D10" w:rsidP="00957E5F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</w:p>
        </w:tc>
      </w:tr>
      <w:tr w:rsidR="00720D10" w:rsidRPr="001A6570" w14:paraId="48BEE307" w14:textId="77777777" w:rsidTr="0094147A">
        <w:trPr>
          <w:trHeight w:val="300"/>
        </w:trPr>
        <w:tc>
          <w:tcPr>
            <w:tcW w:w="17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CF45B5" w14:textId="77777777" w:rsidR="00720D10" w:rsidRPr="001A6570" w:rsidRDefault="00720D10" w:rsidP="00957E5F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  <w:r w:rsidRPr="001A6570">
              <w:rPr>
                <w:rFonts w:eastAsia="Times New Roman"/>
                <w:szCs w:val="24"/>
                <w:lang w:eastAsia="ru-RU"/>
              </w:rPr>
              <w:t>УАКР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B2074C" w14:textId="77777777" w:rsidR="00720D10" w:rsidRPr="001A6570" w:rsidRDefault="00F40208" w:rsidP="00181014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  <w:r w:rsidRPr="001A6570">
              <w:rPr>
                <w:rFonts w:eastAsia="Times New Roman"/>
                <w:szCs w:val="24"/>
                <w:lang w:eastAsia="ru-RU"/>
              </w:rPr>
              <w:t>Нет</w:t>
            </w:r>
          </w:p>
        </w:tc>
        <w:tc>
          <w:tcPr>
            <w:tcW w:w="5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CEC094" w14:textId="77777777" w:rsidR="00934822" w:rsidRPr="001A6570" w:rsidRDefault="00934822" w:rsidP="00181014">
            <w:pPr>
              <w:spacing w:after="0" w:line="360" w:lineRule="auto"/>
              <w:rPr>
                <w:szCs w:val="24"/>
              </w:rPr>
            </w:pPr>
          </w:p>
        </w:tc>
      </w:tr>
      <w:tr w:rsidR="00720D10" w:rsidRPr="001A6570" w14:paraId="09388A4C" w14:textId="77777777" w:rsidTr="0094147A">
        <w:trPr>
          <w:trHeight w:val="300"/>
        </w:trPr>
        <w:tc>
          <w:tcPr>
            <w:tcW w:w="17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1867A5" w14:textId="77777777" w:rsidR="00720D10" w:rsidRPr="001A6570" w:rsidRDefault="00720D10" w:rsidP="00957E5F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  <w:r w:rsidRPr="001A6570">
              <w:rPr>
                <w:rFonts w:eastAsia="Times New Roman"/>
                <w:szCs w:val="24"/>
                <w:lang w:eastAsia="ru-RU"/>
              </w:rPr>
              <w:t>ФУ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4D188E" w14:textId="77777777" w:rsidR="00720D10" w:rsidRPr="001A6570" w:rsidRDefault="00720D10" w:rsidP="00957E5F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  <w:r w:rsidRPr="001A6570">
              <w:rPr>
                <w:rFonts w:eastAsia="Times New Roman"/>
                <w:szCs w:val="24"/>
                <w:lang w:eastAsia="ru-RU"/>
              </w:rPr>
              <w:t>Нет</w:t>
            </w:r>
          </w:p>
        </w:tc>
        <w:tc>
          <w:tcPr>
            <w:tcW w:w="5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B3E3D7" w14:textId="77777777" w:rsidR="00720D10" w:rsidRPr="001A6570" w:rsidRDefault="00720D10" w:rsidP="00957E5F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  <w:r w:rsidRPr="001A6570">
              <w:rPr>
                <w:rFonts w:eastAsia="Times New Roman"/>
                <w:szCs w:val="24"/>
                <w:lang w:eastAsia="ru-RU"/>
              </w:rPr>
              <w:t> </w:t>
            </w:r>
          </w:p>
        </w:tc>
      </w:tr>
      <w:tr w:rsidR="00720D10" w:rsidRPr="001A6570" w14:paraId="25249F10" w14:textId="77777777" w:rsidTr="0094147A">
        <w:trPr>
          <w:trHeight w:val="300"/>
        </w:trPr>
        <w:tc>
          <w:tcPr>
            <w:tcW w:w="17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1E3B42" w14:textId="77777777" w:rsidR="00720D10" w:rsidRPr="001A6570" w:rsidRDefault="00720D10" w:rsidP="00957E5F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  <w:r w:rsidRPr="001A6570">
              <w:rPr>
                <w:rFonts w:eastAsia="Times New Roman"/>
                <w:szCs w:val="24"/>
                <w:lang w:eastAsia="ru-RU"/>
              </w:rPr>
              <w:t>УОБ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D42EE9" w14:textId="77777777" w:rsidR="00720D10" w:rsidRPr="001A6570" w:rsidRDefault="00720D10" w:rsidP="00957E5F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  <w:r w:rsidRPr="001A6570">
              <w:rPr>
                <w:rFonts w:eastAsia="Times New Roman"/>
                <w:szCs w:val="24"/>
                <w:lang w:eastAsia="ru-RU"/>
              </w:rPr>
              <w:t>Нет</w:t>
            </w:r>
          </w:p>
        </w:tc>
        <w:tc>
          <w:tcPr>
            <w:tcW w:w="5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189BFB" w14:textId="77777777" w:rsidR="00720D10" w:rsidRPr="001A6570" w:rsidRDefault="00720D10" w:rsidP="00957E5F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  <w:r w:rsidRPr="001A6570">
              <w:rPr>
                <w:rFonts w:eastAsia="Times New Roman"/>
                <w:szCs w:val="24"/>
                <w:lang w:eastAsia="ru-RU"/>
              </w:rPr>
              <w:t> </w:t>
            </w:r>
          </w:p>
        </w:tc>
      </w:tr>
      <w:tr w:rsidR="00720D10" w:rsidRPr="001A6570" w14:paraId="1C10EBB9" w14:textId="77777777" w:rsidTr="0094147A">
        <w:trPr>
          <w:trHeight w:val="300"/>
        </w:trPr>
        <w:tc>
          <w:tcPr>
            <w:tcW w:w="17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F6E91B" w14:textId="77777777" w:rsidR="00720D10" w:rsidRPr="001A6570" w:rsidRDefault="00720D10" w:rsidP="00957E5F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  <w:r w:rsidRPr="001A6570">
              <w:rPr>
                <w:rFonts w:eastAsia="Times New Roman"/>
                <w:szCs w:val="24"/>
                <w:lang w:eastAsia="ru-RU"/>
              </w:rPr>
              <w:t>ЮУ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595E72" w14:textId="77777777" w:rsidR="00720D10" w:rsidRPr="001A6570" w:rsidRDefault="00720D10" w:rsidP="00957E5F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  <w:r w:rsidRPr="001A6570">
              <w:rPr>
                <w:rFonts w:eastAsia="Times New Roman"/>
                <w:szCs w:val="24"/>
                <w:lang w:eastAsia="ru-RU"/>
              </w:rPr>
              <w:t>Нет</w:t>
            </w:r>
          </w:p>
        </w:tc>
        <w:tc>
          <w:tcPr>
            <w:tcW w:w="5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88E048" w14:textId="77777777" w:rsidR="00720D10" w:rsidRPr="001A6570" w:rsidRDefault="00720D10" w:rsidP="00957E5F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  <w:r w:rsidRPr="001A6570">
              <w:rPr>
                <w:rFonts w:eastAsia="Times New Roman"/>
                <w:szCs w:val="24"/>
                <w:lang w:eastAsia="ru-RU"/>
              </w:rPr>
              <w:t> </w:t>
            </w:r>
          </w:p>
        </w:tc>
      </w:tr>
      <w:tr w:rsidR="00720D10" w:rsidRPr="001A6570" w14:paraId="2CF13E65" w14:textId="77777777" w:rsidTr="0094147A">
        <w:trPr>
          <w:trHeight w:val="300"/>
        </w:trPr>
        <w:tc>
          <w:tcPr>
            <w:tcW w:w="17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2FC936" w14:textId="77777777" w:rsidR="00720D10" w:rsidRPr="001A6570" w:rsidRDefault="00720D10" w:rsidP="00957E5F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  <w:r w:rsidRPr="001A6570">
              <w:rPr>
                <w:rFonts w:eastAsia="Times New Roman"/>
                <w:szCs w:val="24"/>
                <w:lang w:eastAsia="ru-RU"/>
              </w:rPr>
              <w:t>УИТиТ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46EE83" w14:textId="77777777" w:rsidR="00720D10" w:rsidRPr="001A6570" w:rsidRDefault="00720D10" w:rsidP="00957E5F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  <w:r w:rsidRPr="001A6570">
              <w:rPr>
                <w:rFonts w:eastAsia="Times New Roman"/>
                <w:szCs w:val="24"/>
                <w:lang w:eastAsia="ru-RU"/>
              </w:rPr>
              <w:t>Да</w:t>
            </w:r>
          </w:p>
        </w:tc>
        <w:tc>
          <w:tcPr>
            <w:tcW w:w="5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3905E2" w14:textId="77777777" w:rsidR="00720D10" w:rsidRPr="001A6570" w:rsidRDefault="00957E5F" w:rsidP="00957E5F">
            <w:pPr>
              <w:spacing w:after="0" w:line="360" w:lineRule="auto"/>
              <w:rPr>
                <w:szCs w:val="24"/>
              </w:rPr>
            </w:pPr>
            <w:r w:rsidRPr="001A6570">
              <w:rPr>
                <w:szCs w:val="24"/>
              </w:rPr>
              <w:t>Общая концепция функционала</w:t>
            </w:r>
          </w:p>
          <w:p w14:paraId="66A39753" w14:textId="46544354" w:rsidR="00611A48" w:rsidRPr="001A6570" w:rsidRDefault="00611A48" w:rsidP="004723EF">
            <w:pPr>
              <w:spacing w:after="0" w:line="360" w:lineRule="auto"/>
              <w:rPr>
                <w:rFonts w:ascii="Times New Roman" w:hAnsi="Times New Roman"/>
                <w:color w:val="1F497D"/>
              </w:rPr>
            </w:pPr>
            <w:r w:rsidRPr="001A6570">
              <w:rPr>
                <w:szCs w:val="24"/>
              </w:rPr>
              <w:t xml:space="preserve">Согласующие стороны: </w:t>
            </w:r>
            <w:r w:rsidR="00FF3D29" w:rsidRPr="001A6570">
              <w:rPr>
                <w:szCs w:val="24"/>
              </w:rPr>
              <w:t>Пустыгина</w:t>
            </w:r>
            <w:r w:rsidR="006711D8" w:rsidRPr="001A6570">
              <w:rPr>
                <w:szCs w:val="24"/>
              </w:rPr>
              <w:t xml:space="preserve"> К</w:t>
            </w:r>
            <w:r w:rsidR="004723EF" w:rsidRPr="001A6570">
              <w:rPr>
                <w:szCs w:val="24"/>
              </w:rPr>
              <w:t>., Вилкова О.</w:t>
            </w:r>
          </w:p>
        </w:tc>
      </w:tr>
      <w:tr w:rsidR="00720D10" w:rsidRPr="001A6570" w14:paraId="11D45571" w14:textId="77777777" w:rsidTr="0094147A">
        <w:trPr>
          <w:trHeight w:val="300"/>
        </w:trPr>
        <w:tc>
          <w:tcPr>
            <w:tcW w:w="17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F36A1B" w14:textId="77777777" w:rsidR="00720D10" w:rsidRPr="001A6570" w:rsidRDefault="00720D10" w:rsidP="00957E5F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  <w:r w:rsidRPr="001A6570">
              <w:rPr>
                <w:rFonts w:eastAsia="Times New Roman"/>
                <w:szCs w:val="24"/>
                <w:lang w:eastAsia="ru-RU"/>
              </w:rPr>
              <w:t>СЗИ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3A573D" w14:textId="77777777" w:rsidR="00720D10" w:rsidRPr="001A6570" w:rsidRDefault="009452D4" w:rsidP="00957E5F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1A6570">
              <w:rPr>
                <w:rFonts w:eastAsia="Times New Roman"/>
                <w:szCs w:val="24"/>
                <w:lang w:eastAsia="ru-RU"/>
              </w:rPr>
              <w:t>Да</w:t>
            </w:r>
          </w:p>
        </w:tc>
        <w:tc>
          <w:tcPr>
            <w:tcW w:w="5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31994C" w14:textId="77777777" w:rsidR="00720D10" w:rsidRPr="001A6570" w:rsidRDefault="009452D4" w:rsidP="00957E5F">
            <w:pPr>
              <w:spacing w:after="60" w:line="240" w:lineRule="auto"/>
              <w:jc w:val="both"/>
              <w:rPr>
                <w:rFonts w:eastAsia="Times New Roman"/>
                <w:szCs w:val="24"/>
                <w:lang w:eastAsia="ru-RU"/>
              </w:rPr>
            </w:pPr>
            <w:r w:rsidRPr="001A6570">
              <w:rPr>
                <w:rFonts w:eastAsia="Times New Roman"/>
                <w:szCs w:val="24"/>
                <w:lang w:eastAsia="ru-RU"/>
              </w:rPr>
              <w:t xml:space="preserve">Оценка </w:t>
            </w:r>
            <w:r w:rsidR="006711D8" w:rsidRPr="001A6570">
              <w:rPr>
                <w:rFonts w:eastAsia="Times New Roman"/>
                <w:szCs w:val="24"/>
                <w:lang w:eastAsia="ru-RU"/>
              </w:rPr>
              <w:t>безопасности</w:t>
            </w:r>
          </w:p>
          <w:p w14:paraId="0CD2E628" w14:textId="26C84684" w:rsidR="009452D4" w:rsidRPr="001A6570" w:rsidRDefault="009452D4" w:rsidP="004723EF">
            <w:pPr>
              <w:spacing w:after="60" w:line="240" w:lineRule="auto"/>
              <w:jc w:val="both"/>
              <w:rPr>
                <w:rFonts w:eastAsia="Times New Roman"/>
                <w:szCs w:val="24"/>
                <w:lang w:eastAsia="ru-RU"/>
              </w:rPr>
            </w:pPr>
            <w:r w:rsidRPr="001A6570">
              <w:rPr>
                <w:rFonts w:eastAsia="Times New Roman"/>
                <w:szCs w:val="24"/>
                <w:lang w:eastAsia="ru-RU"/>
              </w:rPr>
              <w:t xml:space="preserve">Согласующие стороны: </w:t>
            </w:r>
            <w:r w:rsidR="004723EF" w:rsidRPr="001A6570">
              <w:rPr>
                <w:rFonts w:eastAsia="Times New Roman"/>
                <w:szCs w:val="24"/>
                <w:lang w:eastAsia="ru-RU"/>
              </w:rPr>
              <w:t>Демченко В.</w:t>
            </w:r>
          </w:p>
        </w:tc>
      </w:tr>
      <w:tr w:rsidR="00F40208" w:rsidRPr="001A6570" w14:paraId="2D4DF9DD" w14:textId="77777777" w:rsidTr="00356387">
        <w:trPr>
          <w:trHeight w:val="300"/>
        </w:trPr>
        <w:tc>
          <w:tcPr>
            <w:tcW w:w="17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DE796A" w14:textId="77777777" w:rsidR="00F40208" w:rsidRPr="001A6570" w:rsidRDefault="00F40208" w:rsidP="00356387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1A6570">
              <w:rPr>
                <w:rFonts w:eastAsia="Times New Roman"/>
                <w:szCs w:val="24"/>
                <w:lang w:eastAsia="ru-RU"/>
              </w:rPr>
              <w:t>УМПиПБ</w:t>
            </w:r>
            <w:proofErr w:type="spellEnd"/>
          </w:p>
        </w:tc>
        <w:tc>
          <w:tcPr>
            <w:tcW w:w="2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E4952D" w14:textId="77777777" w:rsidR="00F40208" w:rsidRPr="001A6570" w:rsidRDefault="00FB3DDC" w:rsidP="00356387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  <w:r w:rsidRPr="001A6570">
              <w:rPr>
                <w:rFonts w:eastAsia="Times New Roman"/>
                <w:szCs w:val="24"/>
                <w:lang w:eastAsia="ru-RU"/>
              </w:rPr>
              <w:t>Нет</w:t>
            </w:r>
          </w:p>
        </w:tc>
        <w:tc>
          <w:tcPr>
            <w:tcW w:w="5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3BA5A2" w14:textId="77777777" w:rsidR="00F40208" w:rsidRPr="001A6570" w:rsidRDefault="00F40208" w:rsidP="00356387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</w:p>
        </w:tc>
      </w:tr>
      <w:tr w:rsidR="00720D10" w:rsidRPr="001A6570" w14:paraId="71036FDC" w14:textId="77777777" w:rsidTr="0094147A">
        <w:trPr>
          <w:trHeight w:val="300"/>
        </w:trPr>
        <w:tc>
          <w:tcPr>
            <w:tcW w:w="17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776E1A" w14:textId="77777777" w:rsidR="00720D10" w:rsidRPr="001A6570" w:rsidRDefault="00720D10" w:rsidP="00957E5F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  <w:r w:rsidRPr="001A6570">
              <w:rPr>
                <w:rFonts w:eastAsia="Times New Roman"/>
                <w:szCs w:val="24"/>
                <w:lang w:eastAsia="ru-RU"/>
              </w:rPr>
              <w:t>СВК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C7949E" w14:textId="77777777" w:rsidR="00720D10" w:rsidRPr="001A6570" w:rsidRDefault="00720D10" w:rsidP="00957E5F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  <w:r w:rsidRPr="001A6570">
              <w:rPr>
                <w:rFonts w:eastAsia="Times New Roman"/>
                <w:szCs w:val="24"/>
                <w:lang w:eastAsia="ru-RU"/>
              </w:rPr>
              <w:t>Нет</w:t>
            </w:r>
          </w:p>
        </w:tc>
        <w:tc>
          <w:tcPr>
            <w:tcW w:w="5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9D3B93" w14:textId="77777777" w:rsidR="00720D10" w:rsidRPr="001A6570" w:rsidRDefault="00720D10" w:rsidP="00957E5F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</w:p>
        </w:tc>
      </w:tr>
      <w:tr w:rsidR="0094147A" w:rsidRPr="001A6570" w14:paraId="0EC78321" w14:textId="77777777" w:rsidTr="0094147A">
        <w:trPr>
          <w:trHeight w:val="300"/>
        </w:trPr>
        <w:tc>
          <w:tcPr>
            <w:tcW w:w="17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E735B2" w14:textId="77777777" w:rsidR="0094147A" w:rsidRPr="001A6570" w:rsidRDefault="0094147A" w:rsidP="00356387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  <w:r w:rsidRPr="001A6570">
              <w:rPr>
                <w:rFonts w:eastAsia="Times New Roman"/>
                <w:szCs w:val="24"/>
                <w:lang w:eastAsia="ru-RU"/>
              </w:rPr>
              <w:t>ОВК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03C15B" w14:textId="77777777" w:rsidR="0094147A" w:rsidRPr="001A6570" w:rsidRDefault="0094147A" w:rsidP="00356387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  <w:r w:rsidRPr="001A6570">
              <w:rPr>
                <w:rFonts w:eastAsia="Times New Roman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1DBC25" w14:textId="77777777" w:rsidR="0094147A" w:rsidRPr="001A6570" w:rsidRDefault="0094147A" w:rsidP="00356387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</w:p>
        </w:tc>
      </w:tr>
    </w:tbl>
    <w:p w14:paraId="16FE387F" w14:textId="77777777" w:rsidR="00720D10" w:rsidRPr="001A6570" w:rsidRDefault="00720D10" w:rsidP="00720D10">
      <w:pPr>
        <w:spacing w:after="0" w:line="360" w:lineRule="auto"/>
        <w:rPr>
          <w:szCs w:val="24"/>
        </w:rPr>
      </w:pPr>
    </w:p>
    <w:p w14:paraId="31CA19C2" w14:textId="77777777" w:rsidR="00720D10" w:rsidRPr="001A6570" w:rsidRDefault="00720D10" w:rsidP="00720D10">
      <w:pPr>
        <w:pStyle w:val="1"/>
      </w:pPr>
      <w:bookmarkStart w:id="9" w:name="_Toc404182456"/>
      <w:bookmarkStart w:id="10" w:name="_Toc498527615"/>
      <w:r w:rsidRPr="001A6570">
        <w:lastRenderedPageBreak/>
        <w:t>Концепция</w:t>
      </w:r>
      <w:bookmarkEnd w:id="9"/>
      <w:bookmarkEnd w:id="10"/>
    </w:p>
    <w:p w14:paraId="314AF51A" w14:textId="77777777" w:rsidR="00720D10" w:rsidRPr="001A6570" w:rsidRDefault="00FB3DDC" w:rsidP="00E45C1E">
      <w:pPr>
        <w:ind w:firstLine="708"/>
        <w:jc w:val="both"/>
        <w:rPr>
          <w:szCs w:val="24"/>
        </w:rPr>
      </w:pPr>
      <w:r w:rsidRPr="001A6570">
        <w:rPr>
          <w:szCs w:val="24"/>
        </w:rPr>
        <w:t xml:space="preserve">Разработать механизм сбора данных в </w:t>
      </w:r>
      <w:r w:rsidRPr="001A6570">
        <w:rPr>
          <w:szCs w:val="24"/>
          <w:lang w:val="en-US"/>
        </w:rPr>
        <w:t>CRM</w:t>
      </w:r>
      <w:r w:rsidRPr="001A6570">
        <w:rPr>
          <w:szCs w:val="24"/>
        </w:rPr>
        <w:t xml:space="preserve"> при прохождении сделки по этапам и отправки этих данных в </w:t>
      </w:r>
      <w:r w:rsidRPr="001A6570">
        <w:rPr>
          <w:szCs w:val="24"/>
          <w:lang w:val="en-US"/>
        </w:rPr>
        <w:t>BI</w:t>
      </w:r>
      <w:r w:rsidR="00FF3D29" w:rsidRPr="001A6570">
        <w:rPr>
          <w:szCs w:val="24"/>
        </w:rPr>
        <w:t>.</w:t>
      </w:r>
    </w:p>
    <w:p w14:paraId="60A8B4A8" w14:textId="7174FB42" w:rsidR="00570071" w:rsidRPr="001A6570" w:rsidRDefault="00FB3DDC" w:rsidP="00570071">
      <w:pPr>
        <w:ind w:firstLine="708"/>
        <w:jc w:val="both"/>
        <w:rPr>
          <w:szCs w:val="24"/>
        </w:rPr>
      </w:pPr>
      <w:r w:rsidRPr="001A6570">
        <w:rPr>
          <w:szCs w:val="24"/>
        </w:rPr>
        <w:t xml:space="preserve">Необходимо разработать </w:t>
      </w:r>
      <w:r w:rsidR="00576F35" w:rsidRPr="001A6570">
        <w:rPr>
          <w:szCs w:val="24"/>
        </w:rPr>
        <w:t xml:space="preserve">бизнес-процесс </w:t>
      </w:r>
      <w:r w:rsidRPr="001A6570">
        <w:rPr>
          <w:szCs w:val="24"/>
        </w:rPr>
        <w:t xml:space="preserve">в </w:t>
      </w:r>
      <w:r w:rsidRPr="001A6570">
        <w:rPr>
          <w:szCs w:val="24"/>
          <w:lang w:val="en-US"/>
        </w:rPr>
        <w:t>CRM</w:t>
      </w:r>
      <w:r w:rsidRPr="001A6570">
        <w:rPr>
          <w:szCs w:val="24"/>
        </w:rPr>
        <w:t xml:space="preserve">, который будет срабатывать на возникновение определенных событий в системе и фиксировать в таблице точную дату и время события, тип события и </w:t>
      </w:r>
      <w:r w:rsidRPr="001A6570">
        <w:rPr>
          <w:szCs w:val="24"/>
          <w:lang w:val="en-US"/>
        </w:rPr>
        <w:t>GUID</w:t>
      </w:r>
      <w:r w:rsidRPr="001A6570">
        <w:rPr>
          <w:szCs w:val="24"/>
        </w:rPr>
        <w:t xml:space="preserve"> записи. Необходимо создать промежуточную таблицу</w:t>
      </w:r>
      <w:r w:rsidR="00F83B4B" w:rsidRPr="001A6570">
        <w:rPr>
          <w:szCs w:val="24"/>
        </w:rPr>
        <w:t xml:space="preserve"> «</w:t>
      </w:r>
      <w:r w:rsidR="00F83B4B" w:rsidRPr="001A6570">
        <w:rPr>
          <w:szCs w:val="24"/>
          <w:lang w:val="en-US"/>
        </w:rPr>
        <w:t>CRM</w:t>
      </w:r>
      <w:r w:rsidR="00F83B4B" w:rsidRPr="001A6570">
        <w:rPr>
          <w:szCs w:val="24"/>
        </w:rPr>
        <w:t>_</w:t>
      </w:r>
      <w:r w:rsidR="00F83B4B" w:rsidRPr="001A6570">
        <w:rPr>
          <w:szCs w:val="24"/>
          <w:lang w:val="en-US"/>
        </w:rPr>
        <w:t>DAILY</w:t>
      </w:r>
      <w:r w:rsidR="00F83B4B" w:rsidRPr="001A6570">
        <w:rPr>
          <w:szCs w:val="24"/>
        </w:rPr>
        <w:t xml:space="preserve">» </w:t>
      </w:r>
      <w:r w:rsidR="00570071" w:rsidRPr="001A6570">
        <w:rPr>
          <w:szCs w:val="24"/>
        </w:rPr>
        <w:t xml:space="preserve">в схеме </w:t>
      </w:r>
      <w:proofErr w:type="gramStart"/>
      <w:r w:rsidR="00570071" w:rsidRPr="001A6570">
        <w:rPr>
          <w:szCs w:val="24"/>
          <w:lang w:val="en-US"/>
        </w:rPr>
        <w:t>DWH</w:t>
      </w:r>
      <w:proofErr w:type="gramEnd"/>
      <w:r w:rsidRPr="001A6570">
        <w:rPr>
          <w:szCs w:val="24"/>
        </w:rPr>
        <w:t xml:space="preserve"> куда будет записываться информация о </w:t>
      </w:r>
      <w:r w:rsidR="00570071" w:rsidRPr="001A6570">
        <w:rPr>
          <w:szCs w:val="24"/>
        </w:rPr>
        <w:t>события</w:t>
      </w:r>
      <w:r w:rsidR="0094707E" w:rsidRPr="001A6570">
        <w:rPr>
          <w:szCs w:val="24"/>
        </w:rPr>
        <w:t>х</w:t>
      </w:r>
      <w:r w:rsidR="00570071" w:rsidRPr="001A6570">
        <w:rPr>
          <w:szCs w:val="24"/>
        </w:rPr>
        <w:t xml:space="preserve"> в течение рабочего дня.</w:t>
      </w:r>
    </w:p>
    <w:p w14:paraId="7E1DB18B" w14:textId="43276F4B" w:rsidR="008C1552" w:rsidRPr="001A6570" w:rsidRDefault="00FB3DDC" w:rsidP="00570071">
      <w:pPr>
        <w:ind w:firstLine="708"/>
        <w:jc w:val="both"/>
        <w:rPr>
          <w:szCs w:val="24"/>
        </w:rPr>
      </w:pPr>
      <w:r w:rsidRPr="001A6570">
        <w:rPr>
          <w:szCs w:val="24"/>
        </w:rPr>
        <w:t xml:space="preserve">В базе </w:t>
      </w:r>
      <w:r w:rsidRPr="001A6570">
        <w:rPr>
          <w:szCs w:val="24"/>
          <w:lang w:val="en-US"/>
        </w:rPr>
        <w:t>VTBL</w:t>
      </w:r>
      <w:r w:rsidRPr="001A6570">
        <w:rPr>
          <w:szCs w:val="24"/>
        </w:rPr>
        <w:t>_</w:t>
      </w:r>
      <w:r w:rsidRPr="001A6570">
        <w:rPr>
          <w:szCs w:val="24"/>
          <w:lang w:val="en-US"/>
        </w:rPr>
        <w:t>MSCRM</w:t>
      </w:r>
      <w:r w:rsidRPr="001A6570">
        <w:rPr>
          <w:szCs w:val="24"/>
        </w:rPr>
        <w:t xml:space="preserve"> необходимо создать процедуру</w:t>
      </w:r>
      <w:r w:rsidR="008A7B08" w:rsidRPr="001A6570">
        <w:rPr>
          <w:szCs w:val="24"/>
        </w:rPr>
        <w:t xml:space="preserve">, которая будет обрабатывать записанные в таблицу события и производить сбор данных по сущностям системы </w:t>
      </w:r>
      <w:r w:rsidR="008A7B08" w:rsidRPr="001A6570">
        <w:rPr>
          <w:szCs w:val="24"/>
          <w:lang w:val="en-US"/>
        </w:rPr>
        <w:t>CRM</w:t>
      </w:r>
      <w:r w:rsidR="008A7B08" w:rsidRPr="001A6570">
        <w:rPr>
          <w:szCs w:val="24"/>
        </w:rPr>
        <w:t xml:space="preserve">. Собранные данные в виде </w:t>
      </w:r>
      <w:r w:rsidR="008A7B08" w:rsidRPr="001A6570">
        <w:rPr>
          <w:szCs w:val="24"/>
          <w:lang w:val="en-US"/>
        </w:rPr>
        <w:t>XML</w:t>
      </w:r>
      <w:r w:rsidR="008A7B08" w:rsidRPr="001A6570">
        <w:rPr>
          <w:szCs w:val="24"/>
        </w:rPr>
        <w:t xml:space="preserve">-пакета будут направлены в </w:t>
      </w:r>
      <w:r w:rsidR="008A7B08" w:rsidRPr="001A6570">
        <w:rPr>
          <w:szCs w:val="24"/>
          <w:lang w:val="en-US"/>
        </w:rPr>
        <w:t>Oracle</w:t>
      </w:r>
      <w:r w:rsidR="008A7B08" w:rsidRPr="001A6570">
        <w:rPr>
          <w:szCs w:val="24"/>
        </w:rPr>
        <w:t xml:space="preserve"> </w:t>
      </w:r>
      <w:r w:rsidR="008A7B08" w:rsidRPr="001A6570">
        <w:rPr>
          <w:szCs w:val="24"/>
          <w:lang w:val="en-US"/>
        </w:rPr>
        <w:t>BI</w:t>
      </w:r>
      <w:r w:rsidR="008C1552" w:rsidRPr="001A6570">
        <w:rPr>
          <w:szCs w:val="24"/>
        </w:rPr>
        <w:t>.</w:t>
      </w:r>
    </w:p>
    <w:p w14:paraId="51932EEB" w14:textId="77777777" w:rsidR="00B639CA" w:rsidRPr="001A6570" w:rsidRDefault="00720D10" w:rsidP="00B639CA">
      <w:pPr>
        <w:pStyle w:val="1"/>
      </w:pPr>
      <w:bookmarkStart w:id="11" w:name="_Toc404182457"/>
      <w:bookmarkStart w:id="12" w:name="_Toc498527616"/>
      <w:r w:rsidRPr="001A6570">
        <w:t>Требования к проектируемому программному обеспечению</w:t>
      </w:r>
      <w:bookmarkStart w:id="13" w:name="_Toc404182458"/>
      <w:bookmarkStart w:id="14" w:name="_Toc498527617"/>
      <w:bookmarkEnd w:id="11"/>
      <w:bookmarkEnd w:id="12"/>
    </w:p>
    <w:p w14:paraId="4A169FFB" w14:textId="167BDCA4" w:rsidR="00720D10" w:rsidRPr="001A6570" w:rsidRDefault="00720D10" w:rsidP="00B639CA">
      <w:pPr>
        <w:pStyle w:val="3"/>
      </w:pPr>
      <w:r w:rsidRPr="001A6570">
        <w:t>Общие положения</w:t>
      </w:r>
      <w:bookmarkEnd w:id="13"/>
      <w:bookmarkEnd w:id="14"/>
    </w:p>
    <w:p w14:paraId="33153898" w14:textId="77777777" w:rsidR="004723EF" w:rsidRPr="001A6570" w:rsidRDefault="004723EF" w:rsidP="004723EF">
      <w:pPr>
        <w:spacing w:after="0"/>
        <w:ind w:firstLine="708"/>
        <w:jc w:val="both"/>
      </w:pPr>
      <w:r w:rsidRPr="001A6570">
        <w:t xml:space="preserve">Разработка реализуется на базе программного обеспечения </w:t>
      </w:r>
      <w:proofErr w:type="spellStart"/>
      <w:r w:rsidRPr="001A6570">
        <w:t>Oracle</w:t>
      </w:r>
      <w:proofErr w:type="spellEnd"/>
      <w:r w:rsidRPr="001A6570">
        <w:t>:</w:t>
      </w:r>
    </w:p>
    <w:p w14:paraId="47D50A68" w14:textId="65FFEC3C" w:rsidR="004723EF" w:rsidRPr="001A6570" w:rsidRDefault="004723EF" w:rsidP="002813AE">
      <w:pPr>
        <w:spacing w:after="0"/>
        <w:jc w:val="both"/>
      </w:pPr>
      <w:r w:rsidRPr="001A6570">
        <w:t xml:space="preserve">•   </w:t>
      </w:r>
      <w:proofErr w:type="spellStart"/>
      <w:r w:rsidRPr="001A6570">
        <w:t>Oracle</w:t>
      </w:r>
      <w:proofErr w:type="spellEnd"/>
      <w:r w:rsidRPr="001A6570">
        <w:t xml:space="preserve"> </w:t>
      </w:r>
      <w:proofErr w:type="spellStart"/>
      <w:r w:rsidRPr="001A6570">
        <w:t>Database</w:t>
      </w:r>
      <w:proofErr w:type="spellEnd"/>
      <w:r w:rsidRPr="001A6570">
        <w:t xml:space="preserve"> – система управления базами данных;</w:t>
      </w:r>
    </w:p>
    <w:p w14:paraId="52FD1A03" w14:textId="0EEE74FE" w:rsidR="004723EF" w:rsidRPr="001A6570" w:rsidRDefault="002813AE" w:rsidP="002813AE">
      <w:pPr>
        <w:spacing w:after="0"/>
        <w:jc w:val="both"/>
      </w:pPr>
      <w:r w:rsidRPr="001A6570">
        <w:t xml:space="preserve">•   </w:t>
      </w:r>
      <w:proofErr w:type="spellStart"/>
      <w:r w:rsidR="004723EF" w:rsidRPr="001A6570">
        <w:t>Oracle</w:t>
      </w:r>
      <w:proofErr w:type="spellEnd"/>
      <w:r w:rsidR="004723EF" w:rsidRPr="001A6570">
        <w:t xml:space="preserve"> BI  – программный комплекс формирования и отображения аналитической отчетности;</w:t>
      </w:r>
    </w:p>
    <w:p w14:paraId="3012F629" w14:textId="6D0AF589" w:rsidR="004723EF" w:rsidRPr="001A6570" w:rsidRDefault="004723EF" w:rsidP="002813AE">
      <w:pPr>
        <w:spacing w:after="0"/>
        <w:jc w:val="both"/>
      </w:pPr>
      <w:r w:rsidRPr="001A6570">
        <w:t>•</w:t>
      </w:r>
      <w:r w:rsidR="002813AE" w:rsidRPr="001A6570">
        <w:t xml:space="preserve">   </w:t>
      </w:r>
      <w:proofErr w:type="spellStart"/>
      <w:r w:rsidRPr="001A6570">
        <w:t>Oracle</w:t>
      </w:r>
      <w:proofErr w:type="spellEnd"/>
      <w:r w:rsidRPr="001A6570">
        <w:t xml:space="preserve"> </w:t>
      </w:r>
      <w:proofErr w:type="spellStart"/>
      <w:r w:rsidRPr="001A6570">
        <w:t>Data</w:t>
      </w:r>
      <w:proofErr w:type="spellEnd"/>
      <w:r w:rsidRPr="001A6570">
        <w:t xml:space="preserve"> </w:t>
      </w:r>
      <w:proofErr w:type="spellStart"/>
      <w:r w:rsidRPr="001A6570">
        <w:t>Integrator</w:t>
      </w:r>
      <w:proofErr w:type="spellEnd"/>
      <w:r w:rsidRPr="001A6570">
        <w:t xml:space="preserve"> – программный комплекс загрузки данных из гетерогенных источников.</w:t>
      </w:r>
    </w:p>
    <w:p w14:paraId="785B5F0F" w14:textId="77777777" w:rsidR="007D29D8" w:rsidRPr="001A6570" w:rsidRDefault="00720D10" w:rsidP="007D29D8">
      <w:pPr>
        <w:pStyle w:val="1"/>
      </w:pPr>
      <w:bookmarkStart w:id="15" w:name="_Toc404182459"/>
      <w:bookmarkStart w:id="16" w:name="_Toc498527618"/>
      <w:r w:rsidRPr="001A6570">
        <w:t>Функциональные требования</w:t>
      </w:r>
      <w:bookmarkEnd w:id="15"/>
      <w:bookmarkEnd w:id="16"/>
    </w:p>
    <w:p w14:paraId="645AB384" w14:textId="77777777" w:rsidR="001108E1" w:rsidRPr="001A6570" w:rsidRDefault="00F50DF8" w:rsidP="00B639CA">
      <w:pPr>
        <w:pStyle w:val="3"/>
      </w:pPr>
      <w:bookmarkStart w:id="17" w:name="_Toc498527619"/>
      <w:bookmarkStart w:id="18" w:name="_Toc404182462"/>
      <w:r w:rsidRPr="001A6570">
        <w:t>Разработка процедуры сбора данных</w:t>
      </w:r>
      <w:r w:rsidR="008A7B08" w:rsidRPr="001A6570">
        <w:t xml:space="preserve"> в системе </w:t>
      </w:r>
      <w:r w:rsidR="008A7B08" w:rsidRPr="001A6570">
        <w:rPr>
          <w:lang w:val="en-US"/>
        </w:rPr>
        <w:t>CRM</w:t>
      </w:r>
      <w:bookmarkEnd w:id="17"/>
    </w:p>
    <w:p w14:paraId="016B4D34" w14:textId="5B869068" w:rsidR="00C3626F" w:rsidRPr="001A6570" w:rsidRDefault="00C3626F" w:rsidP="00B639CA">
      <w:pPr>
        <w:ind w:firstLine="708"/>
        <w:jc w:val="both"/>
      </w:pPr>
      <w:r w:rsidRPr="001A6570">
        <w:t>Процедура «</w:t>
      </w:r>
      <w:r w:rsidRPr="001A6570">
        <w:rPr>
          <w:lang w:val="en-US"/>
        </w:rPr>
        <w:t>DM</w:t>
      </w:r>
      <w:r w:rsidRPr="001A6570">
        <w:t>.</w:t>
      </w:r>
      <w:r w:rsidRPr="001A6570">
        <w:rPr>
          <w:lang w:val="en-US"/>
        </w:rPr>
        <w:t>P</w:t>
      </w:r>
      <w:r w:rsidRPr="001A6570">
        <w:t>_</w:t>
      </w:r>
      <w:r w:rsidR="00220713" w:rsidRPr="001A6570">
        <w:rPr>
          <w:lang w:val="en-US"/>
        </w:rPr>
        <w:t>DM</w:t>
      </w:r>
      <w:r w:rsidR="00220713" w:rsidRPr="001A6570">
        <w:t>.</w:t>
      </w:r>
      <w:r w:rsidR="00220713" w:rsidRPr="001A6570">
        <w:rPr>
          <w:lang w:val="en-US"/>
        </w:rPr>
        <w:t>CRM</w:t>
      </w:r>
      <w:r w:rsidR="00220713" w:rsidRPr="001A6570">
        <w:t>_</w:t>
      </w:r>
      <w:r w:rsidR="00220713" w:rsidRPr="001A6570">
        <w:rPr>
          <w:lang w:val="en-US"/>
        </w:rPr>
        <w:t>DAILY</w:t>
      </w:r>
      <w:r w:rsidRPr="001A6570">
        <w:t xml:space="preserve"> » будет срабатывать под системной учетной записью</w:t>
      </w:r>
      <w:r w:rsidR="0094707E" w:rsidRPr="001A6570">
        <w:t xml:space="preserve"> </w:t>
      </w:r>
      <w:proofErr w:type="spellStart"/>
      <w:r w:rsidR="0094707E" w:rsidRPr="001A6570">
        <w:rPr>
          <w:lang w:val="en-US"/>
        </w:rPr>
        <w:t>vl</w:t>
      </w:r>
      <w:proofErr w:type="spellEnd"/>
      <w:r w:rsidR="0094707E" w:rsidRPr="001A6570">
        <w:t>/</w:t>
      </w:r>
      <w:proofErr w:type="spellStart"/>
      <w:r w:rsidR="0094707E" w:rsidRPr="001A6570">
        <w:rPr>
          <w:lang w:val="en-US"/>
        </w:rPr>
        <w:t>crmservice</w:t>
      </w:r>
      <w:proofErr w:type="spellEnd"/>
      <w:r w:rsidRPr="001A6570">
        <w:t>,</w:t>
      </w:r>
      <w:r w:rsidR="002D1559" w:rsidRPr="001A6570">
        <w:t xml:space="preserve"> по </w:t>
      </w:r>
      <w:r w:rsidR="0094707E" w:rsidRPr="001A6570">
        <w:t>расписанию: ежедневно в 01.00 утра для</w:t>
      </w:r>
      <w:r w:rsidR="00385811" w:rsidRPr="001A6570">
        <w:t xml:space="preserve"> автоматического сбора данных из систем-источников.</w:t>
      </w:r>
    </w:p>
    <w:p w14:paraId="06A5AC8B" w14:textId="0C7D7B7E" w:rsidR="004435E6" w:rsidRPr="001A6570" w:rsidRDefault="004435E6" w:rsidP="00B639CA">
      <w:pPr>
        <w:ind w:firstLine="708"/>
        <w:jc w:val="both"/>
      </w:pPr>
      <w:r w:rsidRPr="001A6570">
        <w:t xml:space="preserve">Логика сбора данных в системе </w:t>
      </w:r>
      <w:r w:rsidRPr="001A6570">
        <w:rPr>
          <w:lang w:val="en-US"/>
        </w:rPr>
        <w:t>CRM</w:t>
      </w:r>
      <w:r w:rsidRPr="001A6570">
        <w:t xml:space="preserve"> будет выглядеть следующим образом:</w:t>
      </w:r>
    </w:p>
    <w:p w14:paraId="1CD8FEF4" w14:textId="76C8B5E4" w:rsidR="00E45C1E" w:rsidRPr="001A6570" w:rsidRDefault="00E45C1E" w:rsidP="00E45C1E">
      <w:pPr>
        <w:pStyle w:val="afa"/>
        <w:keepNext/>
        <w:jc w:val="right"/>
      </w:pPr>
      <w:r w:rsidRPr="001A6570">
        <w:lastRenderedPageBreak/>
        <w:t xml:space="preserve">Рисунок </w:t>
      </w:r>
      <w:fldSimple w:instr=" SEQ Рисунок \* ARABIC ">
        <w:r w:rsidR="00BF2C9B" w:rsidRPr="001A6570">
          <w:rPr>
            <w:noProof/>
          </w:rPr>
          <w:t>1</w:t>
        </w:r>
      </w:fldSimple>
      <w:r w:rsidRPr="001A6570">
        <w:t xml:space="preserve">. Схема сбора данных в </w:t>
      </w:r>
      <w:r w:rsidRPr="001A6570">
        <w:rPr>
          <w:lang w:val="en-US"/>
        </w:rPr>
        <w:t>CRM</w:t>
      </w:r>
    </w:p>
    <w:p w14:paraId="4BB9A1CB" w14:textId="77777777" w:rsidR="00E45C1E" w:rsidRPr="001A6570" w:rsidRDefault="00B251F1" w:rsidP="00E45C1E">
      <w:pPr>
        <w:keepNext/>
      </w:pPr>
      <w:r w:rsidRPr="001A6570">
        <w:object w:dxaOrig="8295" w:dyaOrig="7275" w14:anchorId="016DFA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374.25pt" o:ole="">
            <v:imagedata r:id="rId9" o:title=""/>
          </v:shape>
          <o:OLEObject Type="Embed" ProgID="VisioViewer.Viewer.1" ShapeID="_x0000_i1025" DrawAspect="Content" ObjectID="_1586351392" r:id="rId10"/>
        </w:object>
      </w:r>
    </w:p>
    <w:p w14:paraId="2B80C9B4" w14:textId="2D7E9ABA" w:rsidR="00400FAD" w:rsidRPr="001A6570" w:rsidRDefault="00400FAD" w:rsidP="00400FAD">
      <w:pPr>
        <w:pStyle w:val="3"/>
      </w:pPr>
      <w:bookmarkStart w:id="19" w:name="_Toc498527620"/>
      <w:del w:id="20" w:author="K.Pustygina" w:date="2018-04-16T13:56:00Z">
        <w:r w:rsidRPr="001A6570" w:rsidDel="00755AC1">
          <w:delText>Отслеживание событий</w:delText>
        </w:r>
      </w:del>
      <w:ins w:id="21" w:author="K.Pustygina" w:date="2018-04-16T13:56:00Z">
        <w:r w:rsidR="00755AC1">
          <w:t>Создание бизнес-процесса</w:t>
        </w:r>
      </w:ins>
      <w:r w:rsidRPr="001A6570">
        <w:t xml:space="preserve"> в </w:t>
      </w:r>
      <w:r w:rsidRPr="001A6570">
        <w:rPr>
          <w:lang w:val="en-US"/>
        </w:rPr>
        <w:t>CRM</w:t>
      </w:r>
      <w:bookmarkEnd w:id="19"/>
    </w:p>
    <w:p w14:paraId="06C6D9E2" w14:textId="42548FBC" w:rsidR="008A7B08" w:rsidRPr="001A6570" w:rsidRDefault="008A7B08" w:rsidP="00E45C1E">
      <w:pPr>
        <w:ind w:firstLine="708"/>
        <w:jc w:val="both"/>
      </w:pPr>
      <w:r w:rsidRPr="001A6570">
        <w:t xml:space="preserve">Необходимо разработать </w:t>
      </w:r>
      <w:r w:rsidR="00FC18CA" w:rsidRPr="001A6570">
        <w:t>б</w:t>
      </w:r>
      <w:r w:rsidR="00660151" w:rsidRPr="001A6570">
        <w:t>изнес-процесс</w:t>
      </w:r>
      <w:r w:rsidR="00B5704C" w:rsidRPr="001A6570">
        <w:t xml:space="preserve"> «</w:t>
      </w:r>
      <w:r w:rsidR="00B5704C" w:rsidRPr="001A6570">
        <w:rPr>
          <w:lang w:val="en-US"/>
        </w:rPr>
        <w:t>CLOSE</w:t>
      </w:r>
      <w:r w:rsidR="00B5704C" w:rsidRPr="001A6570">
        <w:t>_</w:t>
      </w:r>
      <w:r w:rsidR="00B5704C" w:rsidRPr="001A6570">
        <w:rPr>
          <w:lang w:val="en-US"/>
        </w:rPr>
        <w:t>CHECK</w:t>
      </w:r>
      <w:r w:rsidR="00B5704C" w:rsidRPr="001A6570">
        <w:t>»</w:t>
      </w:r>
      <w:r w:rsidR="00570071" w:rsidRPr="001A6570">
        <w:t xml:space="preserve"> </w:t>
      </w:r>
      <w:r w:rsidRPr="001A6570">
        <w:t xml:space="preserve">в системе </w:t>
      </w:r>
      <w:r w:rsidRPr="001A6570">
        <w:rPr>
          <w:lang w:val="en-US"/>
        </w:rPr>
        <w:t>CRM</w:t>
      </w:r>
      <w:r w:rsidRPr="001A6570">
        <w:t xml:space="preserve"> и настроить его срабатывание следующие события:</w:t>
      </w:r>
    </w:p>
    <w:p w14:paraId="15A15E43" w14:textId="77777777" w:rsidR="008A7B08" w:rsidRPr="001A6570" w:rsidRDefault="008A7B08" w:rsidP="00E45C1E">
      <w:pPr>
        <w:pStyle w:val="a"/>
        <w:tabs>
          <w:tab w:val="clear" w:pos="360"/>
          <w:tab w:val="num" w:pos="1068"/>
        </w:tabs>
        <w:ind w:left="1068"/>
        <w:jc w:val="both"/>
      </w:pPr>
      <w:r w:rsidRPr="001A6570">
        <w:t>Запуск задачи на верификацию</w:t>
      </w:r>
    </w:p>
    <w:p w14:paraId="58162CBC" w14:textId="4AA156F3" w:rsidR="00FC18CA" w:rsidRPr="001A6570" w:rsidRDefault="00FC18CA" w:rsidP="00E45C1E">
      <w:pPr>
        <w:pStyle w:val="a"/>
        <w:tabs>
          <w:tab w:val="clear" w:pos="360"/>
          <w:tab w:val="num" w:pos="1068"/>
        </w:tabs>
        <w:ind w:left="1068"/>
        <w:jc w:val="both"/>
      </w:pPr>
      <w:r w:rsidRPr="001A6570">
        <w:t>Запуск задачи на Экспертизу УОБ</w:t>
      </w:r>
    </w:p>
    <w:p w14:paraId="6AA9FBCA" w14:textId="77777777" w:rsidR="008A7B08" w:rsidRPr="001A6570" w:rsidRDefault="00D40D25" w:rsidP="00E45C1E">
      <w:pPr>
        <w:pStyle w:val="a"/>
        <w:tabs>
          <w:tab w:val="clear" w:pos="360"/>
          <w:tab w:val="num" w:pos="1068"/>
        </w:tabs>
        <w:ind w:left="1068"/>
        <w:jc w:val="both"/>
      </w:pPr>
      <w:r w:rsidRPr="001A6570">
        <w:t>Закрытие экспертизы УОБ</w:t>
      </w:r>
    </w:p>
    <w:p w14:paraId="162D7137" w14:textId="77777777" w:rsidR="00D40D25" w:rsidRPr="001A6570" w:rsidRDefault="00D40D25" w:rsidP="00E45C1E">
      <w:pPr>
        <w:pStyle w:val="a"/>
        <w:tabs>
          <w:tab w:val="clear" w:pos="360"/>
          <w:tab w:val="num" w:pos="1068"/>
        </w:tabs>
        <w:ind w:left="1068"/>
        <w:jc w:val="both"/>
      </w:pPr>
      <w:r w:rsidRPr="001A6570">
        <w:t xml:space="preserve">Закрытие экспертизы </w:t>
      </w:r>
      <w:proofErr w:type="spellStart"/>
      <w:r w:rsidRPr="001A6570">
        <w:t>УАиКР</w:t>
      </w:r>
      <w:proofErr w:type="spellEnd"/>
    </w:p>
    <w:p w14:paraId="3FC97490" w14:textId="176408CA" w:rsidR="00FC18CA" w:rsidRPr="001A6570" w:rsidRDefault="00FC18CA" w:rsidP="00E45C1E">
      <w:pPr>
        <w:pStyle w:val="a"/>
        <w:tabs>
          <w:tab w:val="clear" w:pos="360"/>
          <w:tab w:val="num" w:pos="1068"/>
        </w:tabs>
        <w:ind w:left="1068"/>
        <w:jc w:val="both"/>
      </w:pPr>
      <w:r w:rsidRPr="001A6570">
        <w:t>Запуск задачи на Одобрение</w:t>
      </w:r>
    </w:p>
    <w:p w14:paraId="5C71B1A1" w14:textId="7E0A64C8" w:rsidR="00FC18CA" w:rsidRPr="001A6570" w:rsidRDefault="00D40D25" w:rsidP="00FC18CA">
      <w:pPr>
        <w:pStyle w:val="a"/>
        <w:tabs>
          <w:tab w:val="clear" w:pos="360"/>
          <w:tab w:val="num" w:pos="1068"/>
        </w:tabs>
        <w:ind w:left="1068"/>
        <w:jc w:val="both"/>
      </w:pPr>
      <w:r w:rsidRPr="001A6570">
        <w:t>Закрытие задачи Одобрения</w:t>
      </w:r>
    </w:p>
    <w:p w14:paraId="7DD7602D" w14:textId="1CFF9E17" w:rsidR="00FC18CA" w:rsidRPr="001A6570" w:rsidRDefault="00FC18CA" w:rsidP="0050403E">
      <w:pPr>
        <w:pStyle w:val="a"/>
        <w:tabs>
          <w:tab w:val="clear" w:pos="360"/>
          <w:tab w:val="num" w:pos="1068"/>
        </w:tabs>
        <w:ind w:left="1068"/>
      </w:pPr>
      <w:r w:rsidRPr="001A6570">
        <w:t xml:space="preserve">Запуск задачи на </w:t>
      </w:r>
      <w:r w:rsidR="000F0CEC" w:rsidRPr="001A6570">
        <w:t>Подготовку договоров</w:t>
      </w:r>
    </w:p>
    <w:p w14:paraId="56213791" w14:textId="7E0A64C8" w:rsidR="00D40D25" w:rsidRPr="001A6570" w:rsidRDefault="00D40D25" w:rsidP="00E45C1E">
      <w:pPr>
        <w:pStyle w:val="a"/>
        <w:tabs>
          <w:tab w:val="clear" w:pos="360"/>
          <w:tab w:val="num" w:pos="1068"/>
        </w:tabs>
        <w:ind w:left="1068"/>
        <w:jc w:val="both"/>
      </w:pPr>
      <w:r w:rsidRPr="001A6570">
        <w:t>Закрытие подготовки договоров</w:t>
      </w:r>
    </w:p>
    <w:p w14:paraId="535D9968" w14:textId="77777777" w:rsidR="00D40D25" w:rsidRPr="001A6570" w:rsidRDefault="00D40D25" w:rsidP="00E45C1E">
      <w:pPr>
        <w:pStyle w:val="a"/>
        <w:tabs>
          <w:tab w:val="clear" w:pos="360"/>
          <w:tab w:val="num" w:pos="1068"/>
        </w:tabs>
        <w:ind w:left="1068"/>
        <w:jc w:val="both"/>
      </w:pPr>
      <w:r w:rsidRPr="001A6570">
        <w:t>Подписание договоров</w:t>
      </w:r>
    </w:p>
    <w:p w14:paraId="48D2FB8E" w14:textId="77777777" w:rsidR="00D40D25" w:rsidRPr="001A6570" w:rsidRDefault="00D40D25" w:rsidP="00E45C1E">
      <w:pPr>
        <w:pStyle w:val="a"/>
        <w:tabs>
          <w:tab w:val="clear" w:pos="360"/>
          <w:tab w:val="num" w:pos="1068"/>
        </w:tabs>
        <w:ind w:left="1068"/>
        <w:jc w:val="both"/>
      </w:pPr>
      <w:r w:rsidRPr="001A6570">
        <w:t>Передача в лизинг</w:t>
      </w:r>
    </w:p>
    <w:p w14:paraId="61094915" w14:textId="77777777" w:rsidR="00064043" w:rsidRPr="001A6570" w:rsidRDefault="00064043" w:rsidP="00E45C1E">
      <w:pPr>
        <w:pStyle w:val="a"/>
        <w:numPr>
          <w:ilvl w:val="0"/>
          <w:numId w:val="0"/>
        </w:numPr>
        <w:ind w:left="360" w:hanging="360"/>
        <w:jc w:val="both"/>
      </w:pPr>
    </w:p>
    <w:p w14:paraId="3C4583F2" w14:textId="77777777" w:rsidR="00064043" w:rsidRPr="001A6570" w:rsidRDefault="00E45C1E" w:rsidP="00E45C1E">
      <w:pPr>
        <w:pStyle w:val="a"/>
        <w:numPr>
          <w:ilvl w:val="0"/>
          <w:numId w:val="0"/>
        </w:numPr>
        <w:ind w:left="360" w:hanging="360"/>
        <w:jc w:val="both"/>
      </w:pPr>
      <w:r w:rsidRPr="001A6570">
        <w:t>Условия отслеживания каждого из</w:t>
      </w:r>
      <w:r w:rsidR="00064043" w:rsidRPr="001A6570">
        <w:t xml:space="preserve"> событий </w:t>
      </w:r>
      <w:r w:rsidRPr="001A6570">
        <w:t xml:space="preserve">приведены </w:t>
      </w:r>
      <w:proofErr w:type="gramStart"/>
      <w:r w:rsidRPr="001A6570">
        <w:t>в</w:t>
      </w:r>
      <w:proofErr w:type="gramEnd"/>
      <w:r w:rsidRPr="001A6570">
        <w:t xml:space="preserve"> </w:t>
      </w:r>
      <w:r w:rsidRPr="001A6570">
        <w:fldChar w:fldCharType="begin"/>
      </w:r>
      <w:r w:rsidRPr="001A6570">
        <w:instrText xml:space="preserve"> REF _Ref492990565 \h  \* MERGEFORMAT </w:instrText>
      </w:r>
      <w:r w:rsidRPr="001A6570">
        <w:fldChar w:fldCharType="separate"/>
      </w:r>
      <w:r w:rsidR="0056334D" w:rsidRPr="001A6570">
        <w:t xml:space="preserve">Таблица </w:t>
      </w:r>
      <w:r w:rsidR="0056334D" w:rsidRPr="001A6570">
        <w:rPr>
          <w:noProof/>
        </w:rPr>
        <w:t>1</w:t>
      </w:r>
      <w:r w:rsidRPr="001A6570">
        <w:fldChar w:fldCharType="end"/>
      </w:r>
      <w:r w:rsidR="00064043" w:rsidRPr="001A6570">
        <w:t>:</w:t>
      </w:r>
    </w:p>
    <w:p w14:paraId="51E3A22C" w14:textId="77777777" w:rsidR="00E45C1E" w:rsidRPr="001A6570" w:rsidRDefault="00E45C1E" w:rsidP="00E45C1E">
      <w:pPr>
        <w:pStyle w:val="afa"/>
        <w:keepNext/>
        <w:jc w:val="right"/>
      </w:pPr>
      <w:bookmarkStart w:id="22" w:name="_Ref492990565"/>
      <w:r w:rsidRPr="001A6570">
        <w:t xml:space="preserve">Таблица </w:t>
      </w:r>
      <w:fldSimple w:instr=" SEQ Таблица \* ARABIC ">
        <w:r w:rsidR="0056334D" w:rsidRPr="001A6570">
          <w:rPr>
            <w:noProof/>
          </w:rPr>
          <w:t>1</w:t>
        </w:r>
      </w:fldSimple>
      <w:bookmarkEnd w:id="22"/>
      <w:r w:rsidRPr="001A6570">
        <w:t>. Виды событий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26"/>
        <w:gridCol w:w="1743"/>
        <w:gridCol w:w="3178"/>
        <w:gridCol w:w="1680"/>
        <w:gridCol w:w="1444"/>
      </w:tblGrid>
      <w:tr w:rsidR="00106F0C" w:rsidRPr="001A6570" w14:paraId="1F0536E3" w14:textId="2DB6EEA4" w:rsidTr="00093F5E">
        <w:trPr>
          <w:trHeight w:val="300"/>
          <w:tblHeader/>
        </w:trPr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141DC" w14:textId="77777777" w:rsidR="00106F0C" w:rsidRPr="001A6570" w:rsidRDefault="00106F0C" w:rsidP="00064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1A6570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Этап</w:t>
            </w:r>
          </w:p>
        </w:tc>
        <w:tc>
          <w:tcPr>
            <w:tcW w:w="9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86087" w14:textId="77777777" w:rsidR="00106F0C" w:rsidRPr="001A6570" w:rsidRDefault="00106F0C" w:rsidP="00064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1A6570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Понятное описание</w:t>
            </w:r>
          </w:p>
        </w:tc>
        <w:tc>
          <w:tcPr>
            <w:tcW w:w="1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BD916" w14:textId="77777777" w:rsidR="00106F0C" w:rsidRPr="001A6570" w:rsidRDefault="00106F0C" w:rsidP="00064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1A6570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Техническое описание</w:t>
            </w:r>
          </w:p>
        </w:tc>
        <w:tc>
          <w:tcPr>
            <w:tcW w:w="8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C3E3C1" w14:textId="77777777" w:rsidR="00106F0C" w:rsidRPr="001A6570" w:rsidRDefault="00106F0C" w:rsidP="00064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1A6570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Имя события в базе</w:t>
            </w:r>
          </w:p>
        </w:tc>
        <w:tc>
          <w:tcPr>
            <w:tcW w:w="6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EDCB37" w14:textId="02849ADB" w:rsidR="00106F0C" w:rsidRPr="001A6570" w:rsidRDefault="00106F0C" w:rsidP="00064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1A6570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Порядковый номер этапа</w:t>
            </w:r>
          </w:p>
        </w:tc>
      </w:tr>
      <w:tr w:rsidR="00106F0C" w:rsidRPr="001A6570" w14:paraId="5179AE25" w14:textId="0699DB52" w:rsidTr="00093F5E">
        <w:trPr>
          <w:trHeight w:val="957"/>
        </w:trPr>
        <w:tc>
          <w:tcPr>
            <w:tcW w:w="7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1758CA" w14:textId="77777777" w:rsidR="00106F0C" w:rsidRPr="001A6570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6570">
              <w:lastRenderedPageBreak/>
              <w:t>Запуск задачи на верификацию</w:t>
            </w:r>
          </w:p>
        </w:tc>
        <w:tc>
          <w:tcPr>
            <w:tcW w:w="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B60B4E" w14:textId="77777777" w:rsidR="00106F0C" w:rsidRPr="001A6570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>Создание задачи с типом "Верификация».</w:t>
            </w:r>
          </w:p>
        </w:tc>
        <w:tc>
          <w:tcPr>
            <w:tcW w:w="1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DCABF1" w14:textId="77777777" w:rsidR="00106F0C" w:rsidRPr="001A6570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Таблица </w:t>
            </w:r>
            <w:r w:rsidRPr="001A657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Task</w:t>
            </w:r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>. Событие – Создание записи с параметрами:</w:t>
            </w:r>
          </w:p>
          <w:p w14:paraId="6EBD1903" w14:textId="77777777" w:rsidR="00106F0C" w:rsidRPr="001A6570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proofErr w:type="spellStart"/>
            <w:r w:rsidRPr="001A657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Task.new_type</w:t>
            </w:r>
            <w:proofErr w:type="spellEnd"/>
            <w:r w:rsidRPr="001A657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= 100 000 045</w:t>
            </w:r>
          </w:p>
          <w:p w14:paraId="67756779" w14:textId="77777777" w:rsidR="00106F0C" w:rsidRPr="001A6570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A657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AND</w:t>
            </w:r>
          </w:p>
          <w:p w14:paraId="1E0F6FA4" w14:textId="77777777" w:rsidR="00106F0C" w:rsidRPr="001A6570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proofErr w:type="spellStart"/>
            <w:r w:rsidRPr="001A657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new_taskdescriptionid</w:t>
            </w:r>
            <w:proofErr w:type="spellEnd"/>
            <w:r w:rsidRPr="001A657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= </w:t>
            </w:r>
            <w:proofErr w:type="spellStart"/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>Врф</w:t>
            </w:r>
            <w:proofErr w:type="spellEnd"/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3AA285" w14:textId="77777777" w:rsidR="00106F0C" w:rsidRPr="001A6570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proofErr w:type="spellStart"/>
            <w:r w:rsidRPr="001A657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VerificationStart</w:t>
            </w:r>
            <w:proofErr w:type="spellEnd"/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7F8033" w14:textId="14211F88" w:rsidR="00106F0C" w:rsidRPr="001A6570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>10000001</w:t>
            </w:r>
          </w:p>
        </w:tc>
      </w:tr>
      <w:tr w:rsidR="00106F0C" w:rsidRPr="001A6570" w14:paraId="38BED0A9" w14:textId="51661332" w:rsidTr="00093F5E">
        <w:trPr>
          <w:trHeight w:val="2024"/>
        </w:trPr>
        <w:tc>
          <w:tcPr>
            <w:tcW w:w="7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6346D" w14:textId="3DA6EBBA" w:rsidR="00106F0C" w:rsidRPr="001A6570" w:rsidRDefault="00106F0C" w:rsidP="00064043">
            <w:pPr>
              <w:spacing w:after="0" w:line="240" w:lineRule="auto"/>
            </w:pPr>
            <w:r w:rsidRPr="001A6570">
              <w:t>Запуск задачи на Экспертизу УОБ</w:t>
            </w:r>
          </w:p>
        </w:tc>
        <w:tc>
          <w:tcPr>
            <w:tcW w:w="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6031A" w14:textId="623435D5" w:rsidR="00106F0C" w:rsidRPr="001A6570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>Создание задачи с типом «Экспертиза (УОБ)»</w:t>
            </w:r>
          </w:p>
        </w:tc>
        <w:tc>
          <w:tcPr>
            <w:tcW w:w="1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35CE8" w14:textId="77777777" w:rsidR="00106F0C" w:rsidRPr="001A6570" w:rsidRDefault="00106F0C" w:rsidP="00E81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Таблица </w:t>
            </w:r>
            <w:r w:rsidRPr="001A657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Task</w:t>
            </w:r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>. Событие – Создание записи с параметрами:</w:t>
            </w:r>
          </w:p>
          <w:p w14:paraId="7F21DD8D" w14:textId="1609F825" w:rsidR="00106F0C" w:rsidRPr="001A6570" w:rsidRDefault="00106F0C" w:rsidP="00E81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1A657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Task.new_type</w:t>
            </w:r>
            <w:proofErr w:type="spellEnd"/>
            <w:r w:rsidRPr="001A657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= 100</w:t>
            </w:r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 w:rsidRPr="001A657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000</w:t>
            </w:r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 w:rsidRPr="001A657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015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3D53A5" w14:textId="54A7718F" w:rsidR="00106F0C" w:rsidRPr="001A6570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proofErr w:type="spellStart"/>
            <w:r w:rsidRPr="001A657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UobStart</w:t>
            </w:r>
            <w:proofErr w:type="spellEnd"/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FB49DE" w14:textId="55C368AA" w:rsidR="00106F0C" w:rsidRPr="001A6570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>10000002</w:t>
            </w:r>
          </w:p>
        </w:tc>
      </w:tr>
      <w:tr w:rsidR="00106F0C" w:rsidRPr="001A6570" w14:paraId="1E1B311B" w14:textId="6A4DA848" w:rsidTr="000D7F3F">
        <w:trPr>
          <w:trHeight w:val="2024"/>
        </w:trPr>
        <w:tc>
          <w:tcPr>
            <w:tcW w:w="7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41A9583" w14:textId="77777777" w:rsidR="00106F0C" w:rsidRPr="001A6570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6570">
              <w:t>Закрытие экспертизы УОБ</w:t>
            </w:r>
          </w:p>
        </w:tc>
        <w:tc>
          <w:tcPr>
            <w:tcW w:w="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AE694C9" w14:textId="36C3FAD1" w:rsidR="00106F0C" w:rsidRPr="001A6570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Закрытие задачи с типом "Экспертиза УОБ" </w:t>
            </w:r>
          </w:p>
          <w:p w14:paraId="0AE6C6D4" w14:textId="77777777" w:rsidR="00106F0C" w:rsidRPr="001A6570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2666464" w14:textId="77777777" w:rsidR="00106F0C" w:rsidRPr="001A6570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Таблица </w:t>
            </w:r>
            <w:proofErr w:type="spellStart"/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>Task</w:t>
            </w:r>
            <w:proofErr w:type="spellEnd"/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>. Событие – Обновление записи с параметрами:</w:t>
            </w:r>
          </w:p>
          <w:p w14:paraId="3D264511" w14:textId="1779E604" w:rsidR="00106F0C" w:rsidRPr="001A6570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proofErr w:type="spellStart"/>
            <w:r w:rsidRPr="001A657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Task.new_type</w:t>
            </w:r>
            <w:proofErr w:type="spellEnd"/>
            <w:r w:rsidRPr="001A657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= 100 000 015 </w:t>
            </w:r>
          </w:p>
          <w:p w14:paraId="15E21CBD" w14:textId="4324AA10" w:rsidR="00106F0C" w:rsidRPr="001A6570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  <w:p w14:paraId="1E752D45" w14:textId="77777777" w:rsidR="00106F0C" w:rsidRPr="001A6570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A657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AND</w:t>
            </w:r>
          </w:p>
          <w:p w14:paraId="105662CC" w14:textId="77777777" w:rsidR="00106F0C" w:rsidRPr="001A6570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proofErr w:type="spellStart"/>
            <w:r w:rsidRPr="001A657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Task.new_status</w:t>
            </w:r>
            <w:proofErr w:type="spellEnd"/>
            <w:r w:rsidRPr="001A657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= 100000002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D18DE76" w14:textId="77777777" w:rsidR="00106F0C" w:rsidRPr="001A6570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proofErr w:type="spellStart"/>
            <w:r w:rsidRPr="001A657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UobEnd</w:t>
            </w:r>
            <w:proofErr w:type="spellEnd"/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03DBBCE" w14:textId="44932DCE" w:rsidR="00106F0C" w:rsidRPr="001A6570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>10000003</w:t>
            </w:r>
          </w:p>
        </w:tc>
      </w:tr>
      <w:tr w:rsidR="00106F0C" w:rsidRPr="001A6570" w14:paraId="022D3560" w14:textId="1B5AAC06" w:rsidTr="000D7F3F">
        <w:trPr>
          <w:trHeight w:val="2556"/>
        </w:trPr>
        <w:tc>
          <w:tcPr>
            <w:tcW w:w="7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437A34A" w14:textId="77777777" w:rsidR="00106F0C" w:rsidRPr="001A6570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6570">
              <w:t xml:space="preserve">Закрытие экспертизы </w:t>
            </w:r>
            <w:proofErr w:type="spellStart"/>
            <w:r w:rsidRPr="001A6570">
              <w:t>УАиКР</w:t>
            </w:r>
            <w:proofErr w:type="spellEnd"/>
          </w:p>
        </w:tc>
        <w:tc>
          <w:tcPr>
            <w:tcW w:w="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580167D" w14:textId="026CF597" w:rsidR="00106F0C" w:rsidRPr="001A6570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>Закрытие задачи с типом "Экспертиза Риск"</w:t>
            </w:r>
          </w:p>
          <w:p w14:paraId="0DEB93A1" w14:textId="77777777" w:rsidR="00106F0C" w:rsidRPr="001A6570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18B2F47" w14:textId="77777777" w:rsidR="00106F0C" w:rsidRPr="001A6570" w:rsidRDefault="00106F0C" w:rsidP="008C39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Таблица </w:t>
            </w:r>
            <w:proofErr w:type="spellStart"/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>Task</w:t>
            </w:r>
            <w:proofErr w:type="spellEnd"/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>. Событие – Обновление записи с параметрами:</w:t>
            </w:r>
          </w:p>
          <w:p w14:paraId="73A17B93" w14:textId="291647C5" w:rsidR="00106F0C" w:rsidRPr="001A6570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A657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Task. </w:t>
            </w:r>
            <w:proofErr w:type="spellStart"/>
            <w:r w:rsidRPr="001A657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new_type</w:t>
            </w:r>
            <w:proofErr w:type="spellEnd"/>
            <w:r w:rsidRPr="001A657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= 100 000 011 </w:t>
            </w:r>
          </w:p>
          <w:p w14:paraId="45669429" w14:textId="26B6009F" w:rsidR="00106F0C" w:rsidRPr="001A6570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  <w:p w14:paraId="0B4EB27B" w14:textId="77777777" w:rsidR="00106F0C" w:rsidRPr="001A6570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A657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AND</w:t>
            </w:r>
          </w:p>
          <w:p w14:paraId="6521C1AB" w14:textId="77777777" w:rsidR="00106F0C" w:rsidRPr="001A6570" w:rsidRDefault="00106F0C" w:rsidP="008C39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proofErr w:type="spellStart"/>
            <w:r w:rsidRPr="001A657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Task.new_status</w:t>
            </w:r>
            <w:proofErr w:type="spellEnd"/>
            <w:r w:rsidRPr="001A657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= 100000002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B0FA4AC" w14:textId="77777777" w:rsidR="00106F0C" w:rsidRPr="001A6570" w:rsidRDefault="00106F0C" w:rsidP="008C39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proofErr w:type="spellStart"/>
            <w:r w:rsidRPr="001A657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UakrEnd</w:t>
            </w:r>
            <w:proofErr w:type="spellEnd"/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0862206" w14:textId="5D510ED4" w:rsidR="00106F0C" w:rsidRPr="001A6570" w:rsidRDefault="00106F0C" w:rsidP="008C39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>10000004</w:t>
            </w:r>
          </w:p>
        </w:tc>
      </w:tr>
      <w:tr w:rsidR="00106F0C" w:rsidRPr="001A6570" w14:paraId="6DBF85EE" w14:textId="34D3EA5E" w:rsidTr="008A0CF5">
        <w:trPr>
          <w:trHeight w:val="1800"/>
        </w:trPr>
        <w:tc>
          <w:tcPr>
            <w:tcW w:w="7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3B03BE" w14:textId="7F93996C" w:rsidR="00106F0C" w:rsidRPr="001A6570" w:rsidRDefault="00106F0C" w:rsidP="00064043">
            <w:pPr>
              <w:spacing w:after="0" w:line="240" w:lineRule="auto"/>
            </w:pPr>
            <w:r w:rsidRPr="001A6570">
              <w:t>Запуск задачи на Одобрение</w:t>
            </w:r>
          </w:p>
        </w:tc>
        <w:tc>
          <w:tcPr>
            <w:tcW w:w="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B6A3D" w14:textId="635411F8" w:rsidR="00106F0C" w:rsidRPr="001A6570" w:rsidRDefault="00106F0C" w:rsidP="00552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>Создание задачи с типом «Одобрение Андерр</w:t>
            </w:r>
            <w:r w:rsidR="0056334D"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>а</w:t>
            </w:r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>йтер» или «Оформление решения»</w:t>
            </w:r>
          </w:p>
        </w:tc>
        <w:tc>
          <w:tcPr>
            <w:tcW w:w="1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92663" w14:textId="77777777" w:rsidR="00106F0C" w:rsidRPr="001A6570" w:rsidRDefault="00106F0C" w:rsidP="00552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Таблица </w:t>
            </w:r>
            <w:r w:rsidRPr="001A657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Task</w:t>
            </w:r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>. Событие – Создание записи с параметрами:</w:t>
            </w:r>
          </w:p>
          <w:p w14:paraId="738A04AB" w14:textId="77777777" w:rsidR="00106F0C" w:rsidRPr="001A6570" w:rsidRDefault="00106F0C" w:rsidP="00552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A657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Task. </w:t>
            </w:r>
            <w:proofErr w:type="spellStart"/>
            <w:r w:rsidRPr="001A657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new_type</w:t>
            </w:r>
            <w:proofErr w:type="spellEnd"/>
            <w:r w:rsidRPr="001A657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= 100 000 016</w:t>
            </w:r>
          </w:p>
          <w:p w14:paraId="10E2118E" w14:textId="77777777" w:rsidR="00106F0C" w:rsidRPr="001A6570" w:rsidRDefault="00106F0C" w:rsidP="00552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A657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OR</w:t>
            </w:r>
          </w:p>
          <w:p w14:paraId="57F7744F" w14:textId="4BC82AC2" w:rsidR="00106F0C" w:rsidRPr="001A6570" w:rsidRDefault="00106F0C" w:rsidP="00552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A657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Task. </w:t>
            </w:r>
            <w:proofErr w:type="spellStart"/>
            <w:r w:rsidRPr="001A657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new_type</w:t>
            </w:r>
            <w:proofErr w:type="spellEnd"/>
            <w:r w:rsidRPr="001A657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= 100 000 009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35E5D9" w14:textId="36BC56BD" w:rsidR="00106F0C" w:rsidRPr="001A6570" w:rsidRDefault="00106F0C" w:rsidP="008C39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proofErr w:type="spellStart"/>
            <w:r w:rsidRPr="001A657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ApprovalStart</w:t>
            </w:r>
            <w:proofErr w:type="spellEnd"/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D2D5BE" w14:textId="09B2B070" w:rsidR="00106F0C" w:rsidRPr="001A6570" w:rsidRDefault="00106F0C" w:rsidP="008C39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>10000005</w:t>
            </w:r>
          </w:p>
        </w:tc>
      </w:tr>
      <w:tr w:rsidR="00106F0C" w:rsidRPr="001A6570" w14:paraId="18271438" w14:textId="735EA4D6" w:rsidTr="000D7F3F">
        <w:trPr>
          <w:trHeight w:val="1800"/>
        </w:trPr>
        <w:tc>
          <w:tcPr>
            <w:tcW w:w="7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B656404" w14:textId="77777777" w:rsidR="00106F0C" w:rsidRPr="001A6570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6570">
              <w:t>Закрытие задачи Одобрения</w:t>
            </w:r>
          </w:p>
        </w:tc>
        <w:tc>
          <w:tcPr>
            <w:tcW w:w="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BBAB384" w14:textId="41F4ADCA" w:rsidR="00106F0C" w:rsidRPr="001A6570" w:rsidRDefault="00106F0C" w:rsidP="008C39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Закрытие задачи с типом "Одобрение Андеррайтер" ИЛИ "Оформление решения". </w:t>
            </w:r>
          </w:p>
        </w:tc>
        <w:tc>
          <w:tcPr>
            <w:tcW w:w="1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4859310" w14:textId="77777777" w:rsidR="00106F0C" w:rsidRPr="001A6570" w:rsidRDefault="00106F0C" w:rsidP="008C39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Таблица </w:t>
            </w:r>
            <w:proofErr w:type="spellStart"/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>Task</w:t>
            </w:r>
            <w:proofErr w:type="spellEnd"/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>. Событие – Обновление записи с параметрами:</w:t>
            </w:r>
          </w:p>
          <w:p w14:paraId="7367AAEB" w14:textId="77777777" w:rsidR="00106F0C" w:rsidRPr="001A6570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A657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(Task. </w:t>
            </w:r>
            <w:proofErr w:type="spellStart"/>
            <w:r w:rsidRPr="001A657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new_type</w:t>
            </w:r>
            <w:proofErr w:type="spellEnd"/>
            <w:r w:rsidRPr="001A657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= 100 000 016</w:t>
            </w:r>
          </w:p>
          <w:p w14:paraId="6B14FEF7" w14:textId="77777777" w:rsidR="00106F0C" w:rsidRPr="001A6570" w:rsidRDefault="00106F0C" w:rsidP="008C39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A657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OR</w:t>
            </w:r>
          </w:p>
          <w:p w14:paraId="7D0BB05D" w14:textId="2BC001FB" w:rsidR="00106F0C" w:rsidRPr="001A6570" w:rsidRDefault="00106F0C" w:rsidP="008C39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A657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Task. </w:t>
            </w:r>
            <w:proofErr w:type="spellStart"/>
            <w:r w:rsidRPr="001A657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new_type</w:t>
            </w:r>
            <w:proofErr w:type="spellEnd"/>
            <w:r w:rsidRPr="001A657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= 100 000 009</w:t>
            </w:r>
          </w:p>
          <w:p w14:paraId="42AEAEAC" w14:textId="0B72A924" w:rsidR="00106F0C" w:rsidRPr="001A6570" w:rsidRDefault="00106F0C" w:rsidP="008C39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A657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)</w:t>
            </w:r>
          </w:p>
          <w:p w14:paraId="426FD0C7" w14:textId="77777777" w:rsidR="00106F0C" w:rsidRPr="001A6570" w:rsidRDefault="00106F0C" w:rsidP="008C39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A657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AND</w:t>
            </w:r>
          </w:p>
          <w:p w14:paraId="56A94965" w14:textId="77777777" w:rsidR="00106F0C" w:rsidRPr="001A6570" w:rsidRDefault="00106F0C" w:rsidP="008C39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proofErr w:type="spellStart"/>
            <w:r w:rsidRPr="001A657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Task.new_status</w:t>
            </w:r>
            <w:proofErr w:type="spellEnd"/>
            <w:r w:rsidRPr="001A657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= 100000002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7717F22" w14:textId="77777777" w:rsidR="00106F0C" w:rsidRPr="001A6570" w:rsidRDefault="00106F0C" w:rsidP="008C39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proofErr w:type="spellStart"/>
            <w:r w:rsidRPr="001A657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ApprovalEnd</w:t>
            </w:r>
            <w:proofErr w:type="spellEnd"/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0E6A0ED" w14:textId="27276EDD" w:rsidR="00106F0C" w:rsidRPr="001A6570" w:rsidRDefault="00106F0C" w:rsidP="008C39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>10000006</w:t>
            </w:r>
          </w:p>
        </w:tc>
      </w:tr>
      <w:tr w:rsidR="00106F0C" w:rsidRPr="001A6570" w14:paraId="5E6CC403" w14:textId="7AB86F3F" w:rsidTr="00093F5E">
        <w:trPr>
          <w:trHeight w:val="1800"/>
        </w:trPr>
        <w:tc>
          <w:tcPr>
            <w:tcW w:w="7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39500" w14:textId="0E2AD0FF" w:rsidR="00106F0C" w:rsidRPr="001A6570" w:rsidRDefault="00106F0C" w:rsidP="00552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Запуск задачи «Подготовка договорной базы»</w:t>
            </w:r>
          </w:p>
        </w:tc>
        <w:tc>
          <w:tcPr>
            <w:tcW w:w="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81643" w14:textId="4379F70C" w:rsidR="00106F0C" w:rsidRPr="001A6570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>Создание задачи с типом «Подготовка договорной базы» (подзадача)</w:t>
            </w:r>
          </w:p>
        </w:tc>
        <w:tc>
          <w:tcPr>
            <w:tcW w:w="1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EED3D" w14:textId="77777777" w:rsidR="00106F0C" w:rsidRPr="001A6570" w:rsidRDefault="00106F0C" w:rsidP="00552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Таблица </w:t>
            </w:r>
            <w:r w:rsidRPr="001A657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Task</w:t>
            </w:r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>. Событие – Создание записи с параметрами:</w:t>
            </w:r>
          </w:p>
          <w:p w14:paraId="36EC6673" w14:textId="77777777" w:rsidR="00106F0C" w:rsidRPr="001A6570" w:rsidRDefault="00106F0C" w:rsidP="00552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proofErr w:type="spellStart"/>
            <w:r w:rsidRPr="001A657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Task.new_type</w:t>
            </w:r>
            <w:proofErr w:type="spellEnd"/>
            <w:r w:rsidRPr="001A657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= 100 000 006</w:t>
            </w:r>
          </w:p>
          <w:p w14:paraId="052B7342" w14:textId="77777777" w:rsidR="00106F0C" w:rsidRPr="001A6570" w:rsidRDefault="00106F0C" w:rsidP="00552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A657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AND</w:t>
            </w:r>
          </w:p>
          <w:p w14:paraId="2C9AEC72" w14:textId="6EF16019" w:rsidR="00106F0C" w:rsidRPr="001A6570" w:rsidRDefault="00106F0C" w:rsidP="00552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1A657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new_maintask</w:t>
            </w:r>
            <w:proofErr w:type="spellEnd"/>
            <w:r w:rsidRPr="001A657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!= </w:t>
            </w:r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>NULL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6D9EAA" w14:textId="10012FD4" w:rsidR="00106F0C" w:rsidRPr="001A6570" w:rsidRDefault="00106F0C" w:rsidP="008C39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proofErr w:type="spellStart"/>
            <w:r w:rsidRPr="001A657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PdbStart</w:t>
            </w:r>
            <w:proofErr w:type="spellEnd"/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90CB36" w14:textId="2ED4D446" w:rsidR="00106F0C" w:rsidRPr="001A6570" w:rsidRDefault="00106F0C" w:rsidP="008C39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>10000007</w:t>
            </w:r>
          </w:p>
        </w:tc>
      </w:tr>
      <w:tr w:rsidR="00106F0C" w:rsidRPr="001A6570" w14:paraId="735B959D" w14:textId="1DD08BE5" w:rsidTr="000D7F3F">
        <w:trPr>
          <w:trHeight w:val="1800"/>
        </w:trPr>
        <w:tc>
          <w:tcPr>
            <w:tcW w:w="7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E3F6C28" w14:textId="01F7F07B" w:rsidR="00106F0C" w:rsidRPr="001A6570" w:rsidRDefault="00106F0C" w:rsidP="00552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>Закрытие задачи "Подготовка договорной базы"</w:t>
            </w:r>
          </w:p>
        </w:tc>
        <w:tc>
          <w:tcPr>
            <w:tcW w:w="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224FCC4" w14:textId="77777777" w:rsidR="00106F0C" w:rsidRPr="001A6570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Закрытие задачи с типом «Подготовка договорной базы» (подзадача). </w:t>
            </w:r>
          </w:p>
          <w:p w14:paraId="7001DAEB" w14:textId="77777777" w:rsidR="00106F0C" w:rsidRPr="001A6570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23862E8" w14:textId="77777777" w:rsidR="00106F0C" w:rsidRPr="001A6570" w:rsidRDefault="00106F0C" w:rsidP="008C39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Таблица </w:t>
            </w:r>
            <w:proofErr w:type="spellStart"/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>Task</w:t>
            </w:r>
            <w:proofErr w:type="spellEnd"/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>. Событие – Обновление записи с параметрами:</w:t>
            </w:r>
          </w:p>
          <w:p w14:paraId="183729BD" w14:textId="77777777" w:rsidR="00106F0C" w:rsidRPr="001A6570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proofErr w:type="spellStart"/>
            <w:r w:rsidRPr="001A657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Task.new_type</w:t>
            </w:r>
            <w:proofErr w:type="spellEnd"/>
            <w:r w:rsidRPr="001A657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= 100 000 006</w:t>
            </w:r>
          </w:p>
          <w:p w14:paraId="1748E7C4" w14:textId="77777777" w:rsidR="00106F0C" w:rsidRPr="001A6570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A657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AND</w:t>
            </w:r>
          </w:p>
          <w:p w14:paraId="62F01534" w14:textId="77777777" w:rsidR="00106F0C" w:rsidRPr="001A6570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proofErr w:type="spellStart"/>
            <w:r w:rsidRPr="001A657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Task.new_status</w:t>
            </w:r>
            <w:proofErr w:type="spellEnd"/>
            <w:r w:rsidRPr="001A657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= 100000002</w:t>
            </w:r>
          </w:p>
          <w:p w14:paraId="2F6A6547" w14:textId="77777777" w:rsidR="00106F0C" w:rsidRPr="001A6570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A657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AND</w:t>
            </w:r>
          </w:p>
          <w:p w14:paraId="1FBC1229" w14:textId="77777777" w:rsidR="00106F0C" w:rsidRPr="001A6570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>new_maintask</w:t>
            </w:r>
            <w:proofErr w:type="spellEnd"/>
            <w:proofErr w:type="gramStart"/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!</w:t>
            </w:r>
            <w:proofErr w:type="gramEnd"/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>= NULL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D117FAC" w14:textId="77777777" w:rsidR="00106F0C" w:rsidRPr="001A6570" w:rsidRDefault="00106F0C" w:rsidP="008C39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proofErr w:type="spellStart"/>
            <w:r w:rsidRPr="001A657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PdbEnd</w:t>
            </w:r>
            <w:proofErr w:type="spellEnd"/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4938949" w14:textId="35E05FEA" w:rsidR="00106F0C" w:rsidRPr="001A6570" w:rsidRDefault="00106F0C" w:rsidP="008C39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>10000008</w:t>
            </w:r>
          </w:p>
        </w:tc>
      </w:tr>
      <w:tr w:rsidR="00106F0C" w:rsidRPr="001A6570" w14:paraId="2D9C1B22" w14:textId="0B069F19" w:rsidTr="00497ED5">
        <w:trPr>
          <w:trHeight w:val="1800"/>
        </w:trPr>
        <w:tc>
          <w:tcPr>
            <w:tcW w:w="7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B87A7B7" w14:textId="77777777" w:rsidR="00106F0C" w:rsidRPr="001A6570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>Задача "Подписание ВТБЛ"</w:t>
            </w:r>
          </w:p>
        </w:tc>
        <w:tc>
          <w:tcPr>
            <w:tcW w:w="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E39DEBD" w14:textId="77777777" w:rsidR="00106F0C" w:rsidRPr="001A6570" w:rsidRDefault="00106F0C" w:rsidP="008C39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Закрытие задачи с типом «Подписание документов ВТБ Лизинг». </w:t>
            </w:r>
          </w:p>
        </w:tc>
        <w:tc>
          <w:tcPr>
            <w:tcW w:w="1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D22C889" w14:textId="77777777" w:rsidR="00106F0C" w:rsidRPr="001A6570" w:rsidRDefault="00106F0C" w:rsidP="002408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Таблица </w:t>
            </w:r>
            <w:proofErr w:type="spellStart"/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>Task</w:t>
            </w:r>
            <w:proofErr w:type="spellEnd"/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>. Событие – Обновление записи с параметрами:</w:t>
            </w:r>
          </w:p>
          <w:p w14:paraId="4A73FB5F" w14:textId="77777777" w:rsidR="00106F0C" w:rsidRPr="001A6570" w:rsidRDefault="00106F0C" w:rsidP="002408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proofErr w:type="spellStart"/>
            <w:r w:rsidRPr="001A657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Task.new_type</w:t>
            </w:r>
            <w:proofErr w:type="spellEnd"/>
            <w:r w:rsidRPr="001A657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= 100 000 017</w:t>
            </w:r>
          </w:p>
          <w:p w14:paraId="5E7F4FEA" w14:textId="77777777" w:rsidR="00106F0C" w:rsidRPr="001A6570" w:rsidRDefault="00106F0C" w:rsidP="002408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A657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AND</w:t>
            </w:r>
          </w:p>
          <w:p w14:paraId="5529AD22" w14:textId="77777777" w:rsidR="00106F0C" w:rsidRPr="001A6570" w:rsidRDefault="00106F0C" w:rsidP="002408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proofErr w:type="spellStart"/>
            <w:r w:rsidRPr="001A657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Task.new_status</w:t>
            </w:r>
            <w:proofErr w:type="spellEnd"/>
            <w:r w:rsidRPr="001A657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= 100000002</w:t>
            </w:r>
          </w:p>
          <w:p w14:paraId="3AE3C51F" w14:textId="77777777" w:rsidR="00106F0C" w:rsidRPr="001A6570" w:rsidRDefault="00106F0C" w:rsidP="002408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A657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AND</w:t>
            </w:r>
          </w:p>
          <w:p w14:paraId="4F0E12F3" w14:textId="77777777" w:rsidR="00106F0C" w:rsidRPr="001A6570" w:rsidRDefault="00106F0C" w:rsidP="002408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>new_maintask</w:t>
            </w:r>
            <w:proofErr w:type="spellEnd"/>
            <w:proofErr w:type="gramStart"/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!</w:t>
            </w:r>
            <w:proofErr w:type="gramEnd"/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>= NULL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9F9C233" w14:textId="77777777" w:rsidR="00106F0C" w:rsidRPr="001A6570" w:rsidRDefault="00106F0C" w:rsidP="00C25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proofErr w:type="spellStart"/>
            <w:r w:rsidRPr="001A657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SignEnd</w:t>
            </w:r>
            <w:proofErr w:type="spellEnd"/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81232F0" w14:textId="7BCC6FB7" w:rsidR="00106F0C" w:rsidRPr="001A6570" w:rsidRDefault="00106F0C" w:rsidP="00C25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>10000009</w:t>
            </w:r>
          </w:p>
        </w:tc>
      </w:tr>
      <w:tr w:rsidR="00106F0C" w:rsidRPr="001A6570" w14:paraId="19BFC9BD" w14:textId="0D38E527" w:rsidTr="00093F5E">
        <w:trPr>
          <w:trHeight w:val="1800"/>
        </w:trPr>
        <w:tc>
          <w:tcPr>
            <w:tcW w:w="7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C9C3D0" w14:textId="77777777" w:rsidR="00106F0C" w:rsidRPr="001A6570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>Передача в Лизинг</w:t>
            </w:r>
          </w:p>
        </w:tc>
        <w:tc>
          <w:tcPr>
            <w:tcW w:w="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69E1F2" w14:textId="77777777" w:rsidR="00106F0C" w:rsidRPr="001A6570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>Передача данных по акту в Лизинг в 1С</w:t>
            </w:r>
          </w:p>
        </w:tc>
        <w:tc>
          <w:tcPr>
            <w:tcW w:w="1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0DE385" w14:textId="77777777" w:rsidR="00106F0C" w:rsidRPr="001A6570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Таблица </w:t>
            </w:r>
            <w:proofErr w:type="spellStart"/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>new</w:t>
            </w:r>
            <w:proofErr w:type="spellEnd"/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>_</w:t>
            </w:r>
            <w:r w:rsidRPr="001A657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Contract</w:t>
            </w:r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. Событие – Обновление поля </w:t>
            </w:r>
            <w:r w:rsidRPr="001A657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new</w:t>
            </w:r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>_</w:t>
            </w:r>
            <w:proofErr w:type="spellStart"/>
            <w:r w:rsidRPr="001A657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statuscodeid</w:t>
            </w:r>
            <w:proofErr w:type="spellEnd"/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 записи с параметрами:</w:t>
            </w:r>
          </w:p>
          <w:p w14:paraId="2BDE40A8" w14:textId="77777777" w:rsidR="00106F0C" w:rsidRPr="001A6570" w:rsidRDefault="00106F0C" w:rsidP="00443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proofErr w:type="spellStart"/>
            <w:r w:rsidRPr="001A657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new_statuscodeid</w:t>
            </w:r>
            <w:proofErr w:type="spellEnd"/>
            <w:r w:rsidRPr="001A657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= </w:t>
            </w:r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>Лизинг</w:t>
            </w:r>
            <w:r w:rsidRPr="001A657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. 1</w:t>
            </w:r>
          </w:p>
          <w:p w14:paraId="0863309F" w14:textId="77777777" w:rsidR="00106F0C" w:rsidRPr="001A6570" w:rsidRDefault="00106F0C" w:rsidP="00443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A657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AND</w:t>
            </w:r>
          </w:p>
          <w:p w14:paraId="604CF117" w14:textId="77777777" w:rsidR="00106F0C" w:rsidRPr="001A6570" w:rsidRDefault="00106F0C" w:rsidP="00443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proofErr w:type="spellStart"/>
            <w:r w:rsidRPr="001A657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new_assignact</w:t>
            </w:r>
            <w:proofErr w:type="spellEnd"/>
            <w:r w:rsidRPr="001A657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= TRUE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C9FB71" w14:textId="77777777" w:rsidR="00106F0C" w:rsidRPr="001A6570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1A657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Leasing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BBB2FA" w14:textId="6CE6CC45" w:rsidR="00106F0C" w:rsidRPr="001A6570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>10000010</w:t>
            </w:r>
          </w:p>
        </w:tc>
      </w:tr>
    </w:tbl>
    <w:p w14:paraId="6DAB072A" w14:textId="77777777" w:rsidR="00C25546" w:rsidRPr="001A6570" w:rsidRDefault="00C25546" w:rsidP="00064043">
      <w:pPr>
        <w:pStyle w:val="a"/>
        <w:numPr>
          <w:ilvl w:val="0"/>
          <w:numId w:val="0"/>
        </w:numPr>
        <w:ind w:left="360" w:hanging="360"/>
      </w:pPr>
      <w:r w:rsidRPr="001A6570">
        <w:t xml:space="preserve"> </w:t>
      </w:r>
    </w:p>
    <w:p w14:paraId="553ECD3E" w14:textId="049419F6" w:rsidR="00064043" w:rsidRPr="00CF437D" w:rsidRDefault="00FC18CA" w:rsidP="00E45C1E">
      <w:pPr>
        <w:pStyle w:val="a"/>
        <w:numPr>
          <w:ilvl w:val="0"/>
          <w:numId w:val="0"/>
        </w:numPr>
        <w:ind w:left="360"/>
      </w:pPr>
      <w:r w:rsidRPr="001A6570">
        <w:t xml:space="preserve">Бизнес-процесс </w:t>
      </w:r>
      <w:r w:rsidR="00C25546" w:rsidRPr="001A6570">
        <w:t>должен срабатывать под системной учетной записью</w:t>
      </w:r>
      <w:r w:rsidR="00704218" w:rsidRPr="001A6570">
        <w:t xml:space="preserve"> «</w:t>
      </w:r>
      <w:proofErr w:type="spellStart"/>
      <w:r w:rsidR="0094707E" w:rsidRPr="001A6570">
        <w:rPr>
          <w:lang w:val="en-US"/>
        </w:rPr>
        <w:t>vl</w:t>
      </w:r>
      <w:proofErr w:type="spellEnd"/>
      <w:r w:rsidR="0094707E" w:rsidRPr="001A6570">
        <w:t>\</w:t>
      </w:r>
      <w:r w:rsidR="0094707E" w:rsidRPr="001A6570">
        <w:rPr>
          <w:lang w:val="en-US"/>
        </w:rPr>
        <w:t>CRM</w:t>
      </w:r>
      <w:r w:rsidR="00704218" w:rsidRPr="001A6570">
        <w:rPr>
          <w:lang w:val="en-US"/>
        </w:rPr>
        <w:t>SERVICE</w:t>
      </w:r>
      <w:r w:rsidR="00704218" w:rsidRPr="001A6570">
        <w:t>»</w:t>
      </w:r>
      <w:r w:rsidR="00C25546" w:rsidRPr="001A6570">
        <w:t>.</w:t>
      </w:r>
      <w:ins w:id="23" w:author="K.Pustygina" w:date="2018-04-16T13:57:00Z">
        <w:r w:rsidR="00755AC1">
          <w:t xml:space="preserve"> Бизнес процесс срабатывает в асинхронном режиме.</w:t>
        </w:r>
      </w:ins>
      <w:ins w:id="24" w:author="K.Pustygina" w:date="2018-04-16T14:01:00Z">
        <w:r w:rsidR="00755AC1">
          <w:t xml:space="preserve"> </w:t>
        </w:r>
      </w:ins>
      <w:ins w:id="25" w:author="K.Pustygina" w:date="2018-04-16T14:02:00Z">
        <w:r w:rsidR="00755AC1">
          <w:t xml:space="preserve">В </w:t>
        </w:r>
      </w:ins>
      <w:ins w:id="26" w:author="K.Pustygina" w:date="2018-04-16T14:03:00Z">
        <w:r w:rsidR="00755AC1">
          <w:t xml:space="preserve">бизнес-процесс добавлен </w:t>
        </w:r>
        <w:proofErr w:type="spellStart"/>
        <w:r w:rsidR="00755AC1">
          <w:t>кастомный</w:t>
        </w:r>
        <w:proofErr w:type="spellEnd"/>
        <w:r w:rsidR="00755AC1">
          <w:t xml:space="preserve"> шаг</w:t>
        </w:r>
      </w:ins>
      <w:ins w:id="27" w:author="K.Pustygina" w:date="2018-04-16T14:02:00Z">
        <w:r w:rsidR="00755AC1">
          <w:t>, котор</w:t>
        </w:r>
      </w:ins>
      <w:ins w:id="28" w:author="K.Pustygina" w:date="2018-04-16T14:03:00Z">
        <w:r w:rsidR="00755AC1">
          <w:t>ый</w:t>
        </w:r>
      </w:ins>
      <w:ins w:id="29" w:author="K.Pustygina" w:date="2018-04-16T14:02:00Z">
        <w:r w:rsidR="00755AC1" w:rsidRPr="00755AC1">
          <w:t xml:space="preserve"> вызывает хранимую процедуру «AddEventForBI_vl216852» в БД MS SQL</w:t>
        </w:r>
      </w:ins>
      <w:ins w:id="30" w:author="K.Pustygina" w:date="2018-04-16T14:03:00Z">
        <w:r w:rsidR="00755AC1">
          <w:t>.</w:t>
        </w:r>
      </w:ins>
      <w:ins w:id="31" w:author="K.Pustygina" w:date="2018-04-16T14:35:00Z">
        <w:r w:rsidR="00CF437D" w:rsidRPr="00CF437D">
          <w:rPr>
            <w:rPrChange w:id="32" w:author="K.Pustygina" w:date="2018-04-16T14:35:00Z">
              <w:rPr>
                <w:lang w:val="en-US"/>
              </w:rPr>
            </w:rPrChange>
          </w:rPr>
          <w:t xml:space="preserve"> </w:t>
        </w:r>
        <w:r w:rsidR="00CF437D">
          <w:t>Хранимая процедура «</w:t>
        </w:r>
        <w:r w:rsidR="00CF437D" w:rsidRPr="00755AC1">
          <w:t>AddEventForBI_vl216852</w:t>
        </w:r>
        <w:r w:rsidR="00CF437D">
          <w:t xml:space="preserve">» на </w:t>
        </w:r>
        <w:r w:rsidR="00CF437D">
          <w:rPr>
            <w:lang w:val="en-US"/>
          </w:rPr>
          <w:t>MS</w:t>
        </w:r>
        <w:r w:rsidR="00CF437D" w:rsidRPr="001F022A">
          <w:t xml:space="preserve"> </w:t>
        </w:r>
        <w:r w:rsidR="00CF437D">
          <w:rPr>
            <w:lang w:val="en-US"/>
          </w:rPr>
          <w:t>SQL</w:t>
        </w:r>
        <w:r w:rsidR="00CF437D">
          <w:t xml:space="preserve"> выгружает необходимые данные согласно тбл.3 и указывает в поле «Срез данных выполнен» = </w:t>
        </w:r>
        <w:r w:rsidR="00CF437D">
          <w:rPr>
            <w:lang w:val="en-US"/>
          </w:rPr>
          <w:t>TRUE</w:t>
        </w:r>
        <w:r w:rsidR="00CF437D">
          <w:t>.</w:t>
        </w:r>
      </w:ins>
    </w:p>
    <w:p w14:paraId="6554AE72" w14:textId="41EBE873" w:rsidR="004435E6" w:rsidRPr="00755AC1" w:rsidDel="00755AC1" w:rsidRDefault="00400FAD" w:rsidP="00755AC1">
      <w:pPr>
        <w:pStyle w:val="3"/>
        <w:rPr>
          <w:del w:id="33" w:author="K.Pustygina" w:date="2018-04-16T14:01:00Z"/>
        </w:rPr>
      </w:pPr>
      <w:bookmarkStart w:id="34" w:name="_Toc498527621"/>
      <w:del w:id="35" w:author="K.Pustygina" w:date="2018-04-11T09:38:00Z">
        <w:r w:rsidRPr="001A6570" w:rsidDel="00F834C9">
          <w:delText>Формирование таблицы</w:delText>
        </w:r>
      </w:del>
      <w:del w:id="36" w:author="K.Pustygina" w:date="2018-04-16T14:01:00Z">
        <w:r w:rsidRPr="001A6570" w:rsidDel="00755AC1">
          <w:delText xml:space="preserve"> событий</w:delText>
        </w:r>
        <w:bookmarkEnd w:id="34"/>
      </w:del>
    </w:p>
    <w:p w14:paraId="7CB52CF8" w14:textId="5DAD4A03" w:rsidR="00C25546" w:rsidRPr="001A6570" w:rsidDel="00755AC1" w:rsidRDefault="00941505">
      <w:pPr>
        <w:pStyle w:val="3"/>
        <w:rPr>
          <w:del w:id="37" w:author="K.Pustygina" w:date="2018-04-16T14:01:00Z"/>
        </w:rPr>
        <w:pPrChange w:id="38" w:author="K.Pustygina" w:date="2018-04-16T14:01:00Z">
          <w:pPr>
            <w:ind w:firstLine="708"/>
            <w:jc w:val="both"/>
          </w:pPr>
        </w:pPrChange>
      </w:pPr>
      <w:del w:id="39" w:author="K.Pustygina" w:date="2018-04-16T14:01:00Z">
        <w:r w:rsidRPr="001A6570" w:rsidDel="00755AC1">
          <w:delText xml:space="preserve">Необходимо разработать техническую сущность в </w:delText>
        </w:r>
        <w:r w:rsidRPr="001A6570" w:rsidDel="00755AC1">
          <w:rPr>
            <w:lang w:val="en-US"/>
          </w:rPr>
          <w:delText>CRM</w:delText>
        </w:r>
        <w:r w:rsidRPr="001A6570" w:rsidDel="00755AC1">
          <w:delText xml:space="preserve"> для записи событий.</w:delText>
        </w:r>
        <w:r w:rsidR="00066138" w:rsidRPr="001A6570" w:rsidDel="00755AC1">
          <w:delText xml:space="preserve"> </w:delText>
        </w:r>
        <w:r w:rsidR="00400FAD" w:rsidRPr="001A6570" w:rsidDel="00755AC1">
          <w:delText xml:space="preserve">При каждом срабатывании </w:delText>
        </w:r>
        <w:r w:rsidR="00FC18CA" w:rsidRPr="001A6570" w:rsidDel="00755AC1">
          <w:delText>бизнес-процесса</w:delText>
        </w:r>
        <w:r w:rsidR="00400FAD" w:rsidRPr="001A6570" w:rsidDel="00755AC1">
          <w:delText xml:space="preserve">, описанного в разделе выше, если выполняются все требуемые условия для события, </w:delText>
        </w:r>
        <w:r w:rsidRPr="001A6570" w:rsidDel="00755AC1">
          <w:delText xml:space="preserve">должно </w:delText>
        </w:r>
        <w:r w:rsidR="00400FAD" w:rsidRPr="001A6570" w:rsidDel="00755AC1">
          <w:delText xml:space="preserve">происходить </w:delText>
        </w:r>
        <w:r w:rsidRPr="001A6570" w:rsidDel="00755AC1">
          <w:delText>создание нового экземпляра сущности</w:delText>
        </w:r>
        <w:r w:rsidR="00FC18CA" w:rsidRPr="001A6570" w:rsidDel="00755AC1">
          <w:delText xml:space="preserve"> регистрации событий</w:delText>
        </w:r>
        <w:r w:rsidR="00400FAD" w:rsidRPr="001A6570" w:rsidDel="00755AC1">
          <w:delText>.</w:delText>
        </w:r>
      </w:del>
    </w:p>
    <w:p w14:paraId="4D8B12F7" w14:textId="1FC92928" w:rsidR="00C25546" w:rsidRPr="001A6570" w:rsidDel="00755AC1" w:rsidRDefault="00941505">
      <w:pPr>
        <w:pStyle w:val="3"/>
        <w:rPr>
          <w:del w:id="40" w:author="K.Pustygina" w:date="2018-04-16T14:01:00Z"/>
        </w:rPr>
        <w:pPrChange w:id="41" w:author="K.Pustygina" w:date="2018-04-16T14:01:00Z">
          <w:pPr>
            <w:ind w:firstLine="708"/>
            <w:jc w:val="both"/>
          </w:pPr>
        </w:pPrChange>
      </w:pPr>
      <w:del w:id="42" w:author="K.Pustygina" w:date="2018-04-16T14:01:00Z">
        <w:r w:rsidRPr="001A6570" w:rsidDel="00755AC1">
          <w:delText xml:space="preserve">Новая сущность </w:delText>
        </w:r>
        <w:r w:rsidR="00C25546" w:rsidRPr="001A6570" w:rsidDel="00755AC1">
          <w:delText xml:space="preserve">должна содержать следующие </w:delText>
        </w:r>
        <w:r w:rsidRPr="001A6570" w:rsidDel="00755AC1">
          <w:delText>поля</w:delText>
        </w:r>
        <w:r w:rsidR="00C25546" w:rsidRPr="001A6570" w:rsidDel="00755AC1">
          <w:delText>:</w:delText>
        </w:r>
      </w:del>
    </w:p>
    <w:p w14:paraId="6B6364B8" w14:textId="3FF15643" w:rsidR="00E45C1E" w:rsidRPr="001A6570" w:rsidDel="00755AC1" w:rsidRDefault="00E45C1E">
      <w:pPr>
        <w:pStyle w:val="3"/>
        <w:rPr>
          <w:del w:id="43" w:author="K.Pustygina" w:date="2018-04-16T14:01:00Z"/>
        </w:rPr>
        <w:pPrChange w:id="44" w:author="K.Pustygina" w:date="2018-04-16T14:01:00Z">
          <w:pPr>
            <w:pStyle w:val="afa"/>
            <w:keepNext/>
            <w:jc w:val="right"/>
          </w:pPr>
        </w:pPrChange>
      </w:pPr>
      <w:bookmarkStart w:id="45" w:name="_Ref492990829"/>
      <w:del w:id="46" w:author="K.Pustygina" w:date="2018-04-16T14:01:00Z">
        <w:r w:rsidRPr="001A6570" w:rsidDel="00755AC1">
          <w:delText xml:space="preserve">Таблица </w:delText>
        </w:r>
        <w:r w:rsidR="00755AC1" w:rsidDel="00755AC1">
          <w:fldChar w:fldCharType="begin"/>
        </w:r>
        <w:r w:rsidR="00755AC1" w:rsidDel="00755AC1">
          <w:delInstrText xml:space="preserve"> SEQ Таблица \* ARABIC </w:delInstrText>
        </w:r>
        <w:r w:rsidR="00755AC1" w:rsidDel="00755AC1">
          <w:fldChar w:fldCharType="separate"/>
        </w:r>
        <w:r w:rsidR="0056334D" w:rsidRPr="001A6570" w:rsidDel="00755AC1">
          <w:rPr>
            <w:noProof/>
          </w:rPr>
          <w:delText>2</w:delText>
        </w:r>
        <w:r w:rsidR="00755AC1" w:rsidDel="00755AC1">
          <w:rPr>
            <w:noProof/>
          </w:rPr>
          <w:fldChar w:fldCharType="end"/>
        </w:r>
        <w:bookmarkEnd w:id="45"/>
        <w:r w:rsidRPr="001A6570" w:rsidDel="00755AC1">
          <w:delText xml:space="preserve">. </w:delText>
        </w:r>
        <w:r w:rsidR="00FC18CA" w:rsidRPr="001A6570" w:rsidDel="00755AC1">
          <w:delText>Поля сущности р</w:delText>
        </w:r>
        <w:r w:rsidRPr="001A6570" w:rsidDel="00755AC1">
          <w:delText>егистраци</w:delText>
        </w:r>
        <w:r w:rsidR="00FC18CA" w:rsidRPr="001A6570" w:rsidDel="00755AC1">
          <w:delText>и</w:delText>
        </w:r>
        <w:r w:rsidRPr="001A6570" w:rsidDel="00755AC1">
          <w:delText xml:space="preserve"> событий</w:delText>
        </w:r>
      </w:del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481"/>
        <w:gridCol w:w="1126"/>
        <w:gridCol w:w="2272"/>
        <w:gridCol w:w="2283"/>
        <w:gridCol w:w="1342"/>
        <w:gridCol w:w="1067"/>
      </w:tblGrid>
      <w:tr w:rsidR="008A0CF5" w:rsidRPr="001A6570" w:rsidDel="00755AC1" w14:paraId="008020BA" w14:textId="3299DDE2" w:rsidTr="00547ECE">
        <w:trPr>
          <w:tblHeader/>
          <w:del w:id="47" w:author="K.Pustygina" w:date="2018-04-16T14:01:00Z"/>
        </w:trPr>
        <w:tc>
          <w:tcPr>
            <w:tcW w:w="691" w:type="pct"/>
          </w:tcPr>
          <w:p w14:paraId="5F1BE2A0" w14:textId="601DB413" w:rsidR="008A0CF5" w:rsidRPr="001A6570" w:rsidDel="00755AC1" w:rsidRDefault="008A0CF5">
            <w:pPr>
              <w:pStyle w:val="3"/>
              <w:rPr>
                <w:del w:id="48" w:author="K.Pustygina" w:date="2018-04-16T14:01:00Z"/>
              </w:rPr>
              <w:pPrChange w:id="49" w:author="K.Pustygina" w:date="2018-04-16T14:01:00Z">
                <w:pPr>
                  <w:jc w:val="both"/>
                </w:pPr>
              </w:pPrChange>
            </w:pPr>
            <w:del w:id="50" w:author="K.Pustygina" w:date="2018-04-16T14:01:00Z">
              <w:r w:rsidRPr="001A6570" w:rsidDel="00755AC1">
                <w:delText>Дата/время события</w:delText>
              </w:r>
            </w:del>
          </w:p>
        </w:tc>
        <w:tc>
          <w:tcPr>
            <w:tcW w:w="521" w:type="pct"/>
          </w:tcPr>
          <w:p w14:paraId="4BD1F0A9" w14:textId="79285E88" w:rsidR="008A0CF5" w:rsidRPr="001A6570" w:rsidDel="00755AC1" w:rsidRDefault="008A0CF5">
            <w:pPr>
              <w:pStyle w:val="3"/>
              <w:rPr>
                <w:del w:id="51" w:author="K.Pustygina" w:date="2018-04-16T14:01:00Z"/>
              </w:rPr>
              <w:pPrChange w:id="52" w:author="K.Pustygina" w:date="2018-04-16T14:01:00Z">
                <w:pPr>
                  <w:jc w:val="both"/>
                </w:pPr>
              </w:pPrChange>
            </w:pPr>
            <w:del w:id="53" w:author="K.Pustygina" w:date="2018-04-16T14:01:00Z">
              <w:r w:rsidRPr="001A6570" w:rsidDel="00755AC1">
                <w:delText>Тип события</w:delText>
              </w:r>
            </w:del>
          </w:p>
        </w:tc>
        <w:tc>
          <w:tcPr>
            <w:tcW w:w="1336" w:type="pct"/>
          </w:tcPr>
          <w:p w14:paraId="0E3F52D9" w14:textId="245473FB" w:rsidR="008A0CF5" w:rsidRPr="00F834C9" w:rsidDel="00755AC1" w:rsidRDefault="008A0CF5">
            <w:pPr>
              <w:pStyle w:val="3"/>
              <w:rPr>
                <w:del w:id="54" w:author="K.Pustygina" w:date="2018-04-16T14:01:00Z"/>
                <w:b w:val="0"/>
                <w:rPrChange w:id="55" w:author="K.Pustygina" w:date="2018-04-11T09:38:00Z">
                  <w:rPr>
                    <w:del w:id="56" w:author="K.Pustygina" w:date="2018-04-16T14:01:00Z"/>
                    <w:b/>
                    <w:lang w:val="en-US"/>
                  </w:rPr>
                </w:rPrChange>
              </w:rPr>
              <w:pPrChange w:id="57" w:author="K.Pustygina" w:date="2018-04-16T14:01:00Z">
                <w:pPr>
                  <w:jc w:val="both"/>
                </w:pPr>
              </w:pPrChange>
            </w:pPr>
            <w:del w:id="58" w:author="K.Pustygina" w:date="2018-04-16T14:01:00Z">
              <w:r w:rsidRPr="001A6570" w:rsidDel="00755AC1">
                <w:rPr>
                  <w:rFonts w:ascii="Calibri" w:eastAsia="Times New Roman" w:hAnsi="Calibri" w:cs="Times New Roman"/>
                  <w:color w:val="000000"/>
                  <w:lang w:eastAsia="ru-RU"/>
                </w:rPr>
                <w:delText xml:space="preserve">Порядковый номер </w:delText>
              </w:r>
            </w:del>
            <w:del w:id="59" w:author="K.Pustygina" w:date="2018-04-11T09:38:00Z">
              <w:r w:rsidRPr="001A6570" w:rsidDel="00F834C9">
                <w:rPr>
                  <w:rFonts w:ascii="Calibri" w:eastAsia="Times New Roman" w:hAnsi="Calibri" w:cs="Times New Roman"/>
                  <w:color w:val="000000"/>
                  <w:lang w:eastAsia="ru-RU"/>
                </w:rPr>
                <w:delText>этапа</w:delText>
              </w:r>
            </w:del>
          </w:p>
        </w:tc>
        <w:tc>
          <w:tcPr>
            <w:tcW w:w="1341" w:type="pct"/>
          </w:tcPr>
          <w:p w14:paraId="500A69BF" w14:textId="47148D13" w:rsidR="008A0CF5" w:rsidRPr="001A6570" w:rsidDel="00755AC1" w:rsidRDefault="008A0CF5">
            <w:pPr>
              <w:pStyle w:val="3"/>
              <w:rPr>
                <w:del w:id="60" w:author="K.Pustygina" w:date="2018-04-16T14:01:00Z"/>
              </w:rPr>
              <w:pPrChange w:id="61" w:author="K.Pustygina" w:date="2018-04-16T14:01:00Z">
                <w:pPr>
                  <w:jc w:val="both"/>
                </w:pPr>
              </w:pPrChange>
            </w:pPr>
            <w:del w:id="62" w:author="K.Pustygina" w:date="2018-04-16T14:01:00Z">
              <w:r w:rsidRPr="001A6570" w:rsidDel="00755AC1">
                <w:rPr>
                  <w:lang w:val="en-US"/>
                </w:rPr>
                <w:delText>ID</w:delText>
              </w:r>
              <w:r w:rsidRPr="001A6570" w:rsidDel="00755AC1">
                <w:delText xml:space="preserve"> связной записи лизинговой сделки</w:delText>
              </w:r>
            </w:del>
          </w:p>
        </w:tc>
        <w:tc>
          <w:tcPr>
            <w:tcW w:w="608" w:type="pct"/>
          </w:tcPr>
          <w:p w14:paraId="3A87A2DF" w14:textId="71DB1153" w:rsidR="008A0CF5" w:rsidRPr="001A6570" w:rsidDel="00755AC1" w:rsidRDefault="008A0CF5">
            <w:pPr>
              <w:pStyle w:val="3"/>
              <w:rPr>
                <w:del w:id="63" w:author="K.Pustygina" w:date="2018-04-16T14:01:00Z"/>
              </w:rPr>
              <w:pPrChange w:id="64" w:author="K.Pustygina" w:date="2018-04-16T14:01:00Z">
                <w:pPr>
                  <w:jc w:val="both"/>
                </w:pPr>
              </w:pPrChange>
            </w:pPr>
            <w:del w:id="65" w:author="K.Pustygina" w:date="2018-04-16T14:01:00Z">
              <w:r w:rsidRPr="001A6570" w:rsidDel="00755AC1">
                <w:delText>Срез данных выполнен</w:delText>
              </w:r>
            </w:del>
          </w:p>
        </w:tc>
        <w:tc>
          <w:tcPr>
            <w:tcW w:w="502" w:type="pct"/>
          </w:tcPr>
          <w:p w14:paraId="6B9A9BE3" w14:textId="05A8AA4C" w:rsidR="008A0CF5" w:rsidRPr="001A6570" w:rsidDel="00755AC1" w:rsidRDefault="008A0CF5">
            <w:pPr>
              <w:pStyle w:val="3"/>
              <w:rPr>
                <w:del w:id="66" w:author="K.Pustygina" w:date="2018-04-16T14:01:00Z"/>
              </w:rPr>
              <w:pPrChange w:id="67" w:author="K.Pustygina" w:date="2018-04-16T14:01:00Z">
                <w:pPr>
                  <w:jc w:val="both"/>
                </w:pPr>
              </w:pPrChange>
            </w:pPr>
            <w:del w:id="68" w:author="K.Pustygina" w:date="2018-04-16T14:01:00Z">
              <w:r w:rsidRPr="001A6570" w:rsidDel="00755AC1">
                <w:delText>Лог ошибки</w:delText>
              </w:r>
            </w:del>
          </w:p>
        </w:tc>
      </w:tr>
      <w:tr w:rsidR="008A0CF5" w:rsidRPr="001A6570" w:rsidDel="00755AC1" w14:paraId="36DE6EC2" w14:textId="24DA9CAF" w:rsidTr="008A0CF5">
        <w:trPr>
          <w:del w:id="69" w:author="K.Pustygina" w:date="2018-04-16T14:01:00Z"/>
        </w:trPr>
        <w:tc>
          <w:tcPr>
            <w:tcW w:w="691" w:type="pct"/>
          </w:tcPr>
          <w:p w14:paraId="4E743FA2" w14:textId="4CFDB602" w:rsidR="008A0CF5" w:rsidRPr="001A6570" w:rsidDel="00755AC1" w:rsidRDefault="008A0CF5">
            <w:pPr>
              <w:pStyle w:val="3"/>
              <w:rPr>
                <w:del w:id="70" w:author="K.Pustygina" w:date="2018-04-16T14:01:00Z"/>
              </w:rPr>
              <w:pPrChange w:id="71" w:author="K.Pustygina" w:date="2018-04-16T14:01:00Z">
                <w:pPr>
                  <w:jc w:val="both"/>
                </w:pPr>
              </w:pPrChange>
            </w:pPr>
            <w:del w:id="72" w:author="K.Pustygina" w:date="2018-04-16T14:01:00Z">
              <w:r w:rsidRPr="00755AC1" w:rsidDel="00755AC1">
                <w:rPr>
                  <w:rPrChange w:id="73" w:author="K.Pustygina" w:date="2018-04-16T14:02:00Z">
                    <w:rPr>
                      <w:lang w:val="en-US"/>
                    </w:rPr>
                  </w:rPrChange>
                </w:rPr>
                <w:delText xml:space="preserve">02/09/2017 </w:delText>
              </w:r>
              <w:r w:rsidRPr="001A6570" w:rsidDel="00755AC1">
                <w:delText>15:02:36</w:delText>
              </w:r>
            </w:del>
          </w:p>
        </w:tc>
        <w:tc>
          <w:tcPr>
            <w:tcW w:w="521" w:type="pct"/>
          </w:tcPr>
          <w:p w14:paraId="5CBA0F4E" w14:textId="6DBAD062" w:rsidR="008A0CF5" w:rsidRPr="00755AC1" w:rsidDel="00755AC1" w:rsidRDefault="008A0CF5">
            <w:pPr>
              <w:pStyle w:val="3"/>
              <w:rPr>
                <w:del w:id="74" w:author="K.Pustygina" w:date="2018-04-16T14:01:00Z"/>
                <w:rPrChange w:id="75" w:author="K.Pustygina" w:date="2018-04-16T14:02:00Z">
                  <w:rPr>
                    <w:del w:id="76" w:author="K.Pustygina" w:date="2018-04-16T14:01:00Z"/>
                    <w:lang w:val="en-US"/>
                  </w:rPr>
                </w:rPrChange>
              </w:rPr>
              <w:pPrChange w:id="77" w:author="K.Pustygina" w:date="2018-04-16T14:01:00Z">
                <w:pPr>
                  <w:jc w:val="both"/>
                </w:pPr>
              </w:pPrChange>
            </w:pPr>
            <w:del w:id="78" w:author="K.Pustygina" w:date="2018-04-16T14:01:00Z">
              <w:r w:rsidRPr="001A6570" w:rsidDel="00755AC1">
                <w:rPr>
                  <w:lang w:val="en-US"/>
                </w:rPr>
                <w:delText>UobEnd</w:delText>
              </w:r>
            </w:del>
          </w:p>
        </w:tc>
        <w:tc>
          <w:tcPr>
            <w:tcW w:w="1336" w:type="pct"/>
          </w:tcPr>
          <w:p w14:paraId="4F2B55F5" w14:textId="4F78015D" w:rsidR="008A0CF5" w:rsidRPr="00755AC1" w:rsidDel="00755AC1" w:rsidRDefault="008A0CF5">
            <w:pPr>
              <w:pStyle w:val="3"/>
              <w:rPr>
                <w:del w:id="79" w:author="K.Pustygina" w:date="2018-04-16T14:01:00Z"/>
                <w:rPrChange w:id="80" w:author="K.Pustygina" w:date="2018-04-16T14:02:00Z">
                  <w:rPr>
                    <w:del w:id="81" w:author="K.Pustygina" w:date="2018-04-16T14:01:00Z"/>
                    <w:lang w:val="en-US"/>
                  </w:rPr>
                </w:rPrChange>
              </w:rPr>
              <w:pPrChange w:id="82" w:author="K.Pustygina" w:date="2018-04-16T14:01:00Z">
                <w:pPr>
                  <w:jc w:val="both"/>
                </w:pPr>
              </w:pPrChange>
            </w:pPr>
            <w:del w:id="83" w:author="K.Pustygina" w:date="2018-04-16T14:01:00Z">
              <w:r w:rsidRPr="001A6570" w:rsidDel="00755AC1">
                <w:rPr>
                  <w:rFonts w:ascii="Calibri" w:eastAsia="Times New Roman" w:hAnsi="Calibri" w:cs="Times New Roman"/>
                  <w:color w:val="000000"/>
                  <w:lang w:eastAsia="ru-RU"/>
                </w:rPr>
                <w:delText>10000003</w:delText>
              </w:r>
            </w:del>
          </w:p>
        </w:tc>
        <w:tc>
          <w:tcPr>
            <w:tcW w:w="1341" w:type="pct"/>
          </w:tcPr>
          <w:p w14:paraId="68EA0664" w14:textId="2BCDECBD" w:rsidR="008A0CF5" w:rsidRPr="00755AC1" w:rsidDel="00755AC1" w:rsidRDefault="008A0CF5">
            <w:pPr>
              <w:pStyle w:val="3"/>
              <w:rPr>
                <w:del w:id="84" w:author="K.Pustygina" w:date="2018-04-16T14:01:00Z"/>
                <w:rPrChange w:id="85" w:author="K.Pustygina" w:date="2018-04-16T14:02:00Z">
                  <w:rPr>
                    <w:del w:id="86" w:author="K.Pustygina" w:date="2018-04-16T14:01:00Z"/>
                    <w:lang w:val="en-US"/>
                  </w:rPr>
                </w:rPrChange>
              </w:rPr>
              <w:pPrChange w:id="87" w:author="K.Pustygina" w:date="2018-04-16T14:01:00Z">
                <w:pPr>
                  <w:jc w:val="both"/>
                </w:pPr>
              </w:pPrChange>
            </w:pPr>
            <w:del w:id="88" w:author="K.Pustygina" w:date="2018-04-16T14:01:00Z">
              <w:r w:rsidRPr="00755AC1" w:rsidDel="00755AC1">
                <w:rPr>
                  <w:rPrChange w:id="89" w:author="K.Pustygina" w:date="2018-04-16T14:02:00Z">
                    <w:rPr>
                      <w:lang w:val="en-US"/>
                    </w:rPr>
                  </w:rPrChange>
                </w:rPr>
                <w:delText>32</w:delText>
              </w:r>
              <w:r w:rsidRPr="001A6570" w:rsidDel="00755AC1">
                <w:rPr>
                  <w:lang w:val="en-US"/>
                </w:rPr>
                <w:delText>DBC</w:delText>
              </w:r>
              <w:r w:rsidRPr="00755AC1" w:rsidDel="00755AC1">
                <w:rPr>
                  <w:rPrChange w:id="90" w:author="K.Pustygina" w:date="2018-04-16T14:02:00Z">
                    <w:rPr>
                      <w:lang w:val="en-US"/>
                    </w:rPr>
                  </w:rPrChange>
                </w:rPr>
                <w:delText>9</w:delText>
              </w:r>
              <w:r w:rsidRPr="001A6570" w:rsidDel="00755AC1">
                <w:rPr>
                  <w:lang w:val="en-US"/>
                </w:rPr>
                <w:delText>CC</w:delText>
              </w:r>
              <w:r w:rsidRPr="00755AC1" w:rsidDel="00755AC1">
                <w:rPr>
                  <w:rPrChange w:id="91" w:author="K.Pustygina" w:date="2018-04-16T14:02:00Z">
                    <w:rPr>
                      <w:lang w:val="en-US"/>
                    </w:rPr>
                  </w:rPrChange>
                </w:rPr>
                <w:delText>-0</w:delText>
              </w:r>
              <w:r w:rsidRPr="001A6570" w:rsidDel="00755AC1">
                <w:rPr>
                  <w:lang w:val="en-US"/>
                </w:rPr>
                <w:delText>D</w:delText>
              </w:r>
              <w:r w:rsidRPr="00755AC1" w:rsidDel="00755AC1">
                <w:rPr>
                  <w:rPrChange w:id="92" w:author="K.Pustygina" w:date="2018-04-16T14:02:00Z">
                    <w:rPr>
                      <w:lang w:val="en-US"/>
                    </w:rPr>
                  </w:rPrChange>
                </w:rPr>
                <w:delText>0</w:delText>
              </w:r>
              <w:r w:rsidRPr="001A6570" w:rsidDel="00755AC1">
                <w:rPr>
                  <w:lang w:val="en-US"/>
                </w:rPr>
                <w:delText>B</w:delText>
              </w:r>
              <w:r w:rsidRPr="00755AC1" w:rsidDel="00755AC1">
                <w:rPr>
                  <w:rPrChange w:id="93" w:author="K.Pustygina" w:date="2018-04-16T14:02:00Z">
                    <w:rPr>
                      <w:lang w:val="en-US"/>
                    </w:rPr>
                  </w:rPrChange>
                </w:rPr>
                <w:delText>-</w:delText>
              </w:r>
              <w:r w:rsidRPr="001A6570" w:rsidDel="00755AC1">
                <w:rPr>
                  <w:lang w:val="en-US"/>
                </w:rPr>
                <w:delText>E</w:delText>
              </w:r>
              <w:r w:rsidRPr="00755AC1" w:rsidDel="00755AC1">
                <w:rPr>
                  <w:rPrChange w:id="94" w:author="K.Pustygina" w:date="2018-04-16T14:02:00Z">
                    <w:rPr>
                      <w:lang w:val="en-US"/>
                    </w:rPr>
                  </w:rPrChange>
                </w:rPr>
                <w:delText>711-80</w:delText>
              </w:r>
              <w:r w:rsidRPr="001A6570" w:rsidDel="00755AC1">
                <w:rPr>
                  <w:lang w:val="en-US"/>
                </w:rPr>
                <w:delText>C</w:delText>
              </w:r>
              <w:r w:rsidRPr="00755AC1" w:rsidDel="00755AC1">
                <w:rPr>
                  <w:rPrChange w:id="95" w:author="K.Pustygina" w:date="2018-04-16T14:02:00Z">
                    <w:rPr>
                      <w:lang w:val="en-US"/>
                    </w:rPr>
                  </w:rPrChange>
                </w:rPr>
                <w:delText>8-02</w:delText>
              </w:r>
              <w:r w:rsidRPr="001A6570" w:rsidDel="00755AC1">
                <w:rPr>
                  <w:lang w:val="en-US"/>
                </w:rPr>
                <w:delText>BF</w:delText>
              </w:r>
              <w:r w:rsidRPr="00755AC1" w:rsidDel="00755AC1">
                <w:rPr>
                  <w:rPrChange w:id="96" w:author="K.Pustygina" w:date="2018-04-16T14:02:00Z">
                    <w:rPr>
                      <w:lang w:val="en-US"/>
                    </w:rPr>
                  </w:rPrChange>
                </w:rPr>
                <w:delText>0</w:delText>
              </w:r>
              <w:r w:rsidRPr="001A6570" w:rsidDel="00755AC1">
                <w:rPr>
                  <w:lang w:val="en-US"/>
                </w:rPr>
                <w:delText>A</w:delText>
              </w:r>
              <w:r w:rsidRPr="00755AC1" w:rsidDel="00755AC1">
                <w:rPr>
                  <w:rPrChange w:id="97" w:author="K.Pustygina" w:date="2018-04-16T14:02:00Z">
                    <w:rPr>
                      <w:lang w:val="en-US"/>
                    </w:rPr>
                  </w:rPrChange>
                </w:rPr>
                <w:delText>010246</w:delText>
              </w:r>
            </w:del>
          </w:p>
        </w:tc>
        <w:tc>
          <w:tcPr>
            <w:tcW w:w="608" w:type="pct"/>
          </w:tcPr>
          <w:p w14:paraId="7504091C" w14:textId="1093A135" w:rsidR="008A0CF5" w:rsidRPr="00755AC1" w:rsidDel="00755AC1" w:rsidRDefault="008A0CF5">
            <w:pPr>
              <w:pStyle w:val="3"/>
              <w:rPr>
                <w:del w:id="98" w:author="K.Pustygina" w:date="2018-04-16T14:01:00Z"/>
                <w:rPrChange w:id="99" w:author="K.Pustygina" w:date="2018-04-16T14:02:00Z">
                  <w:rPr>
                    <w:del w:id="100" w:author="K.Pustygina" w:date="2018-04-16T14:01:00Z"/>
                    <w:lang w:val="en-US"/>
                  </w:rPr>
                </w:rPrChange>
              </w:rPr>
              <w:pPrChange w:id="101" w:author="K.Pustygina" w:date="2018-04-16T14:01:00Z">
                <w:pPr>
                  <w:jc w:val="both"/>
                </w:pPr>
              </w:pPrChange>
            </w:pPr>
            <w:del w:id="102" w:author="K.Pustygina" w:date="2018-04-16T14:01:00Z">
              <w:r w:rsidRPr="001A6570" w:rsidDel="00755AC1">
                <w:rPr>
                  <w:lang w:val="en-US"/>
                </w:rPr>
                <w:delText>True</w:delText>
              </w:r>
              <w:r w:rsidRPr="00755AC1" w:rsidDel="00755AC1">
                <w:rPr>
                  <w:rPrChange w:id="103" w:author="K.Pustygina" w:date="2018-04-16T14:02:00Z">
                    <w:rPr>
                      <w:lang w:val="en-US"/>
                    </w:rPr>
                  </w:rPrChange>
                </w:rPr>
                <w:delText>/</w:delText>
              </w:r>
              <w:r w:rsidRPr="001A6570" w:rsidDel="00755AC1">
                <w:rPr>
                  <w:lang w:val="en-US"/>
                </w:rPr>
                <w:delText>False</w:delText>
              </w:r>
            </w:del>
          </w:p>
        </w:tc>
        <w:tc>
          <w:tcPr>
            <w:tcW w:w="502" w:type="pct"/>
          </w:tcPr>
          <w:p w14:paraId="3A9D24C4" w14:textId="0A9C2F98" w:rsidR="008A0CF5" w:rsidRPr="00755AC1" w:rsidDel="00755AC1" w:rsidRDefault="008A0CF5">
            <w:pPr>
              <w:pStyle w:val="3"/>
              <w:rPr>
                <w:del w:id="104" w:author="K.Pustygina" w:date="2018-04-16T14:01:00Z"/>
                <w:rPrChange w:id="105" w:author="K.Pustygina" w:date="2018-04-16T14:02:00Z">
                  <w:rPr>
                    <w:del w:id="106" w:author="K.Pustygina" w:date="2018-04-16T14:01:00Z"/>
                    <w:lang w:val="en-US"/>
                  </w:rPr>
                </w:rPrChange>
              </w:rPr>
              <w:pPrChange w:id="107" w:author="K.Pustygina" w:date="2018-04-16T14:01:00Z">
                <w:pPr>
                  <w:jc w:val="both"/>
                </w:pPr>
              </w:pPrChange>
            </w:pPr>
          </w:p>
        </w:tc>
      </w:tr>
    </w:tbl>
    <w:p w14:paraId="0E4BDE6C" w14:textId="71B99D78" w:rsidR="00A94816" w:rsidRPr="001A6570" w:rsidDel="00755AC1" w:rsidRDefault="00A94816">
      <w:pPr>
        <w:pStyle w:val="3"/>
        <w:rPr>
          <w:del w:id="108" w:author="K.Pustygina" w:date="2018-04-16T14:01:00Z"/>
        </w:rPr>
        <w:pPrChange w:id="109" w:author="K.Pustygina" w:date="2018-04-16T14:01:00Z">
          <w:pPr>
            <w:jc w:val="both"/>
          </w:pPr>
        </w:pPrChange>
      </w:pPr>
    </w:p>
    <w:p w14:paraId="12B27956" w14:textId="74DF492E" w:rsidR="003E7019" w:rsidRPr="001A6570" w:rsidRDefault="00941505">
      <w:pPr>
        <w:pStyle w:val="3"/>
        <w:pPrChange w:id="110" w:author="K.Pustygina" w:date="2018-04-16T14:01:00Z">
          <w:pPr>
            <w:ind w:firstLine="708"/>
            <w:jc w:val="both"/>
          </w:pPr>
        </w:pPrChange>
      </w:pPr>
      <w:del w:id="111" w:author="K.Pustygina" w:date="2018-04-16T14:01:00Z">
        <w:r w:rsidRPr="001A6570" w:rsidDel="00755AC1">
          <w:delText>Сущность создается</w:delText>
        </w:r>
        <w:r w:rsidR="00A94816" w:rsidRPr="001A6570" w:rsidDel="00755AC1">
          <w:delText xml:space="preserve"> в результате каждого срабатывания плагина в </w:delText>
        </w:r>
        <w:r w:rsidR="00A94816" w:rsidRPr="001A6570" w:rsidDel="00755AC1">
          <w:rPr>
            <w:lang w:val="en-US"/>
          </w:rPr>
          <w:delText>CRM</w:delText>
        </w:r>
        <w:r w:rsidR="00A94816" w:rsidRPr="001A6570" w:rsidDel="00755AC1">
          <w:delText xml:space="preserve">. </w:delText>
        </w:r>
        <w:r w:rsidRPr="001A6570" w:rsidDel="00755AC1">
          <w:delText xml:space="preserve">После успешного формирования </w:delText>
        </w:r>
        <w:r w:rsidRPr="001A6570" w:rsidDel="00755AC1">
          <w:rPr>
            <w:lang w:val="en-US"/>
          </w:rPr>
          <w:delText>XML</w:delText>
        </w:r>
        <w:r w:rsidRPr="001A6570" w:rsidDel="00755AC1">
          <w:delText xml:space="preserve">-файла для загрузки в </w:delText>
        </w:r>
        <w:r w:rsidRPr="001A6570" w:rsidDel="00755AC1">
          <w:rPr>
            <w:lang w:val="en-US"/>
          </w:rPr>
          <w:delText>BI</w:delText>
        </w:r>
        <w:r w:rsidRPr="001A6570" w:rsidDel="00755AC1">
          <w:delText xml:space="preserve"> раз в сутки все созданные записи</w:delText>
        </w:r>
        <w:r w:rsidR="00FC18CA" w:rsidRPr="001A6570" w:rsidDel="00755AC1">
          <w:delText xml:space="preserve"> с флагом «Срез данных выполнен» = </w:delText>
        </w:r>
        <w:r w:rsidR="00FC18CA" w:rsidRPr="001A6570" w:rsidDel="00755AC1">
          <w:rPr>
            <w:lang w:val="en-US"/>
          </w:rPr>
          <w:delText>TRUE</w:delText>
        </w:r>
        <w:r w:rsidRPr="001A6570" w:rsidDel="00755AC1">
          <w:delText xml:space="preserve"> удаляются</w:delText>
        </w:r>
        <w:r w:rsidR="00A94816" w:rsidRPr="001A6570" w:rsidDel="00755AC1">
          <w:delText>.</w:delText>
        </w:r>
      </w:del>
    </w:p>
    <w:p w14:paraId="1EA08929" w14:textId="79AD79C9" w:rsidR="00400FAD" w:rsidRPr="001A6570" w:rsidDel="00755AC1" w:rsidRDefault="00A94816" w:rsidP="00A94816">
      <w:pPr>
        <w:pStyle w:val="3"/>
        <w:rPr>
          <w:del w:id="112" w:author="K.Pustygina" w:date="2018-04-16T14:01:00Z"/>
        </w:rPr>
      </w:pPr>
      <w:bookmarkStart w:id="113" w:name="_Toc498527622"/>
      <w:del w:id="114" w:author="K.Pustygina" w:date="2018-04-16T14:01:00Z">
        <w:r w:rsidRPr="001A6570" w:rsidDel="00755AC1">
          <w:delText>Сбор среза данных по пулу событий</w:delText>
        </w:r>
        <w:bookmarkEnd w:id="113"/>
      </w:del>
    </w:p>
    <w:p w14:paraId="0FBAA4A4" w14:textId="3F6EA563" w:rsidR="00A94816" w:rsidRPr="001A6570" w:rsidDel="00755AC1" w:rsidRDefault="00580509" w:rsidP="00E45C1E">
      <w:pPr>
        <w:ind w:firstLine="708"/>
        <w:jc w:val="both"/>
        <w:rPr>
          <w:del w:id="115" w:author="K.Pustygina" w:date="2018-04-16T14:01:00Z"/>
        </w:rPr>
      </w:pPr>
      <w:del w:id="116" w:author="K.Pustygina" w:date="2018-04-16T14:01:00Z">
        <w:r w:rsidRPr="001A6570" w:rsidDel="00755AC1">
          <w:delText xml:space="preserve">На сервере базы данных </w:delText>
        </w:r>
        <w:r w:rsidRPr="001A6570" w:rsidDel="00755AC1">
          <w:rPr>
            <w:lang w:val="en-US"/>
          </w:rPr>
          <w:delText>als</w:delText>
        </w:r>
        <w:r w:rsidRPr="001A6570" w:rsidDel="00755AC1">
          <w:delText>-</w:delText>
        </w:r>
        <w:r w:rsidRPr="001A6570" w:rsidDel="00755AC1">
          <w:rPr>
            <w:lang w:val="en-US"/>
          </w:rPr>
          <w:delText>sqlcl</w:delText>
        </w:r>
        <w:r w:rsidRPr="001A6570" w:rsidDel="00755AC1">
          <w:delText xml:space="preserve"> необходимо разработать утилиту (</w:delText>
        </w:r>
        <w:r w:rsidRPr="001A6570" w:rsidDel="00755AC1">
          <w:rPr>
            <w:lang w:val="en-US"/>
          </w:rPr>
          <w:delText>Job</w:delText>
        </w:r>
        <w:r w:rsidRPr="001A6570" w:rsidDel="00755AC1">
          <w:delText>) с запуском каждые 2-5 минут. При запуске утилита выполняет следующие шаги:</w:delText>
        </w:r>
      </w:del>
    </w:p>
    <w:p w14:paraId="064AEAA5" w14:textId="784C2A7D" w:rsidR="00580509" w:rsidRPr="001A6570" w:rsidDel="00755AC1" w:rsidRDefault="00580509" w:rsidP="00E45C1E">
      <w:pPr>
        <w:pStyle w:val="a"/>
        <w:tabs>
          <w:tab w:val="clear" w:pos="360"/>
          <w:tab w:val="num" w:pos="1068"/>
        </w:tabs>
        <w:ind w:left="1068"/>
        <w:jc w:val="both"/>
        <w:rPr>
          <w:del w:id="117" w:author="K.Pustygina" w:date="2018-04-16T14:01:00Z"/>
        </w:rPr>
      </w:pPr>
      <w:del w:id="118" w:author="K.Pustygina" w:date="2018-04-16T14:01:00Z">
        <w:r w:rsidRPr="001A6570" w:rsidDel="00755AC1">
          <w:delText xml:space="preserve">Из таблицы </w:delText>
        </w:r>
        <w:r w:rsidR="00941505" w:rsidRPr="001A6570" w:rsidDel="00755AC1">
          <w:rPr>
            <w:lang w:val="en-US"/>
          </w:rPr>
          <w:delText>CRM</w:delText>
        </w:r>
        <w:r w:rsidR="00941505" w:rsidRPr="001A6570" w:rsidDel="00755AC1">
          <w:delText xml:space="preserve"> для сущности </w:delText>
        </w:r>
      </w:del>
      <w:del w:id="119" w:author="K.Pustygina" w:date="2018-04-11T09:15:00Z">
        <w:r w:rsidR="00941505" w:rsidRPr="001A6570" w:rsidDel="003E7019">
          <w:delText>регистрации событий</w:delText>
        </w:r>
      </w:del>
      <w:del w:id="120" w:author="K.Pustygina" w:date="2018-04-16T14:01:00Z">
        <w:r w:rsidR="00941505" w:rsidRPr="001A6570" w:rsidDel="00755AC1">
          <w:delText xml:space="preserve"> </w:delText>
        </w:r>
        <w:r w:rsidRPr="001A6570" w:rsidDel="00755AC1">
          <w:delText xml:space="preserve">забирает первые </w:delText>
        </w:r>
        <w:r w:rsidRPr="001A6570" w:rsidDel="00755AC1">
          <w:rPr>
            <w:lang w:val="en-US"/>
          </w:rPr>
          <w:delText>N</w:delText>
        </w:r>
        <w:r w:rsidRPr="001A6570" w:rsidDel="00755AC1">
          <w:delText xml:space="preserve"> записей, у которых в поле «Срез данных выполнен» указано </w:delText>
        </w:r>
        <w:r w:rsidRPr="001A6570" w:rsidDel="00755AC1">
          <w:rPr>
            <w:lang w:val="en-US"/>
          </w:rPr>
          <w:delText>False</w:delText>
        </w:r>
        <w:r w:rsidRPr="001A6570" w:rsidDel="00755AC1">
          <w:delText xml:space="preserve"> или </w:delText>
        </w:r>
        <w:r w:rsidRPr="001A6570" w:rsidDel="00755AC1">
          <w:rPr>
            <w:lang w:val="en-US"/>
          </w:rPr>
          <w:delText>NULL</w:delText>
        </w:r>
        <w:r w:rsidRPr="001A6570" w:rsidDel="00755AC1">
          <w:delText>;</w:delText>
        </w:r>
      </w:del>
    </w:p>
    <w:p w14:paraId="03185EDD" w14:textId="6E8B4105" w:rsidR="00580509" w:rsidRPr="001A6570" w:rsidDel="00755AC1" w:rsidRDefault="00580509" w:rsidP="00E45C1E">
      <w:pPr>
        <w:pStyle w:val="a"/>
        <w:tabs>
          <w:tab w:val="clear" w:pos="360"/>
          <w:tab w:val="num" w:pos="1068"/>
        </w:tabs>
        <w:ind w:left="1068"/>
        <w:jc w:val="both"/>
        <w:rPr>
          <w:del w:id="121" w:author="K.Pustygina" w:date="2018-04-16T14:01:00Z"/>
        </w:rPr>
      </w:pPr>
      <w:del w:id="122" w:author="K.Pustygina" w:date="2018-04-16T14:01:00Z">
        <w:r w:rsidRPr="001A6570" w:rsidDel="00755AC1">
          <w:delText>По каждой строке выбранного пула записей получает все активные записи Предмета лизинга (</w:delText>
        </w:r>
        <w:r w:rsidRPr="001A6570" w:rsidDel="00755AC1">
          <w:rPr>
            <w:lang w:val="en-US"/>
          </w:rPr>
          <w:delText>new</w:delText>
        </w:r>
        <w:r w:rsidRPr="001A6570" w:rsidDel="00755AC1">
          <w:delText>_</w:delText>
        </w:r>
        <w:r w:rsidRPr="001A6570" w:rsidDel="00755AC1">
          <w:rPr>
            <w:lang w:val="en-US"/>
          </w:rPr>
          <w:delText>leasobject</w:delText>
        </w:r>
        <w:r w:rsidRPr="001A6570" w:rsidDel="00755AC1">
          <w:delText xml:space="preserve">) из базы </w:delText>
        </w:r>
        <w:r w:rsidRPr="001A6570" w:rsidDel="00755AC1">
          <w:rPr>
            <w:lang w:val="en-US"/>
          </w:rPr>
          <w:delText>VTBL</w:delText>
        </w:r>
        <w:r w:rsidRPr="001A6570" w:rsidDel="00755AC1">
          <w:delText>_</w:delText>
        </w:r>
        <w:r w:rsidRPr="001A6570" w:rsidDel="00755AC1">
          <w:rPr>
            <w:lang w:val="en-US"/>
          </w:rPr>
          <w:delText>MSCRM</w:delText>
        </w:r>
        <w:r w:rsidRPr="001A6570" w:rsidDel="00755AC1">
          <w:delText xml:space="preserve">, у которых </w:delText>
        </w:r>
        <w:r w:rsidRPr="001A6570" w:rsidDel="00755AC1">
          <w:rPr>
            <w:lang w:val="en-US"/>
          </w:rPr>
          <w:delText>ID</w:delText>
        </w:r>
        <w:r w:rsidRPr="001A6570" w:rsidDel="00755AC1">
          <w:delText xml:space="preserve"> связной записи Лизинговой сделки (</w:delText>
        </w:r>
        <w:r w:rsidRPr="001A6570" w:rsidDel="00755AC1">
          <w:rPr>
            <w:lang w:val="en-US"/>
          </w:rPr>
          <w:delText>Opportunity</w:delText>
        </w:r>
        <w:r w:rsidRPr="001A6570" w:rsidDel="00755AC1">
          <w:delText xml:space="preserve">) равен </w:delText>
        </w:r>
        <w:r w:rsidRPr="001A6570" w:rsidDel="00755AC1">
          <w:rPr>
            <w:lang w:val="en-US"/>
          </w:rPr>
          <w:delText>ID</w:delText>
        </w:r>
        <w:r w:rsidRPr="001A6570" w:rsidDel="00755AC1">
          <w:delText xml:space="preserve"> </w:delText>
        </w:r>
        <w:r w:rsidR="00FC18CA" w:rsidRPr="001A6570" w:rsidDel="00755AC1">
          <w:delText xml:space="preserve">Лизинговой сделки </w:delText>
        </w:r>
        <w:r w:rsidRPr="001A6570" w:rsidDel="00755AC1">
          <w:delText xml:space="preserve">в </w:delText>
        </w:r>
        <w:r w:rsidR="00941505" w:rsidRPr="001A6570" w:rsidDel="00755AC1">
          <w:delText xml:space="preserve">сущности </w:delText>
        </w:r>
      </w:del>
      <w:del w:id="123" w:author="K.Pustygina" w:date="2018-04-11T09:15:00Z">
        <w:r w:rsidR="00941505" w:rsidRPr="001A6570" w:rsidDel="003E7019">
          <w:delText>регистрации событий</w:delText>
        </w:r>
      </w:del>
      <w:del w:id="124" w:author="K.Pustygina" w:date="2018-04-16T14:01:00Z">
        <w:r w:rsidRPr="001A6570" w:rsidDel="00755AC1">
          <w:delText>;</w:delText>
        </w:r>
      </w:del>
    </w:p>
    <w:p w14:paraId="58FBEA1F" w14:textId="637808E9" w:rsidR="00580509" w:rsidRPr="001A6570" w:rsidDel="00755AC1" w:rsidRDefault="00580509" w:rsidP="00E45C1E">
      <w:pPr>
        <w:pStyle w:val="a"/>
        <w:tabs>
          <w:tab w:val="clear" w:pos="360"/>
          <w:tab w:val="num" w:pos="1068"/>
        </w:tabs>
        <w:ind w:left="1068"/>
        <w:jc w:val="both"/>
        <w:rPr>
          <w:del w:id="125" w:author="K.Pustygina" w:date="2018-04-16T14:01:00Z"/>
        </w:rPr>
      </w:pPr>
      <w:del w:id="126" w:author="K.Pustygina" w:date="2018-04-16T14:01:00Z">
        <w:r w:rsidRPr="001A6570" w:rsidDel="00755AC1">
          <w:delText xml:space="preserve">По списку выбранных предметов лизинга по каждой строке заполняются столбцы в новой таблице (таблица </w:delText>
        </w:r>
        <w:r w:rsidR="00941505" w:rsidRPr="001A6570" w:rsidDel="00755AC1">
          <w:delText>3</w:delText>
        </w:r>
        <w:r w:rsidRPr="001A6570" w:rsidDel="00755AC1">
          <w:delText>);</w:delText>
        </w:r>
      </w:del>
    </w:p>
    <w:p w14:paraId="53519D0D" w14:textId="38DC781C" w:rsidR="00580509" w:rsidRPr="001A6570" w:rsidDel="00755AC1" w:rsidRDefault="00580509" w:rsidP="00E45C1E">
      <w:pPr>
        <w:pStyle w:val="a"/>
        <w:tabs>
          <w:tab w:val="clear" w:pos="360"/>
          <w:tab w:val="num" w:pos="1068"/>
        </w:tabs>
        <w:ind w:left="1068"/>
        <w:jc w:val="both"/>
        <w:rPr>
          <w:del w:id="127" w:author="K.Pustygina" w:date="2018-04-16T14:01:00Z"/>
        </w:rPr>
      </w:pPr>
      <w:del w:id="128" w:author="K.Pustygina" w:date="2018-04-16T14:01:00Z">
        <w:r w:rsidRPr="001A6570" w:rsidDel="00755AC1">
          <w:delText xml:space="preserve">В каждой обработанной </w:delText>
        </w:r>
        <w:r w:rsidR="00941505" w:rsidRPr="001A6570" w:rsidDel="00755AC1">
          <w:delText xml:space="preserve">записи </w:delText>
        </w:r>
      </w:del>
      <w:del w:id="129" w:author="K.Pustygina" w:date="2018-04-11T09:15:00Z">
        <w:r w:rsidR="00941505" w:rsidRPr="001A6570" w:rsidDel="003E7019">
          <w:delText>сущности регистрации событий</w:delText>
        </w:r>
      </w:del>
      <w:del w:id="130" w:author="K.Pustygina" w:date="2018-04-16T14:01:00Z">
        <w:r w:rsidRPr="001A6570" w:rsidDel="00755AC1">
          <w:delText xml:space="preserve"> в </w:delText>
        </w:r>
        <w:r w:rsidR="00941505" w:rsidRPr="001A6570" w:rsidDel="00755AC1">
          <w:delText xml:space="preserve">поле </w:delText>
        </w:r>
        <w:r w:rsidRPr="001A6570" w:rsidDel="00755AC1">
          <w:delText xml:space="preserve">«Срез данных выполнен» проставляется значение </w:delText>
        </w:r>
        <w:r w:rsidRPr="001A6570" w:rsidDel="00755AC1">
          <w:rPr>
            <w:lang w:val="en-US"/>
          </w:rPr>
          <w:delText>True</w:delText>
        </w:r>
        <w:r w:rsidR="00FC18CA" w:rsidRPr="001A6570" w:rsidDel="00755AC1">
          <w:delText xml:space="preserve"> после успешного создания записи в таблице «Срез данных»</w:delText>
        </w:r>
        <w:r w:rsidRPr="001A6570" w:rsidDel="00755AC1">
          <w:delText>.</w:delText>
        </w:r>
      </w:del>
    </w:p>
    <w:p w14:paraId="6BC7D258" w14:textId="0D4B78E9" w:rsidR="00AE0920" w:rsidRPr="001A6570" w:rsidDel="00755AC1" w:rsidRDefault="00AE0920">
      <w:pPr>
        <w:pStyle w:val="a"/>
        <w:numPr>
          <w:ilvl w:val="0"/>
          <w:numId w:val="0"/>
        </w:numPr>
        <w:ind w:left="360" w:hanging="360"/>
        <w:jc w:val="both"/>
        <w:rPr>
          <w:del w:id="131" w:author="K.Pustygina" w:date="2018-04-16T14:01:00Z"/>
        </w:rPr>
        <w:pPrChange w:id="132" w:author="K.Pustygina" w:date="2018-04-16T14:01:00Z">
          <w:pPr>
            <w:pStyle w:val="a"/>
            <w:tabs>
              <w:tab w:val="clear" w:pos="360"/>
              <w:tab w:val="num" w:pos="1068"/>
            </w:tabs>
            <w:ind w:left="1068"/>
            <w:jc w:val="both"/>
          </w:pPr>
        </w:pPrChange>
      </w:pPr>
      <w:del w:id="133" w:author="K.Pustygina" w:date="2018-04-16T14:01:00Z">
        <w:r w:rsidRPr="001A6570" w:rsidDel="00755AC1">
          <w:delText xml:space="preserve">В случае, если при создании записи в таблице «Срез событий» возникла ошибка, необходимо в обрабатываемой </w:delText>
        </w:r>
      </w:del>
      <w:del w:id="134" w:author="K.Pustygina" w:date="2018-04-11T09:15:00Z">
        <w:r w:rsidRPr="001A6570" w:rsidDel="003E7019">
          <w:delText>сущности регистрации событий</w:delText>
        </w:r>
      </w:del>
      <w:del w:id="135" w:author="K.Pustygina" w:date="2018-04-11T09:16:00Z">
        <w:r w:rsidRPr="001A6570" w:rsidDel="003E7019">
          <w:delText xml:space="preserve"> </w:delText>
        </w:r>
      </w:del>
      <w:del w:id="136" w:author="K.Pustygina" w:date="2018-04-16T14:01:00Z">
        <w:r w:rsidRPr="001A6570" w:rsidDel="00755AC1">
          <w:delText>в поле «Срез данных выполнен» проставить «</w:delText>
        </w:r>
        <w:r w:rsidRPr="00755AC1" w:rsidDel="00755AC1">
          <w:rPr>
            <w:lang w:val="en-US"/>
          </w:rPr>
          <w:delText>False</w:delText>
        </w:r>
        <w:r w:rsidRPr="001A6570" w:rsidDel="00755AC1">
          <w:delText>» и записать текст ошибки в поле «Лог ошибки»</w:delText>
        </w:r>
      </w:del>
    </w:p>
    <w:p w14:paraId="7D02DAE1" w14:textId="236A32FA" w:rsidR="00356387" w:rsidRPr="001A6570" w:rsidDel="00755AC1" w:rsidRDefault="00356387">
      <w:pPr>
        <w:pStyle w:val="a"/>
        <w:numPr>
          <w:ilvl w:val="0"/>
          <w:numId w:val="0"/>
        </w:numPr>
        <w:jc w:val="both"/>
        <w:rPr>
          <w:del w:id="137" w:author="K.Pustygina" w:date="2018-04-16T14:01:00Z"/>
        </w:rPr>
        <w:pPrChange w:id="138" w:author="K.Pustygina" w:date="2018-04-16T14:01:00Z">
          <w:pPr>
            <w:pStyle w:val="a"/>
            <w:numPr>
              <w:numId w:val="0"/>
            </w:numPr>
            <w:tabs>
              <w:tab w:val="clear" w:pos="360"/>
            </w:tabs>
            <w:ind w:left="0" w:firstLine="0"/>
          </w:pPr>
        </w:pPrChange>
      </w:pPr>
    </w:p>
    <w:p w14:paraId="7193DDCD" w14:textId="77777777" w:rsidR="00356387" w:rsidRPr="001A6570" w:rsidRDefault="00356387" w:rsidP="00356387">
      <w:pPr>
        <w:pStyle w:val="3"/>
        <w:sectPr w:rsidR="00356387" w:rsidRPr="001A6570" w:rsidSect="00FF3D29"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50B0E93F" w14:textId="77777777" w:rsidR="00356387" w:rsidRPr="001A6570" w:rsidRDefault="00356387" w:rsidP="00356387">
      <w:pPr>
        <w:pStyle w:val="3"/>
      </w:pPr>
      <w:bookmarkStart w:id="139" w:name="_Toc498527623"/>
      <w:r w:rsidRPr="001A6570">
        <w:lastRenderedPageBreak/>
        <w:t>Формирование таблицы со срезом данных</w:t>
      </w:r>
      <w:bookmarkEnd w:id="139"/>
    </w:p>
    <w:p w14:paraId="2DF105C2" w14:textId="1DE18723" w:rsidR="00356387" w:rsidRPr="001A6570" w:rsidRDefault="00356387" w:rsidP="00E45C1E">
      <w:pPr>
        <w:ind w:firstLine="708"/>
        <w:jc w:val="both"/>
      </w:pPr>
      <w:del w:id="140" w:author="K.Pustygina" w:date="2018-04-16T14:02:00Z">
        <w:r w:rsidRPr="001A6570" w:rsidDel="00755AC1">
          <w:delText xml:space="preserve">Утилита </w:delText>
        </w:r>
      </w:del>
      <w:ins w:id="141" w:author="K.Pustygina" w:date="2018-04-16T14:02:00Z">
        <w:r w:rsidR="00755AC1">
          <w:t>Хранимая процедура</w:t>
        </w:r>
        <w:r w:rsidR="00755AC1" w:rsidRPr="001A6570">
          <w:t xml:space="preserve"> </w:t>
        </w:r>
      </w:ins>
      <w:ins w:id="142" w:author="K.Pustygina" w:date="2018-04-16T14:36:00Z">
        <w:r w:rsidR="00CF437D" w:rsidRPr="00CF437D">
          <w:t>AddEventForBI_vl216852</w:t>
        </w:r>
        <w:r w:rsidR="00CF437D" w:rsidRPr="00CF437D">
          <w:rPr>
            <w:rPrChange w:id="143" w:author="K.Pustygina" w:date="2018-04-16T14:36:00Z">
              <w:rPr>
                <w:lang w:val="en-US"/>
              </w:rPr>
            </w:rPrChange>
          </w:rPr>
          <w:t xml:space="preserve"> </w:t>
        </w:r>
      </w:ins>
      <w:r w:rsidRPr="001A6570">
        <w:t>в базе данных должна создавать новые записи в таблице «</w:t>
      </w:r>
      <w:proofErr w:type="spellStart"/>
      <w:ins w:id="144" w:author="K.Pustygina" w:date="2018-04-16T14:02:00Z">
        <w:r w:rsidR="00755AC1" w:rsidRPr="00D81426">
          <w:t>VTBL_ToBITMP</w:t>
        </w:r>
      </w:ins>
      <w:proofErr w:type="spellEnd"/>
      <w:del w:id="145" w:author="K.Pustygina" w:date="2018-04-16T14:02:00Z">
        <w:r w:rsidRPr="001A6570" w:rsidDel="00755AC1">
          <w:delText>Срез данных</w:delText>
        </w:r>
      </w:del>
      <w:r w:rsidRPr="001A6570">
        <w:t>» по следующим полям:</w:t>
      </w:r>
    </w:p>
    <w:p w14:paraId="12769E39" w14:textId="7F62793A" w:rsidR="00122062" w:rsidRPr="001A6570" w:rsidRDefault="00122062" w:rsidP="00122062">
      <w:pPr>
        <w:pStyle w:val="afa"/>
        <w:keepNext/>
        <w:jc w:val="right"/>
      </w:pPr>
      <w:bookmarkStart w:id="146" w:name="_Ref492991075"/>
      <w:r w:rsidRPr="001A6570">
        <w:t xml:space="preserve">Таблица </w:t>
      </w:r>
      <w:fldSimple w:instr=" SEQ Таблица \* ARABIC ">
        <w:ins w:id="147" w:author="K.Pustygina" w:date="2018-04-16T14:33:00Z">
          <w:r w:rsidR="00CF437D">
            <w:rPr>
              <w:noProof/>
            </w:rPr>
            <w:t>2</w:t>
          </w:r>
        </w:ins>
        <w:del w:id="148" w:author="K.Pustygina" w:date="2018-04-16T14:33:00Z">
          <w:r w:rsidR="0056334D" w:rsidRPr="001A6570" w:rsidDel="00CF437D">
            <w:rPr>
              <w:noProof/>
            </w:rPr>
            <w:delText>3</w:delText>
          </w:r>
        </w:del>
      </w:fldSimple>
      <w:bookmarkEnd w:id="146"/>
      <w:r w:rsidRPr="001A6570">
        <w:t xml:space="preserve">. </w:t>
      </w:r>
      <w:proofErr w:type="spellStart"/>
      <w:ins w:id="149" w:author="K.Pustygina" w:date="2018-04-16T14:40:00Z">
        <w:r w:rsidR="00CF437D" w:rsidRPr="00D81426">
          <w:t>VTBL_ToBITMP</w:t>
        </w:r>
      </w:ins>
      <w:proofErr w:type="spellEnd"/>
      <w:del w:id="150" w:author="K.Pustygina" w:date="2018-04-16T14:40:00Z">
        <w:r w:rsidRPr="001A6570" w:rsidDel="00CF437D">
          <w:delText>Формирование среза данных</w:delText>
        </w:r>
      </w:del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012"/>
        <w:gridCol w:w="1166"/>
        <w:gridCol w:w="1094"/>
        <w:gridCol w:w="1955"/>
        <w:gridCol w:w="1913"/>
        <w:gridCol w:w="1913"/>
        <w:gridCol w:w="1913"/>
        <w:gridCol w:w="1910"/>
        <w:gridCol w:w="1910"/>
        <w:tblGridChange w:id="151">
          <w:tblGrid>
            <w:gridCol w:w="1012"/>
            <w:gridCol w:w="1166"/>
            <w:gridCol w:w="1094"/>
            <w:gridCol w:w="1955"/>
            <w:gridCol w:w="1913"/>
            <w:gridCol w:w="1913"/>
            <w:gridCol w:w="1913"/>
            <w:gridCol w:w="1910"/>
            <w:gridCol w:w="1910"/>
          </w:tblGrid>
        </w:tblGridChange>
      </w:tblGrid>
      <w:tr w:rsidR="00635B91" w:rsidRPr="00CF437D" w14:paraId="5A4D3534" w14:textId="77A1B733" w:rsidTr="00635B91">
        <w:trPr>
          <w:trHeight w:val="300"/>
          <w:tblHeader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BA0B3C4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52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53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Имя поля</w:t>
            </w:r>
          </w:p>
        </w:tc>
        <w:tc>
          <w:tcPr>
            <w:tcW w:w="3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F1D55D9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54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55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Сущность (таблица)</w:t>
            </w: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373322E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56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57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Поле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5591270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58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59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Пояснение УИТиТ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52512C0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60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61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Примечание УИТиТ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</w:tcPr>
          <w:p w14:paraId="72D19E63" w14:textId="74E8B3FF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62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Наименование тега для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BI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для </w:t>
            </w:r>
            <w:bookmarkStart w:id="163" w:name="_GoBack"/>
            <w:bookmarkEnd w:id="163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прототипа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</w:tcPr>
          <w:p w14:paraId="6F4A544A" w14:textId="3F09B781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64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65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Тип данных</w:t>
            </w:r>
          </w:p>
        </w:tc>
        <w:tc>
          <w:tcPr>
            <w:tcW w:w="6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</w:tcPr>
          <w:p w14:paraId="687DD9F0" w14:textId="66A363C9" w:rsidR="00635B91" w:rsidRPr="00CF437D" w:rsidRDefault="00635B9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66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67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Максимальная длина</w:t>
            </w:r>
          </w:p>
        </w:tc>
        <w:tc>
          <w:tcPr>
            <w:tcW w:w="6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</w:tcPr>
          <w:p w14:paraId="11FE0548" w14:textId="3733FBA7" w:rsidR="00635B91" w:rsidRPr="00CF437D" w:rsidRDefault="00635B9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68" w:author="K.Pustygina" w:date="2018-04-16T14:21:00Z">
                  <w:rPr>
                    <w:rFonts w:eastAsia="Times New Roman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69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Наименование передаваемого </w:t>
            </w: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 w:eastAsia="ru-RU"/>
                <w:rPrChange w:id="170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BI </w:t>
            </w: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71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тега</w:t>
            </w:r>
          </w:p>
        </w:tc>
      </w:tr>
      <w:tr w:rsidR="00635B91" w:rsidRPr="00CF437D" w14:paraId="6A50947F" w14:textId="591D6842" w:rsidTr="00635B91">
        <w:trPr>
          <w:trHeight w:val="300"/>
          <w:ins w:id="172" w:author="K.Pustygina" w:date="2018-04-16T14:04:00Z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9CC68" w14:textId="305DB304" w:rsidR="00635B91" w:rsidRPr="00CF437D" w:rsidRDefault="00635B91" w:rsidP="00356387">
            <w:pPr>
              <w:spacing w:after="0" w:line="240" w:lineRule="auto"/>
              <w:jc w:val="center"/>
              <w:rPr>
                <w:ins w:id="173" w:author="K.Pustygina" w:date="2018-04-16T14:04:00Z"/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74" w:author="K.Pustygina" w:date="2018-04-16T14:21:00Z">
                  <w:rPr>
                    <w:ins w:id="175" w:author="K.Pustygina" w:date="2018-04-16T14:04:00Z"/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ins w:id="176" w:author="K.Pustygina" w:date="2018-04-16T14:04:00Z">
              <w:r w:rsidRPr="00CF437D">
                <w:rPr>
                  <w:rFonts w:eastAsia="Times New Roman" w:cs="Times New Roman"/>
                  <w:b/>
                  <w:bCs/>
                  <w:color w:val="000000"/>
                  <w:sz w:val="20"/>
                  <w:szCs w:val="20"/>
                  <w:lang w:eastAsia="ru-RU"/>
                  <w:rPrChange w:id="177" w:author="K.Pustygina" w:date="2018-04-16T14:21:00Z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</w:rPrChange>
                </w:rPr>
                <w:t>Дата/время события</w:t>
              </w:r>
            </w:ins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38ACC" w14:textId="695FAF2B" w:rsidR="00635B91" w:rsidRPr="00CF437D" w:rsidRDefault="00635B91" w:rsidP="00356387">
            <w:pPr>
              <w:spacing w:after="0" w:line="240" w:lineRule="auto"/>
              <w:jc w:val="center"/>
              <w:rPr>
                <w:ins w:id="178" w:author="K.Pustygina" w:date="2018-04-16T14:04:00Z"/>
                <w:rFonts w:eastAsia="Times New Roman" w:cs="Times New Roman"/>
                <w:color w:val="000000"/>
                <w:sz w:val="20"/>
                <w:szCs w:val="20"/>
                <w:lang w:eastAsia="ru-RU"/>
                <w:rPrChange w:id="179" w:author="K.Pustygina" w:date="2018-04-16T14:21:00Z">
                  <w:rPr>
                    <w:ins w:id="180" w:author="K.Pustygina" w:date="2018-04-16T14:04:00Z"/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ins w:id="181" w:author="K.Pustygina" w:date="2018-04-16T14:04:00Z">
              <w:r w:rsidRPr="00CF437D">
                <w:rPr>
                  <w:rFonts w:eastAsia="Times New Roman" w:cs="Times New Roman"/>
                  <w:color w:val="000000"/>
                  <w:sz w:val="20"/>
                  <w:szCs w:val="20"/>
                  <w:lang w:eastAsia="ru-RU"/>
                  <w:rPrChange w:id="182" w:author="K.Pustygina" w:date="2018-04-16T14:21:00Z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  <w:lang w:eastAsia="ru-RU"/>
                    </w:rPr>
                  </w:rPrChange>
                </w:rPr>
                <w:t>-</w:t>
              </w:r>
            </w:ins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D085DB" w14:textId="77777777" w:rsidR="00635B91" w:rsidRPr="00CF437D" w:rsidRDefault="00635B91" w:rsidP="00356387">
            <w:pPr>
              <w:spacing w:after="0" w:line="240" w:lineRule="auto"/>
              <w:jc w:val="center"/>
              <w:rPr>
                <w:ins w:id="183" w:author="K.Pustygina" w:date="2018-04-16T14:04:00Z"/>
                <w:rFonts w:eastAsia="Times New Roman" w:cs="Times New Roman"/>
                <w:color w:val="000000"/>
                <w:sz w:val="20"/>
                <w:szCs w:val="20"/>
                <w:lang w:eastAsia="ru-RU"/>
                <w:rPrChange w:id="184" w:author="K.Pustygina" w:date="2018-04-16T14:21:00Z">
                  <w:rPr>
                    <w:ins w:id="185" w:author="K.Pustygina" w:date="2018-04-16T14:04:00Z"/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C02EA" w14:textId="77777777" w:rsidR="00635B91" w:rsidRPr="00CF437D" w:rsidRDefault="00635B91" w:rsidP="00356387">
            <w:pPr>
              <w:spacing w:after="0" w:line="240" w:lineRule="auto"/>
              <w:jc w:val="center"/>
              <w:rPr>
                <w:ins w:id="186" w:author="K.Pustygina" w:date="2018-04-16T14:04:00Z"/>
                <w:rFonts w:eastAsia="Times New Roman" w:cs="Times New Roman"/>
                <w:color w:val="000000"/>
                <w:sz w:val="20"/>
                <w:szCs w:val="20"/>
                <w:lang w:eastAsia="ru-RU"/>
                <w:rPrChange w:id="187" w:author="K.Pustygina" w:date="2018-04-16T14:21:00Z">
                  <w:rPr>
                    <w:ins w:id="188" w:author="K.Pustygina" w:date="2018-04-16T14:04:00Z"/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8BB7A" w14:textId="0BF329E5" w:rsidR="00635B91" w:rsidRPr="00CF437D" w:rsidRDefault="00635B91" w:rsidP="00E45C1E">
            <w:pPr>
              <w:spacing w:after="0" w:line="240" w:lineRule="auto"/>
              <w:jc w:val="center"/>
              <w:rPr>
                <w:ins w:id="189" w:author="K.Pustygina" w:date="2018-04-16T14:04:00Z"/>
                <w:rFonts w:eastAsia="Times New Roman" w:cs="Times New Roman"/>
                <w:color w:val="000000"/>
                <w:sz w:val="20"/>
                <w:szCs w:val="20"/>
                <w:lang w:eastAsia="ru-RU"/>
                <w:rPrChange w:id="190" w:author="K.Pustygina" w:date="2018-04-16T14:21:00Z">
                  <w:rPr>
                    <w:ins w:id="191" w:author="K.Pustygina" w:date="2018-04-16T14:04:00Z"/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ins w:id="192" w:author="K.Pustygina" w:date="2018-04-16T14:17:00Z">
              <w:r w:rsidRPr="00CF437D">
                <w:rPr>
                  <w:rFonts w:eastAsia="Times New Roman" w:cs="Times New Roman"/>
                  <w:color w:val="000000"/>
                  <w:sz w:val="20"/>
                  <w:szCs w:val="20"/>
                  <w:lang w:eastAsia="ru-RU"/>
                  <w:rPrChange w:id="193" w:author="K.Pustygina" w:date="2018-04-16T14:21:00Z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  <w:lang w:eastAsia="ru-RU"/>
                    </w:rPr>
                  </w:rPrChange>
                </w:rPr>
                <w:t>Служебное поле, не интегрируется</w:t>
              </w:r>
            </w:ins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3D0386" w14:textId="0A9ADBA9" w:rsidR="00635B91" w:rsidRPr="00CF437D" w:rsidRDefault="00635B91" w:rsidP="00E45C1E">
            <w:pPr>
              <w:spacing w:after="0" w:line="240" w:lineRule="auto"/>
              <w:jc w:val="center"/>
              <w:rPr>
                <w:ins w:id="194" w:author="K.Pustygina" w:date="2018-04-16T14:04:00Z"/>
                <w:rFonts w:eastAsia="Times New Roman" w:cs="Times New Roman"/>
                <w:color w:val="000000"/>
                <w:sz w:val="20"/>
                <w:szCs w:val="20"/>
                <w:lang w:eastAsia="ru-RU"/>
                <w:rPrChange w:id="195" w:author="K.Pustygina" w:date="2018-04-16T14:21:00Z">
                  <w:rPr>
                    <w:ins w:id="196" w:author="K.Pustygina" w:date="2018-04-16T14:04:00Z"/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ins w:id="197" w:author="K.Pustygina" w:date="2018-04-16T14:17:00Z">
              <w:r w:rsidRPr="00CF437D">
                <w:rPr>
                  <w:rFonts w:eastAsia="Times New Roman" w:cs="Times New Roman"/>
                  <w:color w:val="000000"/>
                  <w:sz w:val="20"/>
                  <w:szCs w:val="20"/>
                  <w:lang w:eastAsia="ru-RU"/>
                  <w:rPrChange w:id="198" w:author="K.Pustygina" w:date="2018-04-16T14:21:00Z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  <w:lang w:eastAsia="ru-RU"/>
                    </w:rPr>
                  </w:rPrChange>
                </w:rPr>
                <w:t>-</w:t>
              </w:r>
            </w:ins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CFB1B" w14:textId="58394E0B" w:rsidR="00635B91" w:rsidRPr="00CF437D" w:rsidRDefault="00635B91" w:rsidP="00E45C1E">
            <w:pPr>
              <w:spacing w:after="0" w:line="240" w:lineRule="auto"/>
              <w:jc w:val="center"/>
              <w:rPr>
                <w:ins w:id="199" w:author="K.Pustygina" w:date="2018-04-16T14:04:00Z"/>
                <w:rFonts w:eastAsia="Times New Roman" w:cs="Times New Roman"/>
                <w:color w:val="000000"/>
                <w:sz w:val="20"/>
                <w:szCs w:val="20"/>
                <w:lang w:eastAsia="ru-RU"/>
                <w:rPrChange w:id="200" w:author="K.Pustygina" w:date="2018-04-16T14:21:00Z">
                  <w:rPr>
                    <w:ins w:id="201" w:author="K.Pustygina" w:date="2018-04-16T14:04:00Z"/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ins w:id="202" w:author="K.Pustygina" w:date="2018-04-16T14:18:00Z">
              <w:r w:rsidRPr="00CF437D">
                <w:rPr>
                  <w:rFonts w:eastAsia="Times New Roman" w:cs="Times New Roman"/>
                  <w:color w:val="000000"/>
                  <w:sz w:val="20"/>
                  <w:szCs w:val="20"/>
                  <w:lang w:eastAsia="ru-RU"/>
                  <w:rPrChange w:id="203" w:author="K.Pustygina" w:date="2018-04-16T14:21:00Z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  <w:lang w:eastAsia="ru-RU"/>
                    </w:rPr>
                  </w:rPrChange>
                </w:rPr>
                <w:t>Дата/время</w:t>
              </w:r>
            </w:ins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FA02F7" w14:textId="09CBCDF2" w:rsidR="00635B91" w:rsidRPr="00CF437D" w:rsidRDefault="00635B91" w:rsidP="00E45C1E">
            <w:pPr>
              <w:spacing w:after="0" w:line="240" w:lineRule="auto"/>
              <w:jc w:val="center"/>
              <w:rPr>
                <w:ins w:id="204" w:author="K.Pustygina" w:date="2018-04-16T14:04:00Z"/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205" w:author="K.Pustygina" w:date="2018-04-16T14:21:00Z">
                  <w:rPr>
                    <w:ins w:id="206" w:author="K.Pustygina" w:date="2018-04-16T14:04:00Z"/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35824B" w14:textId="77777777" w:rsidR="00635B91" w:rsidRPr="00CF437D" w:rsidRDefault="00635B91" w:rsidP="00E45C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207" w:author="K.Pustygina" w:date="2018-04-16T14:21:00Z">
                  <w:rPr>
                    <w:rFonts w:eastAsia="Times New Roman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</w:p>
        </w:tc>
      </w:tr>
      <w:tr w:rsidR="00635B91" w:rsidRPr="00CF437D" w14:paraId="127089D4" w14:textId="17D45AAE" w:rsidTr="00635B91">
        <w:trPr>
          <w:trHeight w:val="30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EE37B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208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209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Событие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9CC7B" w14:textId="1E476924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21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del w:id="211" w:author="K.Pustygina" w:date="2018-04-16T14:04:00Z">
              <w:r w:rsidRPr="00CF437D" w:rsidDel="00755AC1">
                <w:rPr>
                  <w:rFonts w:eastAsia="Times New Roman" w:cs="Times New Roman"/>
                  <w:color w:val="000000"/>
                  <w:sz w:val="20"/>
                  <w:szCs w:val="20"/>
                  <w:lang w:eastAsia="ru-RU"/>
                  <w:rPrChange w:id="212" w:author="K.Pustygina" w:date="2018-04-16T14:21:00Z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  <w:lang w:eastAsia="ru-RU"/>
                    </w:rPr>
                  </w:rPrChange>
                </w:rPr>
                <w:delText>Сущность регистрации событий</w:delText>
              </w:r>
            </w:del>
            <w:ins w:id="213" w:author="K.Pustygina" w:date="2018-04-16T14:04:00Z">
              <w:r w:rsidRPr="00CF437D">
                <w:rPr>
                  <w:rFonts w:eastAsia="Times New Roman" w:cs="Times New Roman"/>
                  <w:color w:val="000000"/>
                  <w:sz w:val="20"/>
                  <w:szCs w:val="20"/>
                  <w:lang w:eastAsia="ru-RU"/>
                  <w:rPrChange w:id="214" w:author="K.Pustygina" w:date="2018-04-16T14:21:00Z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  <w:lang w:eastAsia="ru-RU"/>
                    </w:rPr>
                  </w:rPrChange>
                </w:rPr>
                <w:t>-</w:t>
              </w:r>
            </w:ins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692FB" w14:textId="157ADE0B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21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del w:id="216" w:author="K.Pustygina" w:date="2018-04-16T14:21:00Z">
              <w:r w:rsidRPr="00CF437D" w:rsidDel="00CF437D">
                <w:rPr>
                  <w:rFonts w:eastAsia="Times New Roman" w:cs="Times New Roman"/>
                  <w:color w:val="000000"/>
                  <w:sz w:val="20"/>
                  <w:szCs w:val="20"/>
                  <w:lang w:eastAsia="ru-RU"/>
                  <w:rPrChange w:id="217" w:author="K.Pustygina" w:date="2018-04-16T14:21:00Z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  <w:lang w:eastAsia="ru-RU"/>
                    </w:rPr>
                  </w:rPrChange>
                </w:rPr>
                <w:delText>Тип события</w:delText>
              </w:r>
            </w:del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16A3F" w14:textId="74364ADA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21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21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 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5BC2B" w14:textId="3B2B6CA1" w:rsidR="00635B91" w:rsidRPr="00CF437D" w:rsidRDefault="00635B91" w:rsidP="00E45C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22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del w:id="221" w:author="K.Pustygina" w:date="2018-04-16T14:17:00Z">
              <w:r w:rsidRPr="00CF437D" w:rsidDel="00CF437D">
                <w:rPr>
                  <w:rFonts w:eastAsia="Times New Roman" w:cs="Times New Roman"/>
                  <w:color w:val="000000"/>
                  <w:sz w:val="20"/>
                  <w:szCs w:val="20"/>
                  <w:lang w:eastAsia="ru-RU"/>
                  <w:rPrChange w:id="222" w:author="K.Pustygina" w:date="2018-04-16T14:21:00Z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  <w:lang w:eastAsia="ru-RU"/>
                    </w:rPr>
                  </w:rPrChange>
                </w:rPr>
                <w:delText xml:space="preserve">Это поле из </w:delText>
              </w:r>
              <w:r w:rsidRPr="00CF437D" w:rsidDel="00CF437D">
                <w:rPr>
                  <w:rFonts w:eastAsia="Times New Roman" w:cs="Times New Roman"/>
                  <w:color w:val="000000"/>
                  <w:sz w:val="20"/>
                  <w:szCs w:val="20"/>
                  <w:lang w:eastAsia="ru-RU"/>
                  <w:rPrChange w:id="223" w:author="K.Pustygina" w:date="2018-04-16T14:21:00Z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  <w:lang w:eastAsia="ru-RU"/>
                    </w:rPr>
                  </w:rPrChange>
                </w:rPr>
                <w:fldChar w:fldCharType="begin"/>
              </w:r>
              <w:r w:rsidRPr="00CF437D" w:rsidDel="00CF437D">
                <w:rPr>
                  <w:rFonts w:eastAsia="Times New Roman" w:cs="Times New Roman"/>
                  <w:color w:val="000000"/>
                  <w:sz w:val="20"/>
                  <w:szCs w:val="20"/>
                  <w:lang w:eastAsia="ru-RU"/>
                  <w:rPrChange w:id="224" w:author="K.Pustygina" w:date="2018-04-16T14:21:00Z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  <w:lang w:eastAsia="ru-RU"/>
                    </w:rPr>
                  </w:rPrChange>
                </w:rPr>
                <w:delInstrText xml:space="preserve"> REF _Ref492990829 \h  \* MERGEFORMAT </w:delInstrText>
              </w:r>
              <w:r w:rsidRPr="00CF437D" w:rsidDel="00CF437D">
                <w:rPr>
                  <w:rFonts w:eastAsia="Times New Roman" w:cs="Times New Roman"/>
                  <w:color w:val="000000"/>
                  <w:sz w:val="20"/>
                  <w:szCs w:val="20"/>
                  <w:lang w:eastAsia="ru-RU"/>
                  <w:rPrChange w:id="225" w:author="K.Pustygina" w:date="2018-04-16T14:21:00Z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rPrChange>
                </w:rPr>
              </w:r>
              <w:r w:rsidRPr="00CF437D" w:rsidDel="00CF437D">
                <w:rPr>
                  <w:rFonts w:eastAsia="Times New Roman" w:cs="Times New Roman"/>
                  <w:color w:val="000000"/>
                  <w:sz w:val="20"/>
                  <w:szCs w:val="20"/>
                  <w:lang w:eastAsia="ru-RU"/>
                  <w:rPrChange w:id="226" w:author="K.Pustygina" w:date="2018-04-16T14:21:00Z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  <w:lang w:eastAsia="ru-RU"/>
                    </w:rPr>
                  </w:rPrChange>
                </w:rPr>
                <w:fldChar w:fldCharType="separate"/>
              </w:r>
              <w:r w:rsidRPr="00CF437D" w:rsidDel="00CF437D">
                <w:rPr>
                  <w:sz w:val="20"/>
                  <w:szCs w:val="20"/>
                  <w:rPrChange w:id="227" w:author="K.Pustygina" w:date="2018-04-16T14:21:00Z">
                    <w:rPr/>
                  </w:rPrChange>
                </w:rPr>
                <w:delText xml:space="preserve">Таблица </w:delText>
              </w:r>
              <w:r w:rsidRPr="00CF437D" w:rsidDel="00CF437D">
                <w:rPr>
                  <w:noProof/>
                  <w:sz w:val="20"/>
                  <w:szCs w:val="20"/>
                  <w:rPrChange w:id="228" w:author="K.Pustygina" w:date="2018-04-16T14:21:00Z">
                    <w:rPr>
                      <w:noProof/>
                    </w:rPr>
                  </w:rPrChange>
                </w:rPr>
                <w:delText>2</w:delText>
              </w:r>
              <w:r w:rsidRPr="00CF437D" w:rsidDel="00CF437D">
                <w:rPr>
                  <w:rFonts w:eastAsia="Times New Roman" w:cs="Times New Roman"/>
                  <w:color w:val="000000"/>
                  <w:sz w:val="20"/>
                  <w:szCs w:val="20"/>
                  <w:lang w:eastAsia="ru-RU"/>
                  <w:rPrChange w:id="229" w:author="K.Pustygina" w:date="2018-04-16T14:21:00Z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  <w:lang w:eastAsia="ru-RU"/>
                    </w:rPr>
                  </w:rPrChange>
                </w:rPr>
                <w:fldChar w:fldCharType="end"/>
              </w:r>
              <w:r w:rsidRPr="00CF437D" w:rsidDel="00CF437D">
                <w:rPr>
                  <w:rFonts w:eastAsia="Times New Roman" w:cs="Times New Roman"/>
                  <w:color w:val="000000"/>
                  <w:sz w:val="20"/>
                  <w:szCs w:val="20"/>
                  <w:lang w:eastAsia="ru-RU"/>
                  <w:rPrChange w:id="230" w:author="K.Pustygina" w:date="2018-04-16T14:21:00Z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  <w:lang w:eastAsia="ru-RU"/>
                    </w:rPr>
                  </w:rPrChange>
                </w:rPr>
                <w:delText>.</w:delText>
              </w:r>
            </w:del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8039C9" w14:textId="17B72D7B" w:rsidR="00635B91" w:rsidRPr="00CF437D" w:rsidRDefault="00635B91" w:rsidP="00E45C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23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23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event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08ED0" w14:textId="6EB62397" w:rsidR="00635B91" w:rsidRPr="00CF437D" w:rsidRDefault="00635B91" w:rsidP="00E45C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23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23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Строка</w:t>
            </w:r>
            <w:proofErr w:type="spellEnd"/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93EA01" w14:textId="2537FC39" w:rsidR="00635B91" w:rsidRPr="00CF437D" w:rsidRDefault="00635B91" w:rsidP="00E45C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23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23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100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A77A1C" w14:textId="5016772F" w:rsidR="00635B91" w:rsidRPr="00CF437D" w:rsidRDefault="00635B91" w:rsidP="00E45C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237" w:author="K.Pustygina" w:date="2018-04-16T14:21:00Z">
                  <w:rPr>
                    <w:rFonts w:eastAsia="Times New Roman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>
              <w:rPr>
                <w:rFonts w:ascii="Calibri" w:hAnsi="Calibri"/>
                <w:color w:val="000000"/>
              </w:rPr>
              <w:t>EVENT</w:t>
            </w:r>
          </w:p>
        </w:tc>
      </w:tr>
      <w:tr w:rsidR="00635B91" w:rsidRPr="00CF437D" w14:paraId="6B8F5ADF" w14:textId="5C046727" w:rsidTr="00635B91">
        <w:trPr>
          <w:trHeight w:val="102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85925B" w14:textId="77777777" w:rsidR="00635B91" w:rsidRPr="00CF437D" w:rsidRDefault="00635B91" w:rsidP="00B37D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238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239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Порядковый номер события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C7EBB" w14:textId="7822C800" w:rsidR="00635B91" w:rsidRPr="00CF437D" w:rsidRDefault="00635B91" w:rsidP="00B37D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24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del w:id="241" w:author="K.Pustygina" w:date="2018-04-16T14:04:00Z">
              <w:r w:rsidRPr="00CF437D" w:rsidDel="00755AC1">
                <w:rPr>
                  <w:rFonts w:eastAsia="Times New Roman" w:cs="Times New Roman"/>
                  <w:color w:val="000000"/>
                  <w:sz w:val="20"/>
                  <w:szCs w:val="20"/>
                  <w:lang w:eastAsia="ru-RU"/>
                  <w:rPrChange w:id="242" w:author="K.Pustygina" w:date="2018-04-16T14:21:00Z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  <w:lang w:eastAsia="ru-RU"/>
                    </w:rPr>
                  </w:rPrChange>
                </w:rPr>
                <w:delText>Сущность регистрации событий</w:delText>
              </w:r>
            </w:del>
            <w:ins w:id="243" w:author="K.Pustygina" w:date="2018-04-16T14:04:00Z">
              <w:r w:rsidRPr="00CF437D">
                <w:rPr>
                  <w:rFonts w:eastAsia="Times New Roman" w:cs="Times New Roman"/>
                  <w:color w:val="000000"/>
                  <w:sz w:val="20"/>
                  <w:szCs w:val="20"/>
                  <w:lang w:eastAsia="ru-RU"/>
                  <w:rPrChange w:id="244" w:author="K.Pustygina" w:date="2018-04-16T14:21:00Z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  <w:lang w:eastAsia="ru-RU"/>
                    </w:rPr>
                  </w:rPrChange>
                </w:rPr>
                <w:t>-</w:t>
              </w:r>
            </w:ins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6A552" w14:textId="25A50445" w:rsidR="00635B91" w:rsidRPr="00CF437D" w:rsidRDefault="00635B91" w:rsidP="00B37D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24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del w:id="246" w:author="K.Pustygina" w:date="2018-04-16T14:21:00Z">
              <w:r w:rsidRPr="00CF437D" w:rsidDel="00CF437D">
                <w:rPr>
                  <w:rFonts w:eastAsia="Times New Roman" w:cs="Times New Roman"/>
                  <w:color w:val="000000"/>
                  <w:sz w:val="20"/>
                  <w:szCs w:val="20"/>
                  <w:lang w:eastAsia="ru-RU"/>
                  <w:rPrChange w:id="247" w:author="K.Pustygina" w:date="2018-04-16T14:21:00Z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  <w:lang w:eastAsia="ru-RU"/>
                    </w:rPr>
                  </w:rPrChange>
                </w:rPr>
                <w:delText>Порядковый номер события</w:delText>
              </w:r>
            </w:del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12F61" w14:textId="77777777" w:rsidR="00635B91" w:rsidRPr="00CF437D" w:rsidRDefault="00635B91" w:rsidP="00B37D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248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367FF" w14:textId="77777777" w:rsidR="00635B91" w:rsidRPr="00CF437D" w:rsidRDefault="00635B91" w:rsidP="00B37D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24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B187B2" w14:textId="69588C77" w:rsidR="00635B91" w:rsidRPr="00CF437D" w:rsidRDefault="00635B91" w:rsidP="00B37D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25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25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index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94741" w14:textId="3E35BD72" w:rsidR="00635B91" w:rsidRPr="00CF437D" w:rsidRDefault="00635B91" w:rsidP="00B37D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25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25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Строка</w:t>
            </w:r>
            <w:proofErr w:type="spellEnd"/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0F4323" w14:textId="77777777" w:rsidR="00635B91" w:rsidRPr="00CF437D" w:rsidRDefault="00635B91" w:rsidP="00B37D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25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25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50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F61AFC" w14:textId="08E735F2" w:rsidR="00635B91" w:rsidRPr="00CF437D" w:rsidRDefault="00635B91" w:rsidP="00B37D1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256" w:author="K.Pustygina" w:date="2018-04-16T14:21:00Z">
                  <w:rPr>
                    <w:rFonts w:eastAsia="Times New Roman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>
              <w:rPr>
                <w:rFonts w:ascii="Calibri" w:hAnsi="Calibri"/>
                <w:color w:val="000000"/>
              </w:rPr>
              <w:t>EVENT_NUM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  </w:t>
            </w:r>
          </w:p>
        </w:tc>
      </w:tr>
      <w:tr w:rsidR="00635B91" w:rsidRPr="00CF437D" w14:paraId="741A9F4D" w14:textId="0F760AE5" w:rsidTr="00635B91">
        <w:trPr>
          <w:trHeight w:val="102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63E0F" w14:textId="77777777" w:rsidR="00635B91" w:rsidRPr="00CF437D" w:rsidRDefault="00635B91" w:rsidP="00BA2B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257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 w:eastAsia="ru-RU"/>
                <w:rPrChange w:id="258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ID </w:t>
            </w: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259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Предмета Лизинга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7B53E" w14:textId="77777777" w:rsidR="00635B91" w:rsidRPr="00CF437D" w:rsidRDefault="00635B91" w:rsidP="00BA2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26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26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new_leasobject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26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(Предмет лизинга)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0E5A9" w14:textId="77777777" w:rsidR="00635B91" w:rsidRPr="00CF437D" w:rsidRDefault="00635B91" w:rsidP="00BA2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26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26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GUID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771F0" w14:textId="3A163957" w:rsidR="00635B91" w:rsidRPr="00CF437D" w:rsidRDefault="00635B91" w:rsidP="00BA2B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265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266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Поле таблицы </w:t>
            </w:r>
            <w:proofErr w:type="spellStart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267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new_leasobject</w:t>
            </w:r>
            <w:proofErr w:type="spellEnd"/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AF374" w14:textId="269811F1" w:rsidR="00635B91" w:rsidRPr="00CF437D" w:rsidRDefault="00635B91" w:rsidP="00BA2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26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269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Техническое поле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62AB13" w14:textId="0511A7B2" w:rsidR="00635B91" w:rsidRPr="00CF437D" w:rsidRDefault="00635B91" w:rsidP="00BA2B3C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0"/>
                <w:szCs w:val="20"/>
                <w:lang w:val="en-US" w:eastAsia="ru-RU"/>
                <w:rPrChange w:id="270" w:author="K.Pustygina" w:date="2018-04-16T14:21:00Z">
                  <w:rPr>
                    <w:rFonts w:ascii="Calibri" w:eastAsia="Times New Roman" w:hAnsi="Calibri" w:cs="Times New Roman"/>
                    <w:bCs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proofErr w:type="spellStart"/>
            <w:r w:rsidRPr="00CF437D">
              <w:rPr>
                <w:color w:val="000000" w:themeColor="text1"/>
                <w:sz w:val="20"/>
                <w:szCs w:val="20"/>
                <w:rPrChange w:id="271" w:author="K.Pustygina" w:date="2018-04-16T14:21:00Z">
                  <w:rPr>
                    <w:rFonts w:ascii="Calibri" w:hAnsi="Calibri"/>
                    <w:color w:val="000000" w:themeColor="text1"/>
                  </w:rPr>
                </w:rPrChange>
              </w:rPr>
              <w:t>new_leasobject_GUID</w:t>
            </w:r>
            <w:proofErr w:type="spellEnd"/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B4166" w14:textId="6BAF83DD" w:rsidR="00635B91" w:rsidRPr="00CF437D" w:rsidRDefault="00635B91" w:rsidP="00BA2B3C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0"/>
                <w:szCs w:val="20"/>
                <w:lang w:val="en-US" w:eastAsia="ru-RU"/>
                <w:rPrChange w:id="272" w:author="K.Pustygina" w:date="2018-04-16T14:21:00Z">
                  <w:rPr>
                    <w:rFonts w:ascii="Calibri" w:eastAsia="Times New Roman" w:hAnsi="Calibri" w:cs="Times New Roman"/>
                    <w:bCs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Cs/>
                <w:color w:val="000000"/>
                <w:sz w:val="20"/>
                <w:szCs w:val="20"/>
                <w:lang w:val="en-US" w:eastAsia="ru-RU"/>
                <w:rPrChange w:id="273" w:author="K.Pustygina" w:date="2018-04-16T14:21:00Z">
                  <w:rPr>
                    <w:rFonts w:ascii="Calibri" w:eastAsia="Times New Roman" w:hAnsi="Calibri" w:cs="Times New Roman"/>
                    <w:bCs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GUID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CAA424" w14:textId="77777777" w:rsidR="00635B91" w:rsidRPr="00CF437D" w:rsidRDefault="00635B91" w:rsidP="00BA2B3C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0"/>
                <w:szCs w:val="20"/>
                <w:lang w:val="en-US" w:eastAsia="ru-RU"/>
                <w:rPrChange w:id="274" w:author="K.Pustygina" w:date="2018-04-16T14:21:00Z">
                  <w:rPr>
                    <w:rFonts w:ascii="Calibri" w:eastAsia="Times New Roman" w:hAnsi="Calibri" w:cs="Times New Roman"/>
                    <w:bCs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Cs/>
                <w:color w:val="000000"/>
                <w:sz w:val="20"/>
                <w:szCs w:val="20"/>
                <w:lang w:val="en-US" w:eastAsia="ru-RU"/>
                <w:rPrChange w:id="275" w:author="K.Pustygina" w:date="2018-04-16T14:21:00Z">
                  <w:rPr>
                    <w:rFonts w:ascii="Calibri" w:eastAsia="Times New Roman" w:hAnsi="Calibri" w:cs="Times New Roman"/>
                    <w:bCs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36</w:t>
            </w:r>
          </w:p>
          <w:p w14:paraId="47E1598E" w14:textId="77777777" w:rsidR="00635B91" w:rsidRPr="00CF437D" w:rsidRDefault="00635B91" w:rsidP="0050403E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  <w:lang w:val="en-US" w:eastAsia="ru-RU"/>
                <w:rPrChange w:id="276" w:author="K.Pustygina" w:date="2018-04-16T14:21:00Z">
                  <w:rPr>
                    <w:rFonts w:ascii="Calibri" w:eastAsia="Times New Roman" w:hAnsi="Calibri" w:cs="Times New Roman"/>
                    <w:bCs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8CA266" w14:textId="290D3FA9" w:rsidR="00635B91" w:rsidRPr="00CF437D" w:rsidRDefault="00635B91" w:rsidP="00BA2B3C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0"/>
                <w:szCs w:val="20"/>
                <w:lang w:val="en-US" w:eastAsia="ru-RU"/>
                <w:rPrChange w:id="277" w:author="K.Pustygina" w:date="2018-04-16T14:21:00Z">
                  <w:rPr>
                    <w:rFonts w:eastAsia="Times New Roman" w:cs="Times New Roman"/>
                    <w:bCs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r>
              <w:rPr>
                <w:rFonts w:ascii="Calibri" w:hAnsi="Calibri"/>
                <w:color w:val="000000"/>
              </w:rPr>
              <w:t>CRM_SUBJECT_CD</w:t>
            </w:r>
          </w:p>
        </w:tc>
      </w:tr>
      <w:tr w:rsidR="00635B91" w:rsidRPr="00CF437D" w14:paraId="0620C74A" w14:textId="343EE72A" w:rsidTr="00635B91">
        <w:trPr>
          <w:trHeight w:val="102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941F0" w14:textId="4B07E7F9" w:rsidR="00635B91" w:rsidRPr="00CF437D" w:rsidRDefault="00635B91" w:rsidP="008D57C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278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 w:eastAsia="ru-RU"/>
                <w:rPrChange w:id="279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ID </w:t>
            </w: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280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Лизинговой сделки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378F6" w14:textId="3DB0A6D5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28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28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opportunity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28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(Лизинговая сделка)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48155" w14:textId="51EF137B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28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28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GUID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27F68" w14:textId="73FE9860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 w:eastAsia="ru-RU"/>
                <w:rPrChange w:id="286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287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Поле</w:t>
            </w: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 w:eastAsia="ru-RU"/>
                <w:rPrChange w:id="288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289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таблицы</w:t>
            </w: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 w:eastAsia="ru-RU"/>
                <w:rPrChange w:id="290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opportunity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29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.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29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Связь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29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29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таблицы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29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29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new_leasobject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29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29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с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29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30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таблицей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30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opportunity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30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по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30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30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полю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30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30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new_opportunityid</w:t>
            </w:r>
            <w:proofErr w:type="spellEnd"/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E9757" w14:textId="70A6470E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30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308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Техническое поле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59D637" w14:textId="115B11D0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0"/>
                <w:szCs w:val="20"/>
                <w:lang w:val="en-US" w:eastAsia="ru-RU"/>
                <w:rPrChange w:id="309" w:author="K.Pustygina" w:date="2018-04-16T14:21:00Z">
                  <w:rPr>
                    <w:rFonts w:ascii="Calibri" w:eastAsia="Times New Roman" w:hAnsi="Calibri" w:cs="Times New Roman"/>
                    <w:bCs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proofErr w:type="spellStart"/>
            <w:r w:rsidRPr="00CF437D">
              <w:rPr>
                <w:color w:val="000000"/>
                <w:sz w:val="20"/>
                <w:szCs w:val="20"/>
                <w:rPrChange w:id="310" w:author="K.Pustygina" w:date="2018-04-16T14:21:00Z">
                  <w:rPr>
                    <w:rFonts w:ascii="Calibri" w:hAnsi="Calibri"/>
                    <w:color w:val="000000"/>
                  </w:rPr>
                </w:rPrChange>
              </w:rPr>
              <w:t>opportunity_GUID</w:t>
            </w:r>
            <w:proofErr w:type="spellEnd"/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9D5F6" w14:textId="2F49C00F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ru-RU"/>
                <w:rPrChange w:id="311" w:author="K.Pustygina" w:date="2018-04-16T14:21:00Z">
                  <w:rPr>
                    <w:rFonts w:ascii="Calibri" w:eastAsia="Times New Roman" w:hAnsi="Calibri" w:cs="Times New Roman"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Cs/>
                <w:color w:val="000000"/>
                <w:sz w:val="20"/>
                <w:szCs w:val="20"/>
                <w:lang w:val="en-US" w:eastAsia="ru-RU"/>
                <w:rPrChange w:id="312" w:author="K.Pustygina" w:date="2018-04-16T14:21:00Z">
                  <w:rPr>
                    <w:rFonts w:ascii="Calibri" w:eastAsia="Times New Roman" w:hAnsi="Calibri" w:cs="Times New Roman"/>
                    <w:bCs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GUID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F09D95" w14:textId="095B0EB5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0"/>
                <w:szCs w:val="20"/>
                <w:lang w:val="en-US" w:eastAsia="ru-RU"/>
                <w:rPrChange w:id="313" w:author="K.Pustygina" w:date="2018-04-16T14:21:00Z">
                  <w:rPr>
                    <w:rFonts w:ascii="Calibri" w:eastAsia="Times New Roman" w:hAnsi="Calibri" w:cs="Times New Roman"/>
                    <w:bCs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Cs/>
                <w:color w:val="000000"/>
                <w:sz w:val="20"/>
                <w:szCs w:val="20"/>
                <w:lang w:val="en-US" w:eastAsia="ru-RU"/>
                <w:rPrChange w:id="314" w:author="K.Pustygina" w:date="2018-04-16T14:21:00Z">
                  <w:rPr>
                    <w:rFonts w:ascii="Calibri" w:eastAsia="Times New Roman" w:hAnsi="Calibri" w:cs="Times New Roman"/>
                    <w:bCs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36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37145E" w14:textId="7C4FF974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0"/>
                <w:szCs w:val="20"/>
                <w:lang w:val="en-US" w:eastAsia="ru-RU"/>
                <w:rPrChange w:id="315" w:author="K.Pustygina" w:date="2018-04-16T14:21:00Z">
                  <w:rPr>
                    <w:rFonts w:eastAsia="Times New Roman" w:cs="Times New Roman"/>
                    <w:bCs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r>
              <w:rPr>
                <w:rFonts w:ascii="Calibri" w:hAnsi="Calibri"/>
                <w:color w:val="000000"/>
              </w:rPr>
              <w:t>CRM_CONTRACT_ID_CD</w:t>
            </w:r>
          </w:p>
        </w:tc>
      </w:tr>
      <w:tr w:rsidR="00635B91" w:rsidRPr="00CF437D" w14:paraId="69E0132A" w14:textId="18153963" w:rsidTr="00635B91">
        <w:trPr>
          <w:trHeight w:val="102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43315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316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317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Этап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84E6C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31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31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new_statuscode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32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(Этап)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55C01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32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32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new_name</w:t>
            </w:r>
            <w:proofErr w:type="spellEnd"/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769E0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32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324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Поле таблицы </w:t>
            </w:r>
            <w:proofErr w:type="spellStart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325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new_statuscode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32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. Связь таблицы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32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new_leasobject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32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с таблицей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32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new_statuscode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33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по полю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33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new_statuscodeid</w:t>
            </w:r>
            <w:proofErr w:type="spellEnd"/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5BC93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33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33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 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BAD476" w14:textId="6DC70A3D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33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proofErr w:type="spellStart"/>
            <w:r w:rsidRPr="00CF437D">
              <w:rPr>
                <w:color w:val="000000"/>
                <w:sz w:val="20"/>
                <w:szCs w:val="20"/>
                <w:rPrChange w:id="335" w:author="K.Pustygina" w:date="2018-04-16T14:21:00Z">
                  <w:rPr>
                    <w:rFonts w:ascii="Calibri" w:hAnsi="Calibri"/>
                    <w:color w:val="000000"/>
                  </w:rPr>
                </w:rPrChange>
              </w:rPr>
              <w:t>new_statuscode_new_name</w:t>
            </w:r>
            <w:proofErr w:type="spellEnd"/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5A45E" w14:textId="007BE2DC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33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33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Строка</w:t>
            </w:r>
            <w:proofErr w:type="spellEnd"/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89CD9C" w14:textId="01C5E6DD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33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33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100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47395A" w14:textId="2321C6C9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340" w:author="K.Pustygina" w:date="2018-04-16T14:21:00Z">
                  <w:rPr>
                    <w:rFonts w:eastAsia="Times New Roman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r>
              <w:rPr>
                <w:rFonts w:ascii="Calibri" w:hAnsi="Calibri"/>
                <w:color w:val="000000"/>
              </w:rPr>
              <w:t>STAGE</w:t>
            </w:r>
          </w:p>
        </w:tc>
      </w:tr>
      <w:tr w:rsidR="00635B91" w:rsidRPr="00CF437D" w14:paraId="407A9D8D" w14:textId="246FCF85" w:rsidTr="00635B91">
        <w:trPr>
          <w:trHeight w:val="30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C2233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341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342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Наимен</w:t>
            </w: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343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lastRenderedPageBreak/>
              <w:t>ование предмета лизинга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8E69B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34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34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lastRenderedPageBreak/>
              <w:t>new_leaso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34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lastRenderedPageBreak/>
              <w:t>bject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34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(Предмет лизинга)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38740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34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34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lastRenderedPageBreak/>
              <w:t>new_nam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35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lastRenderedPageBreak/>
              <w:t>e</w:t>
            </w:r>
            <w:proofErr w:type="spellEnd"/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86BE7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351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352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lastRenderedPageBreak/>
              <w:t xml:space="preserve">Поле таблицы </w:t>
            </w:r>
            <w:proofErr w:type="spellStart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353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lastRenderedPageBreak/>
              <w:t>new_leasobject</w:t>
            </w:r>
            <w:proofErr w:type="spellEnd"/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06BF7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35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35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lastRenderedPageBreak/>
              <w:t> 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99077B" w14:textId="07E0B06A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35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proofErr w:type="spellStart"/>
            <w:r w:rsidRPr="00CF437D">
              <w:rPr>
                <w:color w:val="000000"/>
                <w:sz w:val="20"/>
                <w:szCs w:val="20"/>
                <w:rPrChange w:id="357" w:author="K.Pustygina" w:date="2018-04-16T14:21:00Z">
                  <w:rPr>
                    <w:rFonts w:ascii="Calibri" w:hAnsi="Calibri"/>
                    <w:color w:val="000000"/>
                  </w:rPr>
                </w:rPrChange>
              </w:rPr>
              <w:t>new_leasobject_ne</w:t>
            </w:r>
            <w:r w:rsidRPr="00CF437D">
              <w:rPr>
                <w:color w:val="000000"/>
                <w:sz w:val="20"/>
                <w:szCs w:val="20"/>
                <w:rPrChange w:id="358" w:author="K.Pustygina" w:date="2018-04-16T14:21:00Z">
                  <w:rPr>
                    <w:rFonts w:ascii="Calibri" w:hAnsi="Calibri"/>
                    <w:color w:val="000000"/>
                  </w:rPr>
                </w:rPrChange>
              </w:rPr>
              <w:lastRenderedPageBreak/>
              <w:t>w_name</w:t>
            </w:r>
            <w:proofErr w:type="spellEnd"/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D3DD6" w14:textId="397571BC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35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36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lastRenderedPageBreak/>
              <w:t>Строка</w:t>
            </w:r>
            <w:proofErr w:type="spellEnd"/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CF8182" w14:textId="1E1BF8DC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36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36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100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78E008" w14:textId="61D3D938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363" w:author="K.Pustygina" w:date="2018-04-16T14:21:00Z">
                  <w:rPr>
                    <w:rFonts w:eastAsia="Times New Roman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r>
              <w:rPr>
                <w:rFonts w:ascii="Calibri" w:hAnsi="Calibri"/>
                <w:color w:val="000000"/>
              </w:rPr>
              <w:t>LEASING_SUBJECT</w:t>
            </w:r>
            <w:r>
              <w:rPr>
                <w:rFonts w:ascii="Calibri" w:hAnsi="Calibri"/>
                <w:color w:val="000000"/>
              </w:rPr>
              <w:lastRenderedPageBreak/>
              <w:t>_NAM</w:t>
            </w:r>
          </w:p>
        </w:tc>
      </w:tr>
      <w:tr w:rsidR="00635B91" w:rsidRPr="00CF437D" w14:paraId="75543280" w14:textId="68377985" w:rsidTr="00635B91">
        <w:trPr>
          <w:trHeight w:val="102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AF441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364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365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lastRenderedPageBreak/>
              <w:t xml:space="preserve">Сквозной номер </w:t>
            </w:r>
            <w:proofErr w:type="gramStart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366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ПЛ</w:t>
            </w:r>
            <w:proofErr w:type="gramEnd"/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926C6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36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36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new_leasobject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36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(Предмет лизинга)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14681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37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37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new_number_sp</w:t>
            </w:r>
            <w:proofErr w:type="spellEnd"/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AB520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372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373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Поле таблицы </w:t>
            </w:r>
            <w:proofErr w:type="spellStart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374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new_leasobject</w:t>
            </w:r>
            <w:proofErr w:type="spellEnd"/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38CFA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37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37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Доп</w:t>
            </w:r>
            <w:proofErr w:type="gram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37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.т</w:t>
            </w:r>
            <w:proofErr w:type="gram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37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ребование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37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Заказчика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7E884B" w14:textId="51DC7580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38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proofErr w:type="spellStart"/>
            <w:r w:rsidRPr="00CF437D">
              <w:rPr>
                <w:color w:val="000000"/>
                <w:sz w:val="20"/>
                <w:szCs w:val="20"/>
                <w:lang w:val="en-US"/>
                <w:rPrChange w:id="381" w:author="K.Pustygina" w:date="2018-04-16T14:21:00Z">
                  <w:rPr>
                    <w:rFonts w:ascii="Calibri" w:hAnsi="Calibri"/>
                    <w:color w:val="000000"/>
                    <w:lang w:val="en-US"/>
                  </w:rPr>
                </w:rPrChange>
              </w:rPr>
              <w:t>new_leasobject_new_number_sp</w:t>
            </w:r>
            <w:proofErr w:type="spellEnd"/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035E8" w14:textId="2EC0FB89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38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38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Строка</w:t>
            </w:r>
            <w:proofErr w:type="spellEnd"/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DB89CD" w14:textId="52CC2C31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38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38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4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3DC70C" w14:textId="17412F22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386" w:author="K.Pustygina" w:date="2018-04-16T14:21:00Z">
                  <w:rPr>
                    <w:rFonts w:eastAsia="Times New Roman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>
              <w:rPr>
                <w:rFonts w:ascii="Calibri" w:hAnsi="Calibri"/>
                <w:color w:val="000000"/>
              </w:rPr>
              <w:t>LEASING_SUBJECT_NUM</w:t>
            </w:r>
          </w:p>
        </w:tc>
      </w:tr>
      <w:tr w:rsidR="00635B91" w:rsidRPr="00CF437D" w14:paraId="657440CC" w14:textId="6409E821" w:rsidTr="00635B91">
        <w:trPr>
          <w:trHeight w:val="102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256FB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387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388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Номер Лизинговой сделки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FA609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38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39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opportunity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39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(Лизинговая сделка)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192B8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39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39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name</w:t>
            </w:r>
            <w:proofErr w:type="spellEnd"/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66275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39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395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Поле</w:t>
            </w: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 w:eastAsia="ru-RU"/>
                <w:rPrChange w:id="396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397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таблицы</w:t>
            </w: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 w:eastAsia="ru-RU"/>
                <w:rPrChange w:id="398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opportunity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39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.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40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Связь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40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40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таблицы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40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40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new_leasobject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40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40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с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40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40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таблицей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40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opportunity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41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по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41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41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полю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41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41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new_opportunityid</w:t>
            </w:r>
            <w:proofErr w:type="spellEnd"/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BCC2B" w14:textId="3D5EE4D6" w:rsidR="00635B91" w:rsidRPr="00CF437D" w:rsidRDefault="00635B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41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41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 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D3597E" w14:textId="119482AC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41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proofErr w:type="spellStart"/>
            <w:r w:rsidRPr="00CF437D">
              <w:rPr>
                <w:color w:val="000000"/>
                <w:sz w:val="20"/>
                <w:szCs w:val="20"/>
                <w:rPrChange w:id="418" w:author="K.Pustygina" w:date="2018-04-16T14:21:00Z">
                  <w:rPr>
                    <w:rFonts w:ascii="Calibri" w:hAnsi="Calibri"/>
                    <w:color w:val="000000"/>
                  </w:rPr>
                </w:rPrChange>
              </w:rPr>
              <w:t>opportunity_name</w:t>
            </w:r>
            <w:proofErr w:type="spellEnd"/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C355E" w14:textId="5D3F70B3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41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42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Строка</w:t>
            </w:r>
            <w:proofErr w:type="spellEnd"/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8EB698" w14:textId="7C31CB12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42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42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300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1B32D8" w14:textId="3AB9F382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423" w:author="K.Pustygina" w:date="2018-04-16T14:21:00Z">
                  <w:rPr>
                    <w:rFonts w:eastAsia="Times New Roman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r>
              <w:rPr>
                <w:rFonts w:ascii="Calibri" w:hAnsi="Calibri"/>
                <w:color w:val="000000"/>
              </w:rPr>
              <w:t>PRE_CONTRACT_ID_CD</w:t>
            </w:r>
          </w:p>
        </w:tc>
      </w:tr>
      <w:tr w:rsidR="00635B91" w:rsidRPr="00CF437D" w14:paraId="6DD187C3" w14:textId="0D7A8826" w:rsidTr="00635B91">
        <w:trPr>
          <w:trHeight w:val="102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6AE46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424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425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Номер договора лизинга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876F1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42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42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new_contract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42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(Договор лизинга)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7C846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42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43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new_name</w:t>
            </w:r>
            <w:proofErr w:type="spellEnd"/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B25A2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43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432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Поле</w:t>
            </w: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 w:eastAsia="ru-RU"/>
                <w:rPrChange w:id="433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434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таблицы</w:t>
            </w: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 w:eastAsia="ru-RU"/>
                <w:rPrChange w:id="435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proofErr w:type="spellStart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 w:eastAsia="ru-RU"/>
                <w:rPrChange w:id="436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new_contract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43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.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43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Связь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43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44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таблицы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44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44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new_leasobject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44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44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с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44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44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таблицей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44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44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new_contract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44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45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по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45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45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полю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45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45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new_leasobject</w:t>
            </w:r>
            <w:proofErr w:type="spellEnd"/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F8987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45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</w:p>
          <w:p w14:paraId="5ABBB311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45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99C01A" w14:textId="0965CBCA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45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proofErr w:type="spellStart"/>
            <w:r w:rsidRPr="00CF437D">
              <w:rPr>
                <w:color w:val="000000"/>
                <w:sz w:val="20"/>
                <w:szCs w:val="20"/>
                <w:rPrChange w:id="458" w:author="K.Pustygina" w:date="2018-04-16T14:21:00Z">
                  <w:rPr>
                    <w:rFonts w:ascii="Calibri" w:hAnsi="Calibri"/>
                    <w:color w:val="000000"/>
                  </w:rPr>
                </w:rPrChange>
              </w:rPr>
              <w:t>new_contract_new_name</w:t>
            </w:r>
            <w:proofErr w:type="spellEnd"/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D4FDA" w14:textId="781D2823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45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46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Строка</w:t>
            </w:r>
            <w:proofErr w:type="spellEnd"/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F1EA59" w14:textId="156DD0D6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46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46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100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C5E110" w14:textId="0ABF98FF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463" w:author="K.Pustygina" w:date="2018-04-16T14:21:00Z">
                  <w:rPr>
                    <w:rFonts w:eastAsia="Times New Roman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r>
              <w:rPr>
                <w:rFonts w:ascii="Calibri" w:hAnsi="Calibri"/>
                <w:color w:val="000000"/>
              </w:rPr>
              <w:t>PRE_CONTRACT_NUM</w:t>
            </w:r>
          </w:p>
        </w:tc>
      </w:tr>
      <w:tr w:rsidR="00635B91" w:rsidRPr="00CF437D" w14:paraId="0B7EBC26" w14:textId="3257F2B0" w:rsidTr="00635B91">
        <w:trPr>
          <w:trHeight w:val="1491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235F5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464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465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Ответственный менеджер за сделку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CC40E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46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46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systemuser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46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(Пользователь)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A34F0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46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47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new_fio</w:t>
            </w:r>
            <w:proofErr w:type="spellEnd"/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DAB96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47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472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Поле таблицы </w:t>
            </w:r>
            <w:proofErr w:type="spellStart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473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systemuser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47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. Связь таблицы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47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new_leasobject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47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с таблицей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47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opportunity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47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по полю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47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new_opportunityid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48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и связь таблицы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48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opportunity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48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с таблицей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48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lastRenderedPageBreak/>
              <w:t>systemuser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48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по полю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48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new_coremanagerualid</w:t>
            </w:r>
            <w:proofErr w:type="spellEnd"/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C6F82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48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BA9655" w14:textId="2147CCEA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48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proofErr w:type="spellStart"/>
            <w:r w:rsidRPr="00CF437D">
              <w:rPr>
                <w:color w:val="000000"/>
                <w:sz w:val="20"/>
                <w:szCs w:val="20"/>
                <w:rPrChange w:id="488" w:author="K.Pustygina" w:date="2018-04-16T14:21:00Z">
                  <w:rPr>
                    <w:rFonts w:ascii="Calibri" w:hAnsi="Calibri"/>
                    <w:color w:val="000000"/>
                  </w:rPr>
                </w:rPrChange>
              </w:rPr>
              <w:t>systemuser_new_fio</w:t>
            </w:r>
            <w:proofErr w:type="spellEnd"/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F61B8" w14:textId="526B62D0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48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49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Строка</w:t>
            </w:r>
            <w:proofErr w:type="spellEnd"/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15E063" w14:textId="6BE312EB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49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49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200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06158A" w14:textId="735D2F26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493" w:author="K.Pustygina" w:date="2018-04-16T14:21:00Z">
                  <w:rPr>
                    <w:rFonts w:eastAsia="Times New Roman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r>
              <w:rPr>
                <w:rFonts w:ascii="Calibri" w:hAnsi="Calibri"/>
                <w:color w:val="000000"/>
              </w:rPr>
              <w:t>MANAGER_NAM</w:t>
            </w:r>
          </w:p>
        </w:tc>
      </w:tr>
      <w:tr w:rsidR="00635B91" w:rsidRPr="00CF437D" w14:paraId="32B3AE35" w14:textId="4B753389" w:rsidTr="00635B91">
        <w:trPr>
          <w:trHeight w:val="1413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4C344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494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495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lastRenderedPageBreak/>
              <w:t>Подразделение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3C9CB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49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49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businessunit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49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(Подразделение)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12C2A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49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50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name</w:t>
            </w:r>
            <w:proofErr w:type="spellEnd"/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822AC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50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502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Поле таблицы </w:t>
            </w:r>
            <w:proofErr w:type="spellStart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503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businessunit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50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. Связь таблицы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50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new_leasobject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50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с таблицей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50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opportunity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50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по полю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50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new_opportunityid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51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и связь таблицы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51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opportunity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51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с таблицей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51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businessunit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51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по полю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51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new_territory</w:t>
            </w:r>
            <w:proofErr w:type="spellEnd"/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6EB09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51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9BB30C" w14:textId="5A8D0040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51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proofErr w:type="spellStart"/>
            <w:r w:rsidRPr="00CF437D">
              <w:rPr>
                <w:color w:val="000000"/>
                <w:sz w:val="20"/>
                <w:szCs w:val="20"/>
                <w:rPrChange w:id="518" w:author="K.Pustygina" w:date="2018-04-16T14:21:00Z">
                  <w:rPr>
                    <w:rFonts w:ascii="Calibri" w:hAnsi="Calibri"/>
                    <w:color w:val="000000"/>
                  </w:rPr>
                </w:rPrChange>
              </w:rPr>
              <w:t>businessunit_name</w:t>
            </w:r>
            <w:proofErr w:type="spellEnd"/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D6FC" w14:textId="1D2633BE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51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52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Строка</w:t>
            </w:r>
            <w:proofErr w:type="spellEnd"/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A744AB" w14:textId="6DB7D3AC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52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52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160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46F7E4" w14:textId="58E6ADB4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523" w:author="K.Pustygina" w:date="2018-04-16T14:21:00Z">
                  <w:rPr>
                    <w:rFonts w:eastAsia="Times New Roman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r>
              <w:rPr>
                <w:rFonts w:ascii="Calibri" w:hAnsi="Calibri"/>
                <w:color w:val="000000"/>
              </w:rPr>
              <w:t>BUSINESS_UNIT_NAM</w:t>
            </w:r>
          </w:p>
        </w:tc>
      </w:tr>
      <w:tr w:rsidR="00635B91" w:rsidRPr="00CF437D" w14:paraId="0A0486FB" w14:textId="3FA0DFF6" w:rsidTr="00635B91">
        <w:trPr>
          <w:trHeight w:val="102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EFD59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524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525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Источник обращения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A0DDB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52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52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opportunity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52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(Лизинговая сделка)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27230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52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53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new_incidentsource_d</w:t>
            </w:r>
            <w:proofErr w:type="spellEnd"/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356EE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53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532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Поле</w:t>
            </w: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 w:eastAsia="ru-RU"/>
                <w:rPrChange w:id="533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534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таблицы</w:t>
            </w: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 w:eastAsia="ru-RU"/>
                <w:rPrChange w:id="535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opportunity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53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.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53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Связь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53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53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таблицы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54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54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new_leasobject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54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54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с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54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54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таблицей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54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opportunity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54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по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54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54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полю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55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55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new_opportunityid</w:t>
            </w:r>
            <w:proofErr w:type="spellEnd"/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ACAD8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55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738108" w14:textId="6E4F8FE2" w:rsidR="00635B91" w:rsidRPr="00CF437D" w:rsidRDefault="00635B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55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color w:val="000000"/>
                <w:sz w:val="20"/>
                <w:szCs w:val="20"/>
                <w:rPrChange w:id="554" w:author="K.Pustygina" w:date="2018-04-16T14:21:00Z">
                  <w:rPr>
                    <w:rFonts w:ascii="Calibri" w:hAnsi="Calibri"/>
                    <w:color w:val="000000"/>
                  </w:rPr>
                </w:rPrChange>
              </w:rPr>
              <w:t>opportunity_new_incidentsource_d</w:t>
            </w:r>
            <w:proofErr w:type="spellEnd"/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086E0" w14:textId="3930C7F3" w:rsidR="00635B91" w:rsidRPr="00CF437D" w:rsidRDefault="00635B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55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55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Набор параметров (передаем значение пункта списка в виде строки)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27A8CD" w14:textId="78630AB4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55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55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Max 200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BCBD0E" w14:textId="24A2B79F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559" w:author="K.Pustygina" w:date="2018-04-16T14:21:00Z">
                  <w:rPr>
                    <w:rFonts w:eastAsia="Times New Roman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r>
              <w:rPr>
                <w:rFonts w:ascii="Calibri" w:hAnsi="Calibri"/>
                <w:color w:val="000000"/>
              </w:rPr>
              <w:t>APPEAL_SOURCE</w:t>
            </w:r>
          </w:p>
        </w:tc>
      </w:tr>
      <w:tr w:rsidR="00635B91" w:rsidRPr="00CF437D" w14:paraId="6D0C7F99" w14:textId="78AD9002" w:rsidTr="00635B91">
        <w:trPr>
          <w:trHeight w:val="1242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FA4F7" w14:textId="7C213BB8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560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561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Тема задачи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86D73" w14:textId="55AA4CF2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56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56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task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56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(Задача)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BA6D2" w14:textId="609B9075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56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56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subject</w:t>
            </w:r>
            <w:proofErr w:type="spellEnd"/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BC286" w14:textId="6B2D846E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567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568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Поле таблицы </w:t>
            </w:r>
            <w:proofErr w:type="spellStart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569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task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57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. Связь таблицы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57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new_leasobject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57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с таблицей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57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opportunity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57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по полю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57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new_opportunityid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57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и связь таблицы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57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opportunity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57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с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57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lastRenderedPageBreak/>
              <w:t xml:space="preserve">таблицей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58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task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58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по полю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58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regardingobjectid</w:t>
            </w:r>
            <w:proofErr w:type="spellEnd"/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2484C" w14:textId="5E85C324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58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58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lastRenderedPageBreak/>
              <w:t>Тип задачи в зависимости от этапа различный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E54DFC" w14:textId="7D4FBBDF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58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proofErr w:type="spellStart"/>
            <w:r w:rsidRPr="00CF437D">
              <w:rPr>
                <w:color w:val="000000"/>
                <w:sz w:val="20"/>
                <w:szCs w:val="20"/>
                <w:rPrChange w:id="586" w:author="K.Pustygina" w:date="2018-04-16T14:21:00Z">
                  <w:rPr>
                    <w:rFonts w:ascii="Calibri" w:hAnsi="Calibri"/>
                    <w:color w:val="000000"/>
                  </w:rPr>
                </w:rPrChange>
              </w:rPr>
              <w:t>task_subject</w:t>
            </w:r>
            <w:proofErr w:type="spellEnd"/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E80E7" w14:textId="2D29DBE3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58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58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Строка</w:t>
            </w:r>
            <w:proofErr w:type="spellEnd"/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A7848F" w14:textId="3359E1D5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58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59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350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7A9955" w14:textId="116B1173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591" w:author="K.Pustygina" w:date="2018-04-16T14:21:00Z">
                  <w:rPr>
                    <w:rFonts w:eastAsia="Times New Roman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r>
              <w:rPr>
                <w:rFonts w:ascii="Calibri" w:hAnsi="Calibri"/>
                <w:color w:val="000000"/>
              </w:rPr>
              <w:t>TASK_SUBJECT</w:t>
            </w:r>
          </w:p>
        </w:tc>
      </w:tr>
      <w:tr w:rsidR="00635B91" w:rsidRPr="00CF437D" w14:paraId="77C7A21B" w14:textId="3B592E6A" w:rsidTr="00635B91">
        <w:trPr>
          <w:trHeight w:val="1242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AFBBC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592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593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lastRenderedPageBreak/>
              <w:t>Дата время создания задачи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8501D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59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59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task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59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(Задача)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622D5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59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59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createdon</w:t>
            </w:r>
            <w:proofErr w:type="spellEnd"/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304FE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59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600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Поле таблицы </w:t>
            </w:r>
            <w:proofErr w:type="spellStart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601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task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60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. Связь таблицы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60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new_leasobject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60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с таблицей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60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opportunity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60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по полю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60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new_opportunityid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60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и связь таблицы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60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opportunity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61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с таблицей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61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task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61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по полю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61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regardingobjectid</w:t>
            </w:r>
            <w:proofErr w:type="spellEnd"/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36647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61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61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Тип задачи в зависимости от этапа различный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E30ED2" w14:textId="76E75411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61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color w:val="000000"/>
                <w:sz w:val="20"/>
                <w:szCs w:val="20"/>
                <w:rPrChange w:id="617" w:author="K.Pustygina" w:date="2018-04-16T14:21:00Z">
                  <w:rPr>
                    <w:rFonts w:ascii="Calibri" w:hAnsi="Calibri"/>
                    <w:color w:val="000000"/>
                  </w:rPr>
                </w:rPrChange>
              </w:rPr>
              <w:t>task_createdon</w:t>
            </w:r>
            <w:proofErr w:type="spellEnd"/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9C78D" w14:textId="2CED9111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61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61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Дата/Время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AAF6FF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62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567EDC" w14:textId="53893594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621" w:author="K.Pustygina" w:date="2018-04-16T14:21:00Z">
                  <w:rPr>
                    <w:rFonts w:eastAsia="Times New Roman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>
              <w:rPr>
                <w:rFonts w:ascii="Calibri" w:hAnsi="Calibri"/>
                <w:color w:val="000000"/>
              </w:rPr>
              <w:t>TASK_BEGIN_DT</w:t>
            </w:r>
          </w:p>
        </w:tc>
      </w:tr>
      <w:tr w:rsidR="00635B91" w:rsidRPr="00CF437D" w14:paraId="2E4593AE" w14:textId="7C4D9C67" w:rsidTr="00635B91">
        <w:trPr>
          <w:trHeight w:val="14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2F0CD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622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623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Дата время закрытия задачи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CC037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62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62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task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62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(Задача)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6CC5C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62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62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actualend1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A98BF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62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630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Поле таблицы </w:t>
            </w:r>
            <w:proofErr w:type="spellStart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631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task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63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. Связь таблицы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63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new_leasobject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63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с таблицей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63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opportunity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63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по полю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63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new_opportunityid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63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и связь таблицы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63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opportunity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64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с таблицей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64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task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64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по полю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64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regardingobjectid</w:t>
            </w:r>
            <w:proofErr w:type="spellEnd"/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2C17C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64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64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Тип задачи в зависимости от этапа различный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BD4524" w14:textId="23910C56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64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color w:val="000000"/>
                <w:sz w:val="20"/>
                <w:szCs w:val="20"/>
                <w:rPrChange w:id="647" w:author="K.Pustygina" w:date="2018-04-16T14:21:00Z">
                  <w:rPr>
                    <w:rFonts w:ascii="Calibri" w:hAnsi="Calibri"/>
                    <w:color w:val="000000"/>
                  </w:rPr>
                </w:rPrChange>
              </w:rPr>
              <w:t>task_actualend1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64535" w14:textId="11BC595F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64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64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Дата/Время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3E2BFB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65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761D7E" w14:textId="51D94F92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651" w:author="K.Pustygina" w:date="2018-04-16T14:21:00Z">
                  <w:rPr>
                    <w:rFonts w:eastAsia="Times New Roman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>
              <w:rPr>
                <w:rFonts w:ascii="Calibri" w:hAnsi="Calibri"/>
                <w:color w:val="000000"/>
              </w:rPr>
              <w:t>TASK_END_DT</w:t>
            </w:r>
          </w:p>
        </w:tc>
      </w:tr>
      <w:tr w:rsidR="00635B91" w:rsidRPr="00CF437D" w14:paraId="7904AF1E" w14:textId="76565133" w:rsidTr="00635B91">
        <w:trPr>
          <w:trHeight w:val="102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68FDB" w14:textId="43BF1759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652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653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История выполнения задачи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9C79B" w14:textId="403E6A73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65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65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task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65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(Задача)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B79AC" w14:textId="6AA0D503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65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65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new_history</w:t>
            </w:r>
            <w:proofErr w:type="spellEnd"/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798B1" w14:textId="04618EFD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659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660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Поле таблицы </w:t>
            </w:r>
            <w:proofErr w:type="spellStart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661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task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66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. Связь таблицы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66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new_leasobject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66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с таблицей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66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opportunity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66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по полю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66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new_opportunityid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66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и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66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lastRenderedPageBreak/>
              <w:t xml:space="preserve">связь таблицы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67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opportunity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67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с таблицей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67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task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67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по полю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67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regardingobjectid</w:t>
            </w:r>
            <w:proofErr w:type="spellEnd"/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9BD01" w14:textId="2DB73B54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67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67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lastRenderedPageBreak/>
              <w:t>Тип задачи в зависимости от этапа различный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AE544E" w14:textId="0E92F1F9" w:rsidR="00635B91" w:rsidRPr="00CF437D" w:rsidRDefault="00635B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67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color w:val="000000"/>
                <w:sz w:val="20"/>
                <w:szCs w:val="20"/>
                <w:rPrChange w:id="678" w:author="K.Pustygina" w:date="2018-04-16T14:21:00Z">
                  <w:rPr>
                    <w:rFonts w:ascii="Calibri" w:hAnsi="Calibri"/>
                    <w:color w:val="000000"/>
                  </w:rPr>
                </w:rPrChange>
              </w:rPr>
              <w:t>task_new_history</w:t>
            </w:r>
            <w:proofErr w:type="spellEnd"/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FCEB0" w14:textId="55122F53" w:rsidR="00635B91" w:rsidRPr="00CF437D" w:rsidRDefault="00635B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67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68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Многострочный текст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646A44" w14:textId="0A45DEDD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68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68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20 000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75F6FA" w14:textId="18CE87F5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683" w:author="K.Pustygina" w:date="2018-04-16T14:21:00Z">
                  <w:rPr>
                    <w:rFonts w:eastAsia="Times New Roman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>
              <w:rPr>
                <w:rFonts w:ascii="Calibri" w:hAnsi="Calibri"/>
                <w:color w:val="000000"/>
              </w:rPr>
              <w:t>TASK_HISTORY</w:t>
            </w:r>
          </w:p>
        </w:tc>
      </w:tr>
      <w:tr w:rsidR="00635B91" w:rsidRPr="00CF437D" w14:paraId="43A3317A" w14:textId="1090D2C7" w:rsidTr="00635B91">
        <w:trPr>
          <w:trHeight w:val="102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F47B0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684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685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lastRenderedPageBreak/>
              <w:t xml:space="preserve">Марка </w:t>
            </w:r>
            <w:proofErr w:type="gramStart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686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ПЛ</w:t>
            </w:r>
            <w:proofErr w:type="gramEnd"/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DFDBC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68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68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new_brends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68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(Марка </w:t>
            </w:r>
            <w:proofErr w:type="gram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69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ПЛ</w:t>
            </w:r>
            <w:proofErr w:type="gram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69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)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BE41F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69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69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new_name</w:t>
            </w:r>
            <w:proofErr w:type="spellEnd"/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B5666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69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695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Поле таблицы </w:t>
            </w:r>
            <w:proofErr w:type="spellStart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696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new_brends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69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. Связь таблицы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69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new_leasobject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69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с таблицей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70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new_brends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70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по полю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70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new_leascarbrendlookup</w:t>
            </w:r>
            <w:proofErr w:type="spellEnd"/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E586D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70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6F9349" w14:textId="36598FCF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70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proofErr w:type="spellStart"/>
            <w:r w:rsidRPr="00CF437D">
              <w:rPr>
                <w:color w:val="000000"/>
                <w:sz w:val="20"/>
                <w:szCs w:val="20"/>
                <w:rPrChange w:id="705" w:author="K.Pustygina" w:date="2018-04-16T14:21:00Z">
                  <w:rPr>
                    <w:rFonts w:ascii="Calibri" w:hAnsi="Calibri"/>
                    <w:color w:val="000000"/>
                  </w:rPr>
                </w:rPrChange>
              </w:rPr>
              <w:t>new_brends_new_name</w:t>
            </w:r>
            <w:proofErr w:type="spellEnd"/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D7652" w14:textId="7BE4F3F2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70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70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Строка</w:t>
            </w:r>
            <w:proofErr w:type="spellEnd"/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9ECDFE" w14:textId="4B5D095B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70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70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1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71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00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F2DCBC" w14:textId="46427568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711" w:author="K.Pustygina" w:date="2018-04-16T14:21:00Z">
                  <w:rPr>
                    <w:rFonts w:eastAsia="Times New Roman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r>
              <w:rPr>
                <w:rFonts w:ascii="Calibri" w:hAnsi="Calibri"/>
                <w:color w:val="000000"/>
              </w:rPr>
              <w:t>BREND_NAM</w:t>
            </w:r>
          </w:p>
        </w:tc>
      </w:tr>
      <w:tr w:rsidR="00635B91" w:rsidRPr="00CF437D" w14:paraId="00D976E2" w14:textId="660AD3DD" w:rsidTr="00635B91">
        <w:trPr>
          <w:trHeight w:val="102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DF407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712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713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Модель </w:t>
            </w:r>
            <w:proofErr w:type="gramStart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714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ПЛ</w:t>
            </w:r>
            <w:proofErr w:type="gramEnd"/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7A129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71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71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new_models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71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(Модель </w:t>
            </w:r>
            <w:proofErr w:type="gram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71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ПЛ</w:t>
            </w:r>
            <w:proofErr w:type="gram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71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)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E7BF6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72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72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new_name</w:t>
            </w:r>
            <w:proofErr w:type="spellEnd"/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64C95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72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723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Поле таблицы </w:t>
            </w:r>
            <w:proofErr w:type="spellStart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724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new_models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72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. Связь таблицы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72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new_leasobject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72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с таблицей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72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new_models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72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по полю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73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new_leascarmodel</w:t>
            </w:r>
            <w:proofErr w:type="spellEnd"/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4BD27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73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7B0382" w14:textId="24EED470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73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proofErr w:type="spellStart"/>
            <w:r w:rsidRPr="00CF437D">
              <w:rPr>
                <w:color w:val="000000"/>
                <w:sz w:val="20"/>
                <w:szCs w:val="20"/>
                <w:rPrChange w:id="733" w:author="K.Pustygina" w:date="2018-04-16T14:21:00Z">
                  <w:rPr>
                    <w:rFonts w:ascii="Calibri" w:hAnsi="Calibri"/>
                    <w:color w:val="000000"/>
                  </w:rPr>
                </w:rPrChange>
              </w:rPr>
              <w:t>new_models_new_name</w:t>
            </w:r>
            <w:proofErr w:type="spellEnd"/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09EF7" w14:textId="68722179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73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73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Строка</w:t>
            </w:r>
            <w:proofErr w:type="spellEnd"/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C38E1F" w14:textId="0A830D91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73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73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1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73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00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6EAEA2" w14:textId="7E9EE17B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739" w:author="K.Pustygina" w:date="2018-04-16T14:21:00Z">
                  <w:rPr>
                    <w:rFonts w:eastAsia="Times New Roman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r>
              <w:rPr>
                <w:rFonts w:ascii="Calibri" w:hAnsi="Calibri"/>
                <w:color w:val="000000"/>
              </w:rPr>
              <w:t>MODEL_NAM</w:t>
            </w:r>
          </w:p>
        </w:tc>
      </w:tr>
      <w:tr w:rsidR="00635B91" w:rsidRPr="00CF437D" w14:paraId="17D98EF1" w14:textId="592E6586" w:rsidTr="00635B91">
        <w:trPr>
          <w:trHeight w:val="102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27D5E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740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741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Марка, модель по ПТС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03AA5" w14:textId="77777777" w:rsidR="00635B91" w:rsidRPr="00CF437D" w:rsidRDefault="00635B91" w:rsidP="000672D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74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74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new_leasobject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74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(Предмет лизинга)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69375" w14:textId="77777777" w:rsidR="00635B91" w:rsidRPr="00CF437D" w:rsidRDefault="00635B91" w:rsidP="000672D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74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74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new_brendandmodel1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3EAF2" w14:textId="77777777" w:rsidR="00635B91" w:rsidRPr="00CF437D" w:rsidRDefault="00635B91" w:rsidP="000672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747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748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Поле таблицы </w:t>
            </w:r>
            <w:proofErr w:type="spellStart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749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new_leasobject</w:t>
            </w:r>
            <w:proofErr w:type="spellEnd"/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393CAC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75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75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Доп</w:t>
            </w:r>
            <w:proofErr w:type="gram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75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.т</w:t>
            </w:r>
            <w:proofErr w:type="gram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75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ребование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75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Заказчика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99A77C" w14:textId="7958972A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75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r w:rsidRPr="00CF437D">
              <w:rPr>
                <w:color w:val="000000"/>
                <w:sz w:val="20"/>
                <w:szCs w:val="20"/>
                <w:rPrChange w:id="756" w:author="K.Pustygina" w:date="2018-04-16T14:21:00Z">
                  <w:rPr>
                    <w:rFonts w:ascii="Calibri" w:hAnsi="Calibri"/>
                    <w:color w:val="000000"/>
                  </w:rPr>
                </w:rPrChange>
              </w:rPr>
              <w:t>new_leasobject_new_brendandmodel1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4C0A" w14:textId="73428949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75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75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Строка</w:t>
            </w:r>
            <w:proofErr w:type="spellEnd"/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D99343" w14:textId="36E9450C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75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76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200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F9BC5D" w14:textId="303D2F8F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761" w:author="K.Pustygina" w:date="2018-04-16T14:21:00Z">
                  <w:rPr>
                    <w:rFonts w:eastAsia="Times New Roman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>
              <w:rPr>
                <w:rFonts w:ascii="Calibri" w:hAnsi="Calibri"/>
                <w:color w:val="000000"/>
              </w:rPr>
              <w:t>BREND_MODEL_NAM</w:t>
            </w:r>
          </w:p>
        </w:tc>
      </w:tr>
      <w:tr w:rsidR="00635B91" w:rsidRPr="00CF437D" w14:paraId="7B0A169D" w14:textId="7EBC3132" w:rsidTr="00635B91">
        <w:trPr>
          <w:trHeight w:val="102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D8227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762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763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Тип ТС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6DA67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76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76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new_cartype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76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(Тип ТС)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558CA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76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76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new_name</w:t>
            </w:r>
            <w:proofErr w:type="spellEnd"/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C2024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76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770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Поле таблицы </w:t>
            </w:r>
            <w:proofErr w:type="spellStart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771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new_cartype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77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. Связь таблицы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77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new_leasobject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77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с таблицей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77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new_cartype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77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по полю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77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new_cartype</w:t>
            </w:r>
            <w:proofErr w:type="spellEnd"/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9C7FC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77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77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 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7518C6" w14:textId="56AC153A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78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proofErr w:type="spellStart"/>
            <w:r w:rsidRPr="00CF437D">
              <w:rPr>
                <w:color w:val="000000"/>
                <w:sz w:val="20"/>
                <w:szCs w:val="20"/>
                <w:rPrChange w:id="781" w:author="K.Pustygina" w:date="2018-04-16T14:21:00Z">
                  <w:rPr>
                    <w:rFonts w:ascii="Calibri" w:hAnsi="Calibri"/>
                    <w:color w:val="000000"/>
                  </w:rPr>
                </w:rPrChange>
              </w:rPr>
              <w:t>new_cartype_new_name</w:t>
            </w:r>
            <w:proofErr w:type="spellEnd"/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BF9CD" w14:textId="53BB2486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78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78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Строка</w:t>
            </w:r>
            <w:proofErr w:type="spellEnd"/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FD3EE6" w14:textId="76503661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78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78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112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B83D35" w14:textId="36564ECD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786" w:author="K.Pustygina" w:date="2018-04-16T14:21:00Z">
                  <w:rPr>
                    <w:rFonts w:eastAsia="Times New Roman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r>
              <w:rPr>
                <w:rFonts w:ascii="Calibri" w:hAnsi="Calibri"/>
                <w:color w:val="000000"/>
              </w:rPr>
              <w:t>CAR_TYPE_NAM</w:t>
            </w:r>
          </w:p>
        </w:tc>
      </w:tr>
      <w:tr w:rsidR="00635B91" w:rsidRPr="00CF437D" w14:paraId="07AE2096" w14:textId="7B10DF42" w:rsidTr="00635B91">
        <w:trPr>
          <w:trHeight w:val="30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27FD8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787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788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lastRenderedPageBreak/>
              <w:t>Категория ТС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F5038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78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79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new_leasobject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79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(Предмет лизинга)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54A84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79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79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new_carcategory</w:t>
            </w:r>
            <w:proofErr w:type="spellEnd"/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85914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794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795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Поле таблицы </w:t>
            </w:r>
            <w:proofErr w:type="spellStart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796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new_leasobject</w:t>
            </w:r>
            <w:proofErr w:type="spellEnd"/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E5E23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79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79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 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7B91D3" w14:textId="22B72C5C" w:rsidR="00635B91" w:rsidRPr="00CF437D" w:rsidRDefault="00635B91" w:rsidP="000503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79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color w:val="000000"/>
                <w:sz w:val="20"/>
                <w:szCs w:val="20"/>
                <w:rPrChange w:id="800" w:author="K.Pustygina" w:date="2018-04-16T14:21:00Z">
                  <w:rPr>
                    <w:rFonts w:ascii="Calibri" w:hAnsi="Calibri"/>
                    <w:color w:val="000000"/>
                  </w:rPr>
                </w:rPrChange>
              </w:rPr>
              <w:t>new_leasobject_new_carcategory</w:t>
            </w:r>
            <w:proofErr w:type="spellEnd"/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943DC" w14:textId="20443395" w:rsidR="00635B91" w:rsidRPr="00CF437D" w:rsidRDefault="00635B91" w:rsidP="000503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80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80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Набор параметров</w:t>
            </w:r>
          </w:p>
          <w:p w14:paraId="5F1806ED" w14:textId="3140FB04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80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80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(передаем значение пункта списка в виде строки)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E3126A" w14:textId="5B145C8F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80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80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Max 200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51F258" w14:textId="2819DDC0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807" w:author="K.Pustygina" w:date="2018-04-16T14:21:00Z">
                  <w:rPr>
                    <w:rFonts w:eastAsia="Times New Roman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r>
              <w:rPr>
                <w:rFonts w:ascii="Calibri" w:hAnsi="Calibri"/>
                <w:color w:val="000000"/>
              </w:rPr>
              <w:t>VEHICLE_CATEGORY_NAM</w:t>
            </w:r>
          </w:p>
        </w:tc>
      </w:tr>
      <w:tr w:rsidR="00635B91" w:rsidRPr="00CF437D" w14:paraId="56044654" w14:textId="4FCAEE1D" w:rsidTr="00635B91">
        <w:trPr>
          <w:trHeight w:val="731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4D2FD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808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809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Предмет лизинга</w:t>
            </w:r>
            <w:proofErr w:type="gramStart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810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Б</w:t>
            </w:r>
            <w:proofErr w:type="gramEnd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811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/У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F0C1A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81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81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new_leasobject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81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(Предмет лизинга)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01345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81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81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new_bu</w:t>
            </w:r>
            <w:proofErr w:type="spellEnd"/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FFF08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817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818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Поле таблицы </w:t>
            </w:r>
            <w:proofErr w:type="spellStart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819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new_leasobject</w:t>
            </w:r>
            <w:proofErr w:type="spellEnd"/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79BE3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82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82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Доп</w:t>
            </w:r>
            <w:proofErr w:type="gram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82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.т</w:t>
            </w:r>
            <w:proofErr w:type="gram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82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ребование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82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Заказчика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98BCF3" w14:textId="682D9A8A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82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color w:val="000000"/>
                <w:sz w:val="20"/>
                <w:szCs w:val="20"/>
                <w:rPrChange w:id="826" w:author="K.Pustygina" w:date="2018-04-16T14:21:00Z">
                  <w:rPr>
                    <w:rFonts w:ascii="Calibri" w:hAnsi="Calibri"/>
                    <w:color w:val="000000"/>
                  </w:rPr>
                </w:rPrChange>
              </w:rPr>
              <w:t>new_leasobject_new_bu</w:t>
            </w:r>
            <w:proofErr w:type="spellEnd"/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707A9" w14:textId="66963C6B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82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82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Булево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D8719F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82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1DA7B3" w14:textId="035CC8F9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830" w:author="K.Pustygina" w:date="2018-04-16T14:21:00Z">
                  <w:rPr>
                    <w:rFonts w:eastAsia="Times New Roman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>
              <w:rPr>
                <w:rFonts w:ascii="Calibri" w:hAnsi="Calibri"/>
                <w:color w:val="000000"/>
              </w:rPr>
              <w:t>USED_FLG</w:t>
            </w:r>
          </w:p>
        </w:tc>
      </w:tr>
      <w:tr w:rsidR="00635B91" w:rsidRPr="00CF437D" w14:paraId="353192DB" w14:textId="07B75DB7" w:rsidTr="00635B91">
        <w:trPr>
          <w:trHeight w:val="102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7F3AE" w14:textId="5A834436" w:rsidR="00635B91" w:rsidRPr="00CF437D" w:rsidRDefault="00635B91" w:rsidP="00DF78E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831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832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Поставщик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C36D2" w14:textId="53C09C6C" w:rsidR="00635B91" w:rsidRPr="00CF437D" w:rsidRDefault="00635B91" w:rsidP="00DF78E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83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83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account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83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(Контрагент)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0039C" w14:textId="1F3DAAE3" w:rsidR="00635B91" w:rsidRPr="00CF437D" w:rsidRDefault="00635B91" w:rsidP="00DF78E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83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83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name</w:t>
            </w:r>
            <w:proofErr w:type="spellEnd"/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7521C" w14:textId="2B3AF3C6" w:rsidR="00635B91" w:rsidRPr="00CF437D" w:rsidRDefault="00635B91" w:rsidP="00DF78E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838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839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Поле таблицы </w:t>
            </w:r>
            <w:proofErr w:type="spellStart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840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account</w:t>
            </w:r>
            <w:proofErr w:type="spellEnd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841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.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84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Связь таблицы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84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new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84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_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84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leasobject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84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с таблицей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84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account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84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по полю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84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new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85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_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85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supplier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5DF3A" w14:textId="5320B40C" w:rsidR="00635B91" w:rsidRPr="00CF437D" w:rsidRDefault="00635B91" w:rsidP="007B3B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85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85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Доп</w:t>
            </w:r>
            <w:proofErr w:type="gram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85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.т</w:t>
            </w:r>
            <w:proofErr w:type="gram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85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ребование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85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Заказчика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5766EC" w14:textId="77777777" w:rsidR="00635B91" w:rsidRPr="00CF437D" w:rsidRDefault="00635B91" w:rsidP="001A6570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  <w:rPrChange w:id="857" w:author="K.Pustygina" w:date="2018-04-16T14:21:00Z">
                  <w:rPr>
                    <w:rFonts w:ascii="Calibri" w:hAnsi="Calibri"/>
                    <w:color w:val="000000"/>
                  </w:rPr>
                </w:rPrChange>
              </w:rPr>
            </w:pPr>
            <w:commentRangeStart w:id="858"/>
            <w:commentRangeStart w:id="859"/>
            <w:proofErr w:type="spellStart"/>
            <w:r w:rsidRPr="00CF437D">
              <w:rPr>
                <w:color w:val="000000"/>
                <w:sz w:val="20"/>
                <w:szCs w:val="20"/>
                <w:rPrChange w:id="860" w:author="K.Pustygina" w:date="2018-04-16T14:21:00Z">
                  <w:rPr>
                    <w:rFonts w:ascii="Calibri" w:hAnsi="Calibri"/>
                    <w:color w:val="000000"/>
                  </w:rPr>
                </w:rPrChange>
              </w:rPr>
              <w:t>supplier_name</w:t>
            </w:r>
            <w:commentRangeEnd w:id="858"/>
            <w:proofErr w:type="spellEnd"/>
            <w:r w:rsidRPr="00CF437D">
              <w:rPr>
                <w:rStyle w:val="a9"/>
                <w:sz w:val="20"/>
                <w:szCs w:val="20"/>
                <w:rPrChange w:id="861" w:author="K.Pustygina" w:date="2018-04-16T14:21:00Z">
                  <w:rPr>
                    <w:rStyle w:val="a9"/>
                  </w:rPr>
                </w:rPrChange>
              </w:rPr>
              <w:commentReference w:id="858"/>
            </w:r>
            <w:commentRangeEnd w:id="859"/>
            <w:r w:rsidRPr="00CF437D">
              <w:rPr>
                <w:rStyle w:val="a9"/>
                <w:sz w:val="20"/>
                <w:szCs w:val="20"/>
                <w:rPrChange w:id="862" w:author="K.Pustygina" w:date="2018-04-16T14:21:00Z">
                  <w:rPr>
                    <w:rStyle w:val="a9"/>
                  </w:rPr>
                </w:rPrChange>
              </w:rPr>
              <w:commentReference w:id="859"/>
            </w:r>
          </w:p>
          <w:p w14:paraId="52BEAEFF" w14:textId="11FC83C2" w:rsidR="00635B91" w:rsidRPr="00CF437D" w:rsidRDefault="00635B91" w:rsidP="007B3B3B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rPrChange w:id="863" w:author="K.Pustygina" w:date="2018-04-16T14:21:00Z">
                  <w:rPr>
                    <w:rFonts w:ascii="Calibri" w:hAnsi="Calibri"/>
                    <w:color w:val="000000"/>
                  </w:rPr>
                </w:rPrChange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379C8" w14:textId="7A957537" w:rsidR="00635B91" w:rsidRPr="00CF437D" w:rsidRDefault="00635B91" w:rsidP="007B3B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86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86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Строка</w:t>
            </w:r>
            <w:proofErr w:type="spellEnd"/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70B5DC" w14:textId="21DC124B" w:rsidR="00635B91" w:rsidRPr="00CF437D" w:rsidRDefault="00635B91" w:rsidP="007B3B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86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86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350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92E73C" w14:textId="1996B11B" w:rsidR="00635B91" w:rsidRPr="00CF437D" w:rsidRDefault="00635B91" w:rsidP="007B3B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868" w:author="K.Pustygina" w:date="2018-04-16T14:21:00Z">
                  <w:rPr>
                    <w:rFonts w:eastAsia="Times New Roman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r>
              <w:rPr>
                <w:rFonts w:ascii="Calibri" w:hAnsi="Calibri"/>
                <w:color w:val="000000"/>
              </w:rPr>
              <w:t>SUPPLIER_NAM</w:t>
            </w:r>
          </w:p>
        </w:tc>
      </w:tr>
      <w:tr w:rsidR="00635B91" w:rsidRPr="00CF437D" w14:paraId="1524BF79" w14:textId="3EBDB3A7" w:rsidTr="00541A73">
        <w:trPr>
          <w:trHeight w:val="102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4B36D" w14:textId="2E816DD8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869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870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ИНН (Поставщик)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4274E" w14:textId="0D3DA679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87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87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account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87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(Контрагент)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4927B" w14:textId="11282AEE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87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87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new_inn</w:t>
            </w:r>
            <w:proofErr w:type="spellEnd"/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46CE6" w14:textId="52CDD7A3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876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877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Поле таблицы </w:t>
            </w:r>
            <w:proofErr w:type="spellStart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878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account</w:t>
            </w:r>
            <w:proofErr w:type="spellEnd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879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.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88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Связь таблицы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88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new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88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_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88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leasobject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88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с таблицей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88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account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88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по полю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88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new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88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_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88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supplier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282E7" w14:textId="58215578" w:rsidR="00635B91" w:rsidRPr="00CF437D" w:rsidRDefault="00635B91" w:rsidP="007B3B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89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89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Доп</w:t>
            </w:r>
            <w:proofErr w:type="gram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89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.т</w:t>
            </w:r>
            <w:proofErr w:type="gram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89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ребование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89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Заказчика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42577B" w14:textId="77777777" w:rsidR="00635B91" w:rsidRPr="00CF437D" w:rsidRDefault="00635B91" w:rsidP="001A6570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  <w:rPrChange w:id="895" w:author="K.Pustygina" w:date="2018-04-16T14:21:00Z">
                  <w:rPr>
                    <w:rFonts w:ascii="Calibri" w:hAnsi="Calibri"/>
                    <w:color w:val="000000"/>
                  </w:rPr>
                </w:rPrChange>
              </w:rPr>
            </w:pPr>
            <w:commentRangeStart w:id="896"/>
            <w:commentRangeStart w:id="897"/>
            <w:proofErr w:type="spellStart"/>
            <w:r w:rsidRPr="00CF437D">
              <w:rPr>
                <w:color w:val="000000"/>
                <w:sz w:val="20"/>
                <w:szCs w:val="20"/>
                <w:rPrChange w:id="898" w:author="K.Pustygina" w:date="2018-04-16T14:21:00Z">
                  <w:rPr>
                    <w:rFonts w:ascii="Calibri" w:hAnsi="Calibri"/>
                    <w:color w:val="000000"/>
                  </w:rPr>
                </w:rPrChange>
              </w:rPr>
              <w:t>supplier_new_inn</w:t>
            </w:r>
            <w:commentRangeEnd w:id="896"/>
            <w:proofErr w:type="spellEnd"/>
            <w:r w:rsidRPr="00CF437D">
              <w:rPr>
                <w:rStyle w:val="a9"/>
                <w:sz w:val="20"/>
                <w:szCs w:val="20"/>
                <w:rPrChange w:id="899" w:author="K.Pustygina" w:date="2018-04-16T14:21:00Z">
                  <w:rPr>
                    <w:rStyle w:val="a9"/>
                  </w:rPr>
                </w:rPrChange>
              </w:rPr>
              <w:commentReference w:id="896"/>
            </w:r>
            <w:commentRangeEnd w:id="897"/>
            <w:r w:rsidRPr="00CF437D">
              <w:rPr>
                <w:rStyle w:val="a9"/>
                <w:sz w:val="20"/>
                <w:szCs w:val="20"/>
                <w:rPrChange w:id="900" w:author="K.Pustygina" w:date="2018-04-16T14:21:00Z">
                  <w:rPr>
                    <w:rStyle w:val="a9"/>
                  </w:rPr>
                </w:rPrChange>
              </w:rPr>
              <w:commentReference w:id="897"/>
            </w:r>
          </w:p>
          <w:p w14:paraId="2468E344" w14:textId="59ADAFE9" w:rsidR="00635B91" w:rsidRPr="00CF437D" w:rsidRDefault="00635B91" w:rsidP="007B3B3B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rPrChange w:id="901" w:author="K.Pustygina" w:date="2018-04-16T14:21:00Z">
                  <w:rPr>
                    <w:rFonts w:ascii="Calibri" w:hAnsi="Calibri"/>
                    <w:color w:val="000000"/>
                  </w:rPr>
                </w:rPrChange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1B5C5" w14:textId="784C5BC1" w:rsidR="00635B91" w:rsidRPr="00CF437D" w:rsidRDefault="00635B91" w:rsidP="007B3B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90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90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Строка</w:t>
            </w:r>
            <w:proofErr w:type="spellEnd"/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6BF5AE" w14:textId="35111B1D" w:rsidR="00635B91" w:rsidRPr="00CF437D" w:rsidRDefault="00635B91" w:rsidP="007B3B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90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90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12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A1D2C1" w14:textId="1A50FED9" w:rsidR="00635B91" w:rsidRPr="00CF437D" w:rsidRDefault="00635B91" w:rsidP="007B3B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906" w:author="K.Pustygina" w:date="2018-04-16T14:21:00Z">
                  <w:rPr>
                    <w:rFonts w:eastAsia="Times New Roman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r>
              <w:rPr>
                <w:rFonts w:ascii="Calibri" w:hAnsi="Calibri"/>
                <w:color w:val="000000"/>
              </w:rPr>
              <w:t>INN_SUPPLIER</w:t>
            </w:r>
          </w:p>
        </w:tc>
      </w:tr>
      <w:tr w:rsidR="00635B91" w:rsidRPr="00CF437D" w14:paraId="25D677D3" w14:textId="711EFBB8" w:rsidTr="009E0F78">
        <w:trPr>
          <w:trHeight w:val="102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BD576" w14:textId="75A9B20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907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908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Страна марки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8DA59" w14:textId="1CEADF94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90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91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new_country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91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(Страна)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0D50F0" w14:textId="55BBF49D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91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91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new_name</w:t>
            </w:r>
            <w:proofErr w:type="spellEnd"/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6E167" w14:textId="24BEF431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 w:eastAsia="ru-RU"/>
                <w:rPrChange w:id="914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915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Поле</w:t>
            </w: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 w:eastAsia="ru-RU"/>
                <w:rPrChange w:id="916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917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таблицы</w:t>
            </w: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 w:eastAsia="ru-RU"/>
                <w:rPrChange w:id="918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proofErr w:type="spellStart"/>
            <w:r w:rsidRPr="00CF437D">
              <w:rPr>
                <w:rFonts w:eastAsia="Times New Roman" w:cs="Times New Roman"/>
                <w:b/>
                <w:color w:val="000000"/>
                <w:sz w:val="20"/>
                <w:szCs w:val="20"/>
                <w:lang w:val="en-US" w:eastAsia="ru-RU"/>
                <w:rPrChange w:id="919" w:author="K.Pustygina" w:date="2018-04-16T14:21:00Z">
                  <w:rPr>
                    <w:rFonts w:ascii="Calibri" w:eastAsia="Times New Roman" w:hAnsi="Calibri" w:cs="Times New Roman"/>
                    <w:b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new_country</w:t>
            </w:r>
            <w:proofErr w:type="spellEnd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 w:eastAsia="ru-RU"/>
                <w:rPrChange w:id="920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.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92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Связь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92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92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таблицы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92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92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new_leasobject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92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92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с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92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92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таблицей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93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93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new_country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93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93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по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93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93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полю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93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93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new_country</w:t>
            </w:r>
            <w:proofErr w:type="spellEnd"/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1FA92" w14:textId="5B7D56B1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93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93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Доп</w:t>
            </w:r>
            <w:proofErr w:type="gram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94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.т</w:t>
            </w:r>
            <w:proofErr w:type="gram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94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ребование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94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Заказчика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F0E592" w14:textId="1BEEF323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94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proofErr w:type="spellStart"/>
            <w:r w:rsidRPr="00CF437D">
              <w:rPr>
                <w:color w:val="000000"/>
                <w:sz w:val="20"/>
                <w:szCs w:val="20"/>
                <w:rPrChange w:id="944" w:author="K.Pustygina" w:date="2018-04-16T14:21:00Z">
                  <w:rPr>
                    <w:rFonts w:ascii="Calibri" w:hAnsi="Calibri"/>
                    <w:color w:val="000000"/>
                  </w:rPr>
                </w:rPrChange>
              </w:rPr>
              <w:t>new_country_new_name</w:t>
            </w:r>
            <w:proofErr w:type="spellEnd"/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C3A27" w14:textId="66E36D9C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94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94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Строка</w:t>
            </w:r>
            <w:proofErr w:type="spellEnd"/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3EB7CE" w14:textId="58CB2E21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94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94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58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ABB83B" w14:textId="36DE970B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949" w:author="K.Pustygina" w:date="2018-04-16T14:21:00Z">
                  <w:rPr>
                    <w:rFonts w:eastAsia="Times New Roman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r>
              <w:rPr>
                <w:rFonts w:ascii="Calibri" w:hAnsi="Calibri"/>
                <w:color w:val="000000"/>
              </w:rPr>
              <w:t>COUNTRY_RU_NAM</w:t>
            </w:r>
          </w:p>
        </w:tc>
      </w:tr>
      <w:tr w:rsidR="00635B91" w:rsidRPr="00CF437D" w14:paraId="40EFD8A8" w14:textId="72C788F8" w:rsidTr="00541A73">
        <w:trPr>
          <w:trHeight w:val="102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AEFCF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950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951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lastRenderedPageBreak/>
              <w:t>Продукт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EDC99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95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95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new_product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95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(Продукт)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1B1ED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95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95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new_name</w:t>
            </w:r>
            <w:proofErr w:type="spellEnd"/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38A7E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95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958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Поле</w:t>
            </w: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 w:eastAsia="ru-RU"/>
                <w:rPrChange w:id="959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960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таблицы</w:t>
            </w: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 w:eastAsia="ru-RU"/>
                <w:rPrChange w:id="961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proofErr w:type="spellStart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 w:eastAsia="ru-RU"/>
                <w:rPrChange w:id="962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new_product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96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.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96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Связь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96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96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таблицы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96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96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new_leasobject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96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97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с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97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97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таблицей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97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97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new_product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97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97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по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97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97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полю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97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98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new_product</w:t>
            </w:r>
            <w:proofErr w:type="spellEnd"/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4E2DC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98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98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 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190560" w14:textId="38F2492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98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proofErr w:type="spellStart"/>
            <w:r w:rsidRPr="00CF437D">
              <w:rPr>
                <w:color w:val="000000"/>
                <w:sz w:val="20"/>
                <w:szCs w:val="20"/>
                <w:rPrChange w:id="984" w:author="K.Pustygina" w:date="2018-04-16T14:21:00Z">
                  <w:rPr>
                    <w:rFonts w:ascii="Calibri" w:hAnsi="Calibri"/>
                    <w:color w:val="000000"/>
                  </w:rPr>
                </w:rPrChange>
              </w:rPr>
              <w:t>new_product_new_name</w:t>
            </w:r>
            <w:proofErr w:type="spellEnd"/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F4E26" w14:textId="5DA3DB18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98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98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Строка</w:t>
            </w:r>
            <w:proofErr w:type="spellEnd"/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8B0DB9" w14:textId="7D325644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98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98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100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DE949E" w14:textId="14554303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989" w:author="K.Pustygina" w:date="2018-04-16T14:21:00Z">
                  <w:rPr>
                    <w:rFonts w:eastAsia="Times New Roman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r>
              <w:rPr>
                <w:rFonts w:ascii="Calibri" w:hAnsi="Calibri"/>
                <w:color w:val="000000"/>
              </w:rPr>
              <w:t>PRODUCT_NAM</w:t>
            </w:r>
          </w:p>
        </w:tc>
      </w:tr>
      <w:tr w:rsidR="00635B91" w:rsidRPr="00CF437D" w14:paraId="397316E7" w14:textId="54F85B45" w:rsidTr="00635B91">
        <w:trPr>
          <w:trHeight w:val="102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76A7D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990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991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Подпродукт</w:t>
            </w:r>
            <w:proofErr w:type="spellEnd"/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D25DC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99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99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new_subproduct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99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(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99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Подпродукт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99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)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24AB4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99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99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new_name</w:t>
            </w:r>
            <w:proofErr w:type="spellEnd"/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8B6CE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99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000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Поле таблицы </w:t>
            </w:r>
            <w:proofErr w:type="spellStart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001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new_subproduct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00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. Связь таблицы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00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new_leasobject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00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с таблицей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00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new_subproduct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00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по полю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00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new_subproduct</w:t>
            </w:r>
            <w:proofErr w:type="spellEnd"/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9C764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00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00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 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5571A6" w14:textId="41ED22ED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01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proofErr w:type="spellStart"/>
            <w:r w:rsidRPr="00CF437D">
              <w:rPr>
                <w:color w:val="000000"/>
                <w:sz w:val="20"/>
                <w:szCs w:val="20"/>
                <w:rPrChange w:id="1011" w:author="K.Pustygina" w:date="2018-04-16T14:21:00Z">
                  <w:rPr>
                    <w:rFonts w:ascii="Calibri" w:hAnsi="Calibri"/>
                    <w:color w:val="000000"/>
                  </w:rPr>
                </w:rPrChange>
              </w:rPr>
              <w:t>new_subproduct_new_name</w:t>
            </w:r>
            <w:proofErr w:type="spellEnd"/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AE1F7" w14:textId="44F0360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01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01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Строка</w:t>
            </w:r>
            <w:proofErr w:type="spellEnd"/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C8279D" w14:textId="1FCF119E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01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01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100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D2593B" w14:textId="25F87E8B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016" w:author="K.Pustygina" w:date="2018-04-16T14:21:00Z">
                  <w:rPr>
                    <w:rFonts w:eastAsia="Times New Roman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r>
              <w:rPr>
                <w:rFonts w:ascii="Calibri" w:hAnsi="Calibri"/>
                <w:color w:val="000000"/>
              </w:rPr>
              <w:t>SUBPRODUCT_NAM</w:t>
            </w:r>
          </w:p>
        </w:tc>
      </w:tr>
      <w:tr w:rsidR="00635B91" w:rsidRPr="00CF437D" w14:paraId="77B5B873" w14:textId="5EB60D3D" w:rsidTr="00635B91">
        <w:trPr>
          <w:trHeight w:val="1101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27204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017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018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Стоимость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CAB9E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01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02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quote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02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(Предложение)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08DA8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02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02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new_plndopds</w:t>
            </w:r>
            <w:proofErr w:type="spellEnd"/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76E42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024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025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Поле таблицы </w:t>
            </w:r>
            <w:proofErr w:type="spellStart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026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quote</w:t>
            </w:r>
            <w:proofErr w:type="spellEnd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027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.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02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Связь таблицы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02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new_leasobject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03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с таблицей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03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quote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03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по полю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03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new_leasobject</w:t>
            </w:r>
            <w:proofErr w:type="spellEnd"/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D86B5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03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106F26" w14:textId="4161BC0F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03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proofErr w:type="spellStart"/>
            <w:r w:rsidRPr="00CF437D">
              <w:rPr>
                <w:color w:val="000000"/>
                <w:sz w:val="20"/>
                <w:szCs w:val="20"/>
                <w:rPrChange w:id="1036" w:author="K.Pustygina" w:date="2018-04-16T14:21:00Z">
                  <w:rPr>
                    <w:rFonts w:ascii="Calibri" w:hAnsi="Calibri"/>
                    <w:color w:val="000000"/>
                  </w:rPr>
                </w:rPrChange>
              </w:rPr>
              <w:t>quote_new_plndopds</w:t>
            </w:r>
            <w:proofErr w:type="spellEnd"/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52414" w14:textId="3EF5D59B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03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03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Десятичное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03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(2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04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знака)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996AE6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04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26D114" w14:textId="491B53AB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042" w:author="K.Pustygina" w:date="2018-04-16T14:21:00Z">
                  <w:rPr>
                    <w:rFonts w:eastAsia="Times New Roman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>
              <w:rPr>
                <w:rFonts w:ascii="Calibri" w:hAnsi="Calibri"/>
                <w:color w:val="000000"/>
              </w:rPr>
              <w:t>FULLCOST_AMT</w:t>
            </w:r>
          </w:p>
        </w:tc>
      </w:tr>
      <w:tr w:rsidR="00635B91" w:rsidRPr="00CF437D" w14:paraId="5A91A036" w14:textId="312F9FAB" w:rsidTr="00635B91">
        <w:trPr>
          <w:trHeight w:val="102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206CC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043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044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Сумма финансирования, </w:t>
            </w:r>
            <w:proofErr w:type="spellStart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045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руб</w:t>
            </w:r>
            <w:proofErr w:type="spellEnd"/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B6CB1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04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04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quote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04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(Предложение)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59F10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04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05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new_summfundvtb</w:t>
            </w:r>
            <w:proofErr w:type="spellEnd"/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3FDB5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051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052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Поле таблицы </w:t>
            </w:r>
            <w:proofErr w:type="spellStart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053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quote</w:t>
            </w:r>
            <w:proofErr w:type="spellEnd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054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.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05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Связь таблицы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05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new_leasobject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05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с таблицей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05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quote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05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по полю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06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new_leasobject</w:t>
            </w:r>
            <w:proofErr w:type="spellEnd"/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8DAE0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06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06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 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967E74" w14:textId="5D785CBF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06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proofErr w:type="spellStart"/>
            <w:r w:rsidRPr="00CF437D">
              <w:rPr>
                <w:color w:val="000000"/>
                <w:sz w:val="20"/>
                <w:szCs w:val="20"/>
                <w:rPrChange w:id="1064" w:author="K.Pustygina" w:date="2018-04-16T14:21:00Z">
                  <w:rPr>
                    <w:rFonts w:ascii="Calibri" w:hAnsi="Calibri"/>
                    <w:color w:val="000000"/>
                  </w:rPr>
                </w:rPrChange>
              </w:rPr>
              <w:t>quote_new_summfundvtb</w:t>
            </w:r>
            <w:proofErr w:type="spellEnd"/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DCD2C" w14:textId="29850ED3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06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06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Десятичное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06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(2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06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знака)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A70B45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06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0D2DD4" w14:textId="3865914D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070" w:author="K.Pustygina" w:date="2018-04-16T14:21:00Z">
                  <w:rPr>
                    <w:rFonts w:eastAsia="Times New Roman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>
              <w:rPr>
                <w:rFonts w:ascii="Calibri" w:hAnsi="Calibri"/>
                <w:color w:val="000000"/>
              </w:rPr>
              <w:t>FINANCE_AMT</w:t>
            </w:r>
          </w:p>
        </w:tc>
      </w:tr>
      <w:tr w:rsidR="00635B91" w:rsidRPr="00CF437D" w14:paraId="109918CC" w14:textId="13A3D52A" w:rsidTr="00635B91">
        <w:trPr>
          <w:trHeight w:val="102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C137B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071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072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Аванс ЛП, %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423B0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07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07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quote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07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(Предложение)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9CDCA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07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07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new_agentfl</w:t>
            </w:r>
            <w:proofErr w:type="spellEnd"/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8705D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078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079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Поле таблицы </w:t>
            </w:r>
            <w:proofErr w:type="spellStart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080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quote</w:t>
            </w:r>
            <w:proofErr w:type="spellEnd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081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.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08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Связь таблицы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08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new_leasobject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08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с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08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lastRenderedPageBreak/>
              <w:t xml:space="preserve">таблицей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08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quote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08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по полю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08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new_leasobject</w:t>
            </w:r>
            <w:proofErr w:type="spellEnd"/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B592E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08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62EF33" w14:textId="6D8AE84C" w:rsidR="00635B91" w:rsidRPr="00CF437D" w:rsidRDefault="00635B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09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proofErr w:type="spellStart"/>
            <w:r w:rsidRPr="00CF437D">
              <w:rPr>
                <w:color w:val="000000"/>
                <w:sz w:val="20"/>
                <w:szCs w:val="20"/>
                <w:rPrChange w:id="1091" w:author="K.Pustygina" w:date="2018-04-16T14:21:00Z">
                  <w:rPr>
                    <w:rFonts w:ascii="Calibri" w:hAnsi="Calibri"/>
                    <w:color w:val="000000"/>
                  </w:rPr>
                </w:rPrChange>
              </w:rPr>
              <w:t>quote_new_agentfl</w:t>
            </w:r>
            <w:proofErr w:type="spellEnd"/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39FE8" w14:textId="587E251F" w:rsidR="00635B91" w:rsidRPr="00CF437D" w:rsidRDefault="00635B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09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09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Десятичное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09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(10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09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знаков)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2ABBA3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09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357A1D" w14:textId="2B840A12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097" w:author="K.Pustygina" w:date="2018-04-16T14:21:00Z">
                  <w:rPr>
                    <w:rFonts w:eastAsia="Times New Roman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>
              <w:rPr>
                <w:rFonts w:ascii="Calibri" w:hAnsi="Calibri"/>
                <w:color w:val="000000"/>
              </w:rPr>
              <w:t>PREPAY_RATE</w:t>
            </w:r>
          </w:p>
        </w:tc>
      </w:tr>
      <w:tr w:rsidR="00635B91" w:rsidRPr="00CF437D" w14:paraId="56960BD3" w14:textId="119A5373" w:rsidTr="00635B91">
        <w:trPr>
          <w:trHeight w:val="102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910D7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098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099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lastRenderedPageBreak/>
              <w:t xml:space="preserve">Аванс, в </w:t>
            </w:r>
            <w:proofErr w:type="spellStart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100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т.ч</w:t>
            </w:r>
            <w:proofErr w:type="spellEnd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101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. НДС, </w:t>
            </w:r>
            <w:proofErr w:type="spellStart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102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руб</w:t>
            </w:r>
            <w:proofErr w:type="spellEnd"/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7F3ED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10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10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quote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10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(Предложение)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5B38C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10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10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new_prepayment18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5E3A5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108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109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Поле таблицы </w:t>
            </w:r>
            <w:proofErr w:type="spellStart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110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quote</w:t>
            </w:r>
            <w:proofErr w:type="spellEnd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111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.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11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Связь таблицы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11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new_leasobject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11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с таблицей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11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quote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11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по полю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11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new_leasobject</w:t>
            </w:r>
            <w:proofErr w:type="spellEnd"/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AE5FF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11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DF4C99" w14:textId="04FE8E72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11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r w:rsidRPr="00CF437D">
              <w:rPr>
                <w:color w:val="000000"/>
                <w:sz w:val="20"/>
                <w:szCs w:val="20"/>
                <w:rPrChange w:id="1120" w:author="K.Pustygina" w:date="2018-04-16T14:21:00Z">
                  <w:rPr>
                    <w:rFonts w:ascii="Calibri" w:hAnsi="Calibri"/>
                    <w:color w:val="000000"/>
                  </w:rPr>
                </w:rPrChange>
              </w:rPr>
              <w:t>quote_new_prepayment18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6C46F" w14:textId="407F68AB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12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12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Десятичное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12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(2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12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знака)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8FB003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12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801CFF" w14:textId="038318E1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126" w:author="K.Pustygina" w:date="2018-04-16T14:21:00Z">
                  <w:rPr>
                    <w:rFonts w:eastAsia="Times New Roman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>
              <w:rPr>
                <w:rFonts w:ascii="Calibri" w:hAnsi="Calibri"/>
                <w:color w:val="000000"/>
              </w:rPr>
              <w:t>PREPAY_AMT</w:t>
            </w:r>
          </w:p>
        </w:tc>
      </w:tr>
      <w:tr w:rsidR="00635B91" w:rsidRPr="00CF437D" w14:paraId="340B1E92" w14:textId="15E541A6" w:rsidTr="00635B91">
        <w:trPr>
          <w:trHeight w:val="102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09397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127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128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% </w:t>
            </w:r>
            <w:r w:rsidRPr="00CF437D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  <w:rPrChange w:id="1129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sz w:val="20"/>
                    <w:szCs w:val="20"/>
                    <w:lang w:eastAsia="ru-RU"/>
                  </w:rPr>
                </w:rPrChange>
              </w:rPr>
              <w:t>ставка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ADDF4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13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13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quote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13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(Предложение)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181CD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13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13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new_procent</w:t>
            </w:r>
            <w:proofErr w:type="spellEnd"/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D7D1A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135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136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Поле таблицы </w:t>
            </w:r>
            <w:proofErr w:type="spellStart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137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quote</w:t>
            </w:r>
            <w:proofErr w:type="spellEnd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138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.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13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Связь таблицы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14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new_leasobject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14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с таблицей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14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quote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14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по полю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14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new_leasobject</w:t>
            </w:r>
            <w:proofErr w:type="spellEnd"/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509F0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14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14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 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6AB180" w14:textId="34AB4F02" w:rsidR="00635B91" w:rsidRPr="00CF437D" w:rsidRDefault="00635B91" w:rsidP="003A2BB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14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color w:val="000000"/>
                <w:sz w:val="20"/>
                <w:szCs w:val="20"/>
                <w:rPrChange w:id="1148" w:author="K.Pustygina" w:date="2018-04-16T14:21:00Z">
                  <w:rPr>
                    <w:rFonts w:ascii="Calibri" w:hAnsi="Calibri"/>
                    <w:color w:val="000000"/>
                  </w:rPr>
                </w:rPrChange>
              </w:rPr>
              <w:t>quote_new_procent</w:t>
            </w:r>
            <w:proofErr w:type="spellEnd"/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BAF78" w14:textId="7B8A79AC" w:rsidR="00635B91" w:rsidRPr="00CF437D" w:rsidRDefault="00635B91" w:rsidP="003A2BB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14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15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Набор параметров</w:t>
            </w:r>
          </w:p>
          <w:p w14:paraId="3494DD2B" w14:textId="24EAA404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15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15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(передаем значение пункта списка в виде строки)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D39A4C" w14:textId="372FBF2E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15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15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Max 200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143D12" w14:textId="575E160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155" w:author="K.Pustygina" w:date="2018-04-16T14:21:00Z">
                  <w:rPr>
                    <w:rFonts w:eastAsia="Times New Roman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r>
              <w:rPr>
                <w:rFonts w:ascii="Calibri" w:hAnsi="Calibri"/>
                <w:color w:val="000000"/>
              </w:rPr>
              <w:t>OFFER_RATE</w:t>
            </w:r>
          </w:p>
        </w:tc>
      </w:tr>
      <w:tr w:rsidR="00635B91" w:rsidRPr="00CF437D" w14:paraId="17B1507C" w14:textId="7E77A51D" w:rsidTr="00635B91">
        <w:trPr>
          <w:trHeight w:val="102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08D79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156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157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Срок лизинга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02AE9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15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15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quote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16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(Предложение)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AD8D9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16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16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new_srok</w:t>
            </w:r>
            <w:proofErr w:type="spellEnd"/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E037A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163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164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Поле таблицы </w:t>
            </w:r>
            <w:proofErr w:type="spellStart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165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quote</w:t>
            </w:r>
            <w:proofErr w:type="spellEnd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166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.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16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Связь таблицы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16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new_leasobject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16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с таблицей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17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quote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17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по полю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17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new_leasobject</w:t>
            </w:r>
            <w:proofErr w:type="spellEnd"/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848E5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17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17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 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1D78CE" w14:textId="2B02BDEB" w:rsidR="00635B91" w:rsidRPr="00CF437D" w:rsidRDefault="00635B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17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color w:val="000000"/>
                <w:sz w:val="20"/>
                <w:szCs w:val="20"/>
                <w:rPrChange w:id="1176" w:author="K.Pustygina" w:date="2018-04-16T14:21:00Z">
                  <w:rPr>
                    <w:rFonts w:ascii="Calibri" w:hAnsi="Calibri"/>
                    <w:color w:val="000000"/>
                  </w:rPr>
                </w:rPrChange>
              </w:rPr>
              <w:t>quote_new_srok</w:t>
            </w:r>
            <w:proofErr w:type="spellEnd"/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380A8" w14:textId="3A283246" w:rsidR="00635B91" w:rsidRPr="00CF437D" w:rsidRDefault="00635B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17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17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Целое число до 2 147 483 647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201A4C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17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0657F9" w14:textId="4F7FDD6A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180" w:author="K.Pustygina" w:date="2018-04-16T14:21:00Z">
                  <w:rPr>
                    <w:rFonts w:eastAsia="Times New Roman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>
              <w:rPr>
                <w:rFonts w:ascii="Calibri" w:hAnsi="Calibri"/>
                <w:color w:val="000000"/>
              </w:rPr>
              <w:t>LEASE_TERM</w:t>
            </w:r>
          </w:p>
        </w:tc>
      </w:tr>
      <w:tr w:rsidR="00635B91" w:rsidRPr="00CF437D" w14:paraId="3A011EC7" w14:textId="4169D0D6" w:rsidTr="00635B91">
        <w:trPr>
          <w:trHeight w:val="102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96FFB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181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182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АВ, </w:t>
            </w:r>
            <w:r w:rsidRPr="00CF437D"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  <w:rPrChange w:id="1183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i/>
                    <w:iCs/>
                    <w:sz w:val="20"/>
                    <w:szCs w:val="20"/>
                    <w:lang w:eastAsia="ru-RU"/>
                  </w:rPr>
                </w:rPrChange>
              </w:rPr>
              <w:t>%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995DF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18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18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quote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18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(Предложение)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773DD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18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18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new_agentrubles</w:t>
            </w:r>
            <w:proofErr w:type="spellEnd"/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4B5B0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189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190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Поле таблицы </w:t>
            </w:r>
            <w:proofErr w:type="spellStart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191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quote</w:t>
            </w:r>
            <w:proofErr w:type="spellEnd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192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.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19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Связь таблицы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19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new_leasobject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19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с таблицей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19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quote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19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по полю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19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new_leasobject</w:t>
            </w:r>
            <w:proofErr w:type="spellEnd"/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AD097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19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20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 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D53F67" w14:textId="233CB112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20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proofErr w:type="spellStart"/>
            <w:r w:rsidRPr="00CF437D">
              <w:rPr>
                <w:color w:val="000000"/>
                <w:sz w:val="20"/>
                <w:szCs w:val="20"/>
                <w:rPrChange w:id="1202" w:author="K.Pustygina" w:date="2018-04-16T14:21:00Z">
                  <w:rPr>
                    <w:rFonts w:ascii="Calibri" w:hAnsi="Calibri"/>
                    <w:color w:val="000000"/>
                  </w:rPr>
                </w:rPrChange>
              </w:rPr>
              <w:t>quote_new_agentrubles</w:t>
            </w:r>
            <w:proofErr w:type="spellEnd"/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8B7FE" w14:textId="0CB0345B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20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20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Десятичное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20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(2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20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знака)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186CAA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20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7D725E" w14:textId="775E014C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208" w:author="K.Pustygina" w:date="2018-04-16T14:21:00Z">
                  <w:rPr>
                    <w:rFonts w:eastAsia="Times New Roman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>
              <w:rPr>
                <w:rFonts w:ascii="Calibri" w:hAnsi="Calibri"/>
                <w:color w:val="000000"/>
              </w:rPr>
              <w:t>AGENT_FEE_RATE</w:t>
            </w:r>
          </w:p>
        </w:tc>
      </w:tr>
      <w:tr w:rsidR="00635B91" w:rsidRPr="00CF437D" w14:paraId="6ED0DD05" w14:textId="4E9944B5" w:rsidTr="00635B91">
        <w:trPr>
          <w:trHeight w:val="102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67DAD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209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210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lastRenderedPageBreak/>
              <w:t xml:space="preserve">АВ, </w:t>
            </w:r>
            <w:proofErr w:type="spellStart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211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руб</w:t>
            </w:r>
            <w:proofErr w:type="spellEnd"/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03755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21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21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quote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21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(Предложение)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7776B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21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21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new_agentfi_rub</w:t>
            </w:r>
            <w:proofErr w:type="spellEnd"/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D1EE9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217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218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Поле таблицы </w:t>
            </w:r>
            <w:proofErr w:type="spellStart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219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quote</w:t>
            </w:r>
            <w:proofErr w:type="spellEnd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220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.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22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Связь таблицы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22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new_leasobject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22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с таблицей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22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quote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22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по полю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22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new_leasobject</w:t>
            </w:r>
            <w:proofErr w:type="spellEnd"/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79EB9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22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22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 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8E8A56" w14:textId="6A61CB11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22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proofErr w:type="spellStart"/>
            <w:r w:rsidRPr="00CF437D">
              <w:rPr>
                <w:color w:val="000000"/>
                <w:sz w:val="20"/>
                <w:szCs w:val="20"/>
                <w:rPrChange w:id="1230" w:author="K.Pustygina" w:date="2018-04-16T14:21:00Z">
                  <w:rPr>
                    <w:rFonts w:ascii="Calibri" w:hAnsi="Calibri"/>
                    <w:color w:val="000000"/>
                  </w:rPr>
                </w:rPrChange>
              </w:rPr>
              <w:t>quote_new_agentfi_rub</w:t>
            </w:r>
            <w:proofErr w:type="spellEnd"/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CE571" w14:textId="35EE4309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23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23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Десятичное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23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(2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23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знака)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B86FDF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23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EDB54F" w14:textId="6C64BFFC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236" w:author="K.Pustygina" w:date="2018-04-16T14:21:00Z">
                  <w:rPr>
                    <w:rFonts w:eastAsia="Times New Roman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>
              <w:rPr>
                <w:rFonts w:ascii="Calibri" w:hAnsi="Calibri"/>
                <w:color w:val="000000"/>
              </w:rPr>
              <w:t>AGENT_FEE_AMT</w:t>
            </w:r>
          </w:p>
        </w:tc>
      </w:tr>
      <w:tr w:rsidR="00635B91" w:rsidRPr="00CF437D" w14:paraId="6B8060A6" w14:textId="02518493" w:rsidTr="00635B91">
        <w:trPr>
          <w:trHeight w:val="102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C0366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237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238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KB, </w:t>
            </w:r>
            <w:r w:rsidRPr="00CF437D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  <w:rPrChange w:id="1239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sz w:val="20"/>
                    <w:szCs w:val="20"/>
                    <w:lang w:eastAsia="ru-RU"/>
                  </w:rPr>
                </w:rPrChange>
              </w:rPr>
              <w:t xml:space="preserve">в </w:t>
            </w:r>
            <w:proofErr w:type="spellStart"/>
            <w:r w:rsidRPr="00CF437D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  <w:rPrChange w:id="1240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sz w:val="20"/>
                    <w:szCs w:val="20"/>
                    <w:lang w:eastAsia="ru-RU"/>
                  </w:rPr>
                </w:rPrChange>
              </w:rPr>
              <w:t>т.ч</w:t>
            </w:r>
            <w:proofErr w:type="spellEnd"/>
            <w:r w:rsidRPr="00CF437D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  <w:rPrChange w:id="1241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sz w:val="20"/>
                    <w:szCs w:val="20"/>
                    <w:lang w:eastAsia="ru-RU"/>
                  </w:rPr>
                </w:rPrChange>
              </w:rPr>
              <w:t xml:space="preserve">. НДС (18%), </w:t>
            </w:r>
            <w:proofErr w:type="spellStart"/>
            <w:r w:rsidRPr="00CF437D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  <w:rPrChange w:id="1242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sz w:val="20"/>
                    <w:szCs w:val="20"/>
                    <w:lang w:eastAsia="ru-RU"/>
                  </w:rPr>
                </w:rPrChange>
              </w:rPr>
              <w:t>руб</w:t>
            </w:r>
            <w:proofErr w:type="spellEnd"/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B4031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24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24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quote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24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(Предложение)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A4D00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24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24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new_comission18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8D17E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248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249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Поле таблицы </w:t>
            </w:r>
            <w:proofErr w:type="spellStart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250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quote</w:t>
            </w:r>
            <w:proofErr w:type="spellEnd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251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.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25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Связь таблицы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25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new_leasobject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25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с таблицей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25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quote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25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по полю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25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new_leasobject</w:t>
            </w:r>
            <w:proofErr w:type="spellEnd"/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9961A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25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6CE687" w14:textId="44B8289D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25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r w:rsidRPr="00CF437D">
              <w:rPr>
                <w:color w:val="000000"/>
                <w:sz w:val="20"/>
                <w:szCs w:val="20"/>
                <w:rPrChange w:id="1260" w:author="K.Pustygina" w:date="2018-04-16T14:21:00Z">
                  <w:rPr>
                    <w:rFonts w:ascii="Calibri" w:hAnsi="Calibri"/>
                    <w:color w:val="000000"/>
                  </w:rPr>
                </w:rPrChange>
              </w:rPr>
              <w:t>quote_new_comission18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3EFF2" w14:textId="475DC575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26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26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Десятичное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26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(2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26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знака)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77D328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26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57ABF6" w14:textId="70261EA8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266" w:author="K.Pustygina" w:date="2018-04-16T14:21:00Z">
                  <w:rPr>
                    <w:rFonts w:eastAsia="Times New Roman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>
              <w:rPr>
                <w:rFonts w:ascii="Calibri" w:hAnsi="Calibri"/>
                <w:color w:val="000000"/>
              </w:rPr>
              <w:t>COMISSION_AMT</w:t>
            </w:r>
          </w:p>
        </w:tc>
      </w:tr>
      <w:tr w:rsidR="00635B91" w:rsidRPr="00CF437D" w14:paraId="1D5AB78E" w14:textId="1A6CA475" w:rsidTr="00635B91">
        <w:trPr>
          <w:trHeight w:val="342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8AE3A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267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268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КВ,%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0AC87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26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27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quote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27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(Предложение)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79F7F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27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27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new_comission</w:t>
            </w:r>
            <w:proofErr w:type="spellEnd"/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E868E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274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275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Поле таблицы </w:t>
            </w:r>
            <w:proofErr w:type="spellStart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276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quote</w:t>
            </w:r>
            <w:proofErr w:type="spellEnd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277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.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27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Связь таблицы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27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new_leasobject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28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с таблицей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28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quote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28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по полю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28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new_leasobject</w:t>
            </w:r>
            <w:proofErr w:type="spellEnd"/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CD100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28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A6D9BE" w14:textId="2ACBD5DE" w:rsidR="00635B91" w:rsidRPr="00CF437D" w:rsidRDefault="00635B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28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proofErr w:type="spellStart"/>
            <w:r w:rsidRPr="00CF437D">
              <w:rPr>
                <w:color w:val="000000"/>
                <w:sz w:val="20"/>
                <w:szCs w:val="20"/>
                <w:rPrChange w:id="1286" w:author="K.Pustygina" w:date="2018-04-16T14:21:00Z">
                  <w:rPr>
                    <w:rFonts w:ascii="Calibri" w:hAnsi="Calibri"/>
                    <w:color w:val="000000"/>
                  </w:rPr>
                </w:rPrChange>
              </w:rPr>
              <w:t>quote_new_comission</w:t>
            </w:r>
            <w:proofErr w:type="spellEnd"/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DFF90" w14:textId="33D4BEC2" w:rsidR="00635B91" w:rsidRPr="00CF437D" w:rsidRDefault="00635B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28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28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Десятичное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28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(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29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10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29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29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знаков)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E547F2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29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EDEDCA" w14:textId="0172F378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294" w:author="K.Pustygina" w:date="2018-04-16T14:21:00Z">
                  <w:rPr>
                    <w:rFonts w:eastAsia="Times New Roman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>
              <w:rPr>
                <w:rFonts w:ascii="Calibri" w:hAnsi="Calibri"/>
                <w:color w:val="000000"/>
              </w:rPr>
              <w:t>COMISSION_RATE</w:t>
            </w:r>
          </w:p>
        </w:tc>
      </w:tr>
      <w:tr w:rsidR="00635B91" w:rsidRPr="00CF437D" w14:paraId="586903BB" w14:textId="46C85269" w:rsidTr="00635B91">
        <w:trPr>
          <w:trHeight w:val="102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09229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295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296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Выкупная стоимость, </w:t>
            </w:r>
            <w:proofErr w:type="spellStart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297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руб</w:t>
            </w:r>
            <w:proofErr w:type="spellEnd"/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404FD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29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29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quote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30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(Предложение)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02C70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30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30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new_countbyingsum</w:t>
            </w:r>
            <w:proofErr w:type="spellEnd"/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585F3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303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304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Поле таблицы </w:t>
            </w:r>
            <w:proofErr w:type="spellStart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305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quote</w:t>
            </w:r>
            <w:proofErr w:type="spellEnd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306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.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30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Связь таблицы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30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new_leasobject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30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с таблицей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31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quote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31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по полю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31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new_leasobject</w:t>
            </w:r>
            <w:proofErr w:type="spellEnd"/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09D22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31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31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 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05EF56" w14:textId="68D8816F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31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proofErr w:type="spellStart"/>
            <w:r w:rsidRPr="00CF437D">
              <w:rPr>
                <w:color w:val="000000"/>
                <w:sz w:val="20"/>
                <w:szCs w:val="20"/>
                <w:rPrChange w:id="1316" w:author="K.Pustygina" w:date="2018-04-16T14:21:00Z">
                  <w:rPr>
                    <w:rFonts w:ascii="Calibri" w:hAnsi="Calibri"/>
                    <w:color w:val="000000"/>
                  </w:rPr>
                </w:rPrChange>
              </w:rPr>
              <w:t>quote_new_countbyingsum</w:t>
            </w:r>
            <w:proofErr w:type="spellEnd"/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249D9" w14:textId="32FC0985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31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31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Десятичное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31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(2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32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знака)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23CCC5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32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0E5738" w14:textId="31F2ED61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322" w:author="K.Pustygina" w:date="2018-04-16T14:21:00Z">
                  <w:rPr>
                    <w:rFonts w:eastAsia="Times New Roman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>
              <w:rPr>
                <w:rFonts w:ascii="Calibri" w:hAnsi="Calibri"/>
                <w:color w:val="000000"/>
              </w:rPr>
              <w:t>REDEMPTION_AMT</w:t>
            </w:r>
          </w:p>
        </w:tc>
      </w:tr>
      <w:tr w:rsidR="00635B91" w:rsidRPr="00CF437D" w14:paraId="75DDF1A3" w14:textId="5734C759" w:rsidTr="00635B91">
        <w:trPr>
          <w:trHeight w:val="102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109BB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323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324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Вид лизинговых платежей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F1AE2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32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32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quote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32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(Предложение)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722AC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32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32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new_paidtype</w:t>
            </w:r>
            <w:proofErr w:type="spellEnd"/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A00C5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330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331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Поле таблицы </w:t>
            </w:r>
            <w:proofErr w:type="spellStart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332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quote</w:t>
            </w:r>
            <w:proofErr w:type="spellEnd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333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.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33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Связь таблицы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33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new_leasobject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33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с таблицей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33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quote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33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по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33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lastRenderedPageBreak/>
              <w:t xml:space="preserve">полю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34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new_leasobject</w:t>
            </w:r>
            <w:proofErr w:type="spellEnd"/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C48B4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34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34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lastRenderedPageBreak/>
              <w:t> 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AAC8CC" w14:textId="54EA6CB8" w:rsidR="00635B91" w:rsidRPr="00CF437D" w:rsidRDefault="00635B91" w:rsidP="003A2BB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34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color w:val="000000"/>
                <w:sz w:val="20"/>
                <w:szCs w:val="20"/>
                <w:rPrChange w:id="1344" w:author="K.Pustygina" w:date="2018-04-16T14:21:00Z">
                  <w:rPr>
                    <w:rFonts w:ascii="Calibri" w:hAnsi="Calibri"/>
                    <w:color w:val="000000"/>
                  </w:rPr>
                </w:rPrChange>
              </w:rPr>
              <w:t>quote_new_paidtype</w:t>
            </w:r>
            <w:proofErr w:type="spellEnd"/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13823" w14:textId="20BB7CAD" w:rsidR="00635B91" w:rsidRPr="00CF437D" w:rsidRDefault="00635B91" w:rsidP="003A2BB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34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34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Набор параметров</w:t>
            </w:r>
          </w:p>
          <w:p w14:paraId="14F112A3" w14:textId="58A305F1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34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34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(передаем значение пункта списка в виде строки)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1BA46D" w14:textId="3DC60A66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34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35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Max 200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D09087" w14:textId="4F89713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351" w:author="K.Pustygina" w:date="2018-04-16T14:21:00Z">
                  <w:rPr>
                    <w:rFonts w:eastAsia="Times New Roman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r>
              <w:rPr>
                <w:rFonts w:ascii="Calibri" w:hAnsi="Calibri"/>
                <w:color w:val="000000"/>
              </w:rPr>
              <w:t>PAYMENT_TYPE_NAM</w:t>
            </w:r>
          </w:p>
        </w:tc>
      </w:tr>
      <w:tr w:rsidR="00635B91" w:rsidRPr="00CF437D" w14:paraId="17291BFA" w14:textId="424553CC" w:rsidTr="00635B91">
        <w:trPr>
          <w:trHeight w:val="102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BE8A8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352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353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lastRenderedPageBreak/>
              <w:t>Шаг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96B58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35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35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quote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35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(Предложение)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7E18A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35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35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new_step</w:t>
            </w:r>
            <w:proofErr w:type="spellEnd"/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44B6A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359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360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Поле таблицы </w:t>
            </w:r>
            <w:proofErr w:type="spellStart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361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quote</w:t>
            </w:r>
            <w:proofErr w:type="spellEnd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362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.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36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Связь таблицы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36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new_leasobject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36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с таблицей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36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quote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36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по полю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36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new_leasobject</w:t>
            </w:r>
            <w:proofErr w:type="spellEnd"/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E0B03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36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37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 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814F7E" w14:textId="4059B02D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37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proofErr w:type="spellStart"/>
            <w:r w:rsidRPr="00CF437D">
              <w:rPr>
                <w:color w:val="000000"/>
                <w:sz w:val="20"/>
                <w:szCs w:val="20"/>
                <w:rPrChange w:id="1372" w:author="K.Pustygina" w:date="2018-04-16T14:21:00Z">
                  <w:rPr>
                    <w:rFonts w:ascii="Calibri" w:hAnsi="Calibri"/>
                    <w:color w:val="000000"/>
                  </w:rPr>
                </w:rPrChange>
              </w:rPr>
              <w:t>quote_new_step</w:t>
            </w:r>
            <w:proofErr w:type="spellEnd"/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2550F" w14:textId="59E60CAE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37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37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Десятичное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37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(2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37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знака)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5E0EBB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37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ACA142" w14:textId="66C91B30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378" w:author="K.Pustygina" w:date="2018-04-16T14:21:00Z">
                  <w:rPr>
                    <w:rFonts w:eastAsia="Times New Roman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>
              <w:rPr>
                <w:rFonts w:ascii="Calibri" w:hAnsi="Calibri"/>
                <w:color w:val="000000"/>
              </w:rPr>
              <w:t>REDUCE_STEP</w:t>
            </w:r>
          </w:p>
        </w:tc>
      </w:tr>
      <w:tr w:rsidR="00635B91" w:rsidRPr="00CF437D" w14:paraId="63526FA2" w14:textId="11B34D40" w:rsidTr="00635B91">
        <w:trPr>
          <w:trHeight w:val="1471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30DE7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379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380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Валюта </w:t>
            </w:r>
            <w:proofErr w:type="gramStart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381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ПЛ</w:t>
            </w:r>
            <w:proofErr w:type="gramEnd"/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926B8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38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38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transactioncurrency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38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(Валюта)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F257B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38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38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isocurrencycode</w:t>
            </w:r>
            <w:proofErr w:type="spellEnd"/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DA1D8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387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388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Поле таблицы </w:t>
            </w:r>
            <w:proofErr w:type="spellStart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389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transactioncurrency</w:t>
            </w:r>
            <w:proofErr w:type="spellEnd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390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.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39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Связь таблицы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39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new_leasobject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39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с таблицей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39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quote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39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по полю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39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new_leasobject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39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и связь таблицы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39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quote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39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с таблицей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40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transactioncurrency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40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по полю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40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new_plvalute</w:t>
            </w:r>
            <w:proofErr w:type="spellEnd"/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6C438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40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A013AD" w14:textId="4BC88650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40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proofErr w:type="spellStart"/>
            <w:r w:rsidRPr="00CF437D">
              <w:rPr>
                <w:color w:val="000000"/>
                <w:sz w:val="20"/>
                <w:szCs w:val="20"/>
                <w:rPrChange w:id="1405" w:author="K.Pustygina" w:date="2018-04-16T14:21:00Z">
                  <w:rPr>
                    <w:rFonts w:ascii="Calibri" w:hAnsi="Calibri"/>
                    <w:color w:val="000000"/>
                  </w:rPr>
                </w:rPrChange>
              </w:rPr>
              <w:t>transactioncurrency_isocurrencycode</w:t>
            </w:r>
            <w:proofErr w:type="spellEnd"/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5C0C2" w14:textId="20D37E46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40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40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Строка</w:t>
            </w:r>
            <w:proofErr w:type="spellEnd"/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715A64" w14:textId="72A87975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40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40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5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A755DC" w14:textId="4C24FE9E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410" w:author="K.Pustygina" w:date="2018-04-16T14:21:00Z">
                  <w:rPr>
                    <w:rFonts w:eastAsia="Times New Roman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r>
              <w:rPr>
                <w:rFonts w:ascii="Calibri" w:hAnsi="Calibri"/>
                <w:color w:val="000000"/>
              </w:rPr>
              <w:t>CURRENCY_LEAS_SUBJECT</w:t>
            </w:r>
          </w:p>
        </w:tc>
      </w:tr>
      <w:tr w:rsidR="00635B91" w:rsidRPr="00CF437D" w14:paraId="4C9C29C9" w14:textId="7C95A8F1" w:rsidTr="00635B91">
        <w:trPr>
          <w:trHeight w:val="102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18B24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411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412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Курс пересчета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3D67F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41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41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quote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41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(Предложение)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887B4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41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41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new_reccountkurs</w:t>
            </w:r>
            <w:proofErr w:type="spellEnd"/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AB565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418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419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Поле таблицы </w:t>
            </w:r>
            <w:proofErr w:type="spellStart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420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quote</w:t>
            </w:r>
            <w:proofErr w:type="spellEnd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421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.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42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Связь таблицы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42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new_leasobject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42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с таблицей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42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quote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42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по полю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42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new_leasobject</w:t>
            </w:r>
            <w:proofErr w:type="spellEnd"/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DB597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42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6D870B" w14:textId="66D58E57" w:rsidR="00635B91" w:rsidRPr="00CF437D" w:rsidRDefault="00635B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42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proofErr w:type="spellStart"/>
            <w:r w:rsidRPr="00CF437D">
              <w:rPr>
                <w:color w:val="000000"/>
                <w:sz w:val="20"/>
                <w:szCs w:val="20"/>
                <w:rPrChange w:id="1430" w:author="K.Pustygina" w:date="2018-04-16T14:21:00Z">
                  <w:rPr>
                    <w:rFonts w:ascii="Calibri" w:hAnsi="Calibri"/>
                    <w:color w:val="000000"/>
                  </w:rPr>
                </w:rPrChange>
              </w:rPr>
              <w:t>quote_new_reccountkurs</w:t>
            </w:r>
            <w:proofErr w:type="spellEnd"/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3E563" w14:textId="541FC24B" w:rsidR="00635B91" w:rsidRPr="00CF437D" w:rsidRDefault="00635B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43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43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Десятичное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43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(4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43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знака)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E1713E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43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7F2575" w14:textId="4248C8BE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436" w:author="K.Pustygina" w:date="2018-04-16T14:21:00Z">
                  <w:rPr>
                    <w:rFonts w:eastAsia="Times New Roman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>
              <w:rPr>
                <w:rFonts w:ascii="Calibri" w:hAnsi="Calibri"/>
                <w:color w:val="000000"/>
              </w:rPr>
              <w:t>CONVERT_RATE</w:t>
            </w:r>
          </w:p>
        </w:tc>
      </w:tr>
      <w:tr w:rsidR="00635B91" w:rsidRPr="00CF437D" w14:paraId="0AB017B7" w14:textId="6CCCAF60" w:rsidTr="00635B91">
        <w:trPr>
          <w:trHeight w:val="102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BEC3F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437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438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lastRenderedPageBreak/>
              <w:t>МПТ (да/ нет)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2F9C3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43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44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quote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44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(Предложение)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4959D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44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44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new_subsidization</w:t>
            </w:r>
            <w:proofErr w:type="spellEnd"/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C97D4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444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445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Поле таблицы </w:t>
            </w:r>
            <w:proofErr w:type="spellStart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446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quote</w:t>
            </w:r>
            <w:proofErr w:type="spellEnd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447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.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44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Связь таблицы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44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new_leasobject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45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с таблицей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45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quote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45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по полю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45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new_leasobject</w:t>
            </w:r>
            <w:proofErr w:type="spellEnd"/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97A28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45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45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 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8747CD" w14:textId="29C2934C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45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color w:val="000000"/>
                <w:sz w:val="20"/>
                <w:szCs w:val="20"/>
                <w:rPrChange w:id="1457" w:author="K.Pustygina" w:date="2018-04-16T14:21:00Z">
                  <w:rPr>
                    <w:rFonts w:ascii="Calibri" w:hAnsi="Calibri"/>
                    <w:color w:val="000000"/>
                  </w:rPr>
                </w:rPrChange>
              </w:rPr>
              <w:t>quote_new_subsidization</w:t>
            </w:r>
            <w:proofErr w:type="spellEnd"/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8E1E5" w14:textId="41E29BFE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45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45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Булево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85131D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46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70E6B9" w14:textId="7D49F69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461" w:author="K.Pustygina" w:date="2018-04-16T14:21:00Z">
                  <w:rPr>
                    <w:rFonts w:eastAsia="Times New Roman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>
              <w:rPr>
                <w:rFonts w:ascii="Calibri" w:hAnsi="Calibri"/>
                <w:color w:val="000000"/>
              </w:rPr>
              <w:t>SUBSIDY_FLG</w:t>
            </w:r>
          </w:p>
        </w:tc>
      </w:tr>
      <w:tr w:rsidR="00635B91" w:rsidRPr="00CF437D" w14:paraId="47E6DEF4" w14:textId="1D4FE974" w:rsidTr="00635B91">
        <w:trPr>
          <w:trHeight w:val="102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A9063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462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b/>
                <w:sz w:val="20"/>
                <w:szCs w:val="20"/>
              </w:rPr>
              <w:t>Программа субсидирования МПТ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D1F5AF" w14:textId="3A300E54" w:rsidR="00635B91" w:rsidRPr="00CF437D" w:rsidRDefault="00635B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46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del w:id="1464" w:author="K.Pustygina" w:date="2018-04-16T14:48:00Z">
              <w:r w:rsidRPr="00CF437D" w:rsidDel="00EA5A12">
                <w:rPr>
                  <w:rFonts w:eastAsia="Times New Roman" w:cs="Times New Roman"/>
                  <w:color w:val="000000"/>
                  <w:sz w:val="20"/>
                  <w:szCs w:val="20"/>
                  <w:lang w:eastAsia="ru-RU"/>
                  <w:rPrChange w:id="1465" w:author="K.Pustygina" w:date="2018-04-16T14:21:00Z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  <w:lang w:eastAsia="ru-RU"/>
                    </w:rPr>
                  </w:rPrChange>
                </w:rPr>
                <w:delText>quote</w:delText>
              </w:r>
            </w:del>
            <w:proofErr w:type="spellStart"/>
            <w:ins w:id="1466" w:author="K.Pustygina" w:date="2018-04-16T14:48:00Z">
              <w:r>
                <w:rPr>
                  <w:rFonts w:eastAsia="Times New Roman" w:cs="Times New Roman"/>
                  <w:color w:val="000000"/>
                  <w:sz w:val="20"/>
                  <w:szCs w:val="20"/>
                  <w:lang w:val="en-US" w:eastAsia="ru-RU"/>
                </w:rPr>
                <w:t>mptprogram</w:t>
              </w:r>
            </w:ins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46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(</w:t>
            </w:r>
            <w:del w:id="1468" w:author="K.Pustygina" w:date="2018-04-16T14:48:00Z">
              <w:r w:rsidRPr="00CF437D" w:rsidDel="00EA5A12">
                <w:rPr>
                  <w:rFonts w:eastAsia="Times New Roman" w:cs="Times New Roman"/>
                  <w:color w:val="000000"/>
                  <w:sz w:val="20"/>
                  <w:szCs w:val="20"/>
                  <w:lang w:eastAsia="ru-RU"/>
                  <w:rPrChange w:id="1469" w:author="K.Pustygina" w:date="2018-04-16T14:21:00Z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  <w:lang w:eastAsia="ru-RU"/>
                    </w:rPr>
                  </w:rPrChange>
                </w:rPr>
                <w:delText>Предложение</w:delText>
              </w:r>
            </w:del>
            <w:ins w:id="1470" w:author="K.Pustygina" w:date="2018-04-16T14:48:00Z">
              <w:r>
                <w:rPr>
                  <w:rFonts w:eastAsia="Times New Roman" w:cs="Times New Roman"/>
                  <w:color w:val="000000"/>
                  <w:sz w:val="20"/>
                  <w:szCs w:val="20"/>
                  <w:lang w:eastAsia="ru-RU"/>
                </w:rPr>
                <w:t>Программа субсидирования МПТ</w:t>
              </w:r>
            </w:ins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47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)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B44F7" w14:textId="10055A4C" w:rsidR="00635B91" w:rsidRPr="00EA5A12" w:rsidRDefault="00635B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472" w:author="K.Pustygina" w:date="2018-04-16T14:48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FF0000"/>
                <w:sz w:val="20"/>
                <w:szCs w:val="20"/>
                <w:lang w:eastAsia="ru-RU"/>
                <w:rPrChange w:id="1473" w:author="K.Pustygina" w:date="2018-04-16T14:21:00Z">
                  <w:rPr>
                    <w:rFonts w:ascii="Calibri" w:eastAsia="Times New Roman" w:hAnsi="Calibri" w:cs="Times New Roman"/>
                    <w:color w:val="FF0000"/>
                    <w:sz w:val="20"/>
                    <w:szCs w:val="20"/>
                    <w:lang w:eastAsia="ru-RU"/>
                  </w:rPr>
                </w:rPrChange>
              </w:rPr>
              <w:t>new</w:t>
            </w:r>
            <w:proofErr w:type="spellEnd"/>
            <w:r w:rsidRPr="00CF437D">
              <w:rPr>
                <w:rFonts w:eastAsia="Times New Roman" w:cs="Times New Roman"/>
                <w:color w:val="FF0000"/>
                <w:sz w:val="20"/>
                <w:szCs w:val="20"/>
                <w:lang w:eastAsia="ru-RU"/>
                <w:rPrChange w:id="1474" w:author="K.Pustygina" w:date="2018-04-16T14:21:00Z">
                  <w:rPr>
                    <w:rFonts w:ascii="Calibri" w:eastAsia="Times New Roman" w:hAnsi="Calibri" w:cs="Times New Roman"/>
                    <w:color w:val="FF0000"/>
                    <w:sz w:val="20"/>
                    <w:szCs w:val="20"/>
                    <w:lang w:eastAsia="ru-RU"/>
                  </w:rPr>
                </w:rPrChange>
              </w:rPr>
              <w:t>_</w:t>
            </w:r>
            <w:del w:id="1475" w:author="K.Pustygina" w:date="2018-04-16T14:48:00Z">
              <w:r w:rsidRPr="00CF437D" w:rsidDel="00EA5A12">
                <w:rPr>
                  <w:rFonts w:eastAsia="Times New Roman" w:cs="Times New Roman"/>
                  <w:color w:val="FF0000"/>
                  <w:sz w:val="20"/>
                  <w:szCs w:val="20"/>
                  <w:lang w:eastAsia="ru-RU"/>
                  <w:rPrChange w:id="1476" w:author="K.Pustygina" w:date="2018-04-16T14:21:00Z">
                    <w:rPr>
                      <w:rFonts w:ascii="Calibri" w:eastAsia="Times New Roman" w:hAnsi="Calibri" w:cs="Times New Roman"/>
                      <w:color w:val="FF0000"/>
                      <w:sz w:val="20"/>
                      <w:szCs w:val="20"/>
                      <w:lang w:eastAsia="ru-RU"/>
                    </w:rPr>
                  </w:rPrChange>
                </w:rPr>
                <w:delText>typesubsidization</w:delText>
              </w:r>
            </w:del>
            <w:ins w:id="1477" w:author="K.Pustygina" w:date="2018-04-16T14:48:00Z">
              <w:r>
                <w:rPr>
                  <w:rFonts w:eastAsia="Times New Roman" w:cs="Times New Roman"/>
                  <w:color w:val="FF0000"/>
                  <w:sz w:val="20"/>
                  <w:szCs w:val="20"/>
                  <w:lang w:val="en-US" w:eastAsia="ru-RU"/>
                </w:rPr>
                <w:t>name</w:t>
              </w:r>
            </w:ins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1A474" w14:textId="10CC2DC9" w:rsidR="00635B91" w:rsidRPr="00A43965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 w:eastAsia="ru-RU"/>
                <w:rPrChange w:id="1478" w:author="Vilkova Olga" w:date="2018-04-17T10:48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479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Поле</w:t>
            </w:r>
            <w:r w:rsidRPr="00A4396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 w:eastAsia="ru-RU"/>
                <w:rPrChange w:id="1480" w:author="Vilkova Olga" w:date="2018-04-17T10:48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</w:t>
            </w: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481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таблицы</w:t>
            </w:r>
            <w:r w:rsidRPr="00A4396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 w:eastAsia="ru-RU"/>
                <w:rPrChange w:id="1482" w:author="Vilkova Olga" w:date="2018-04-17T10:48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</w:t>
            </w:r>
            <w:proofErr w:type="spellStart"/>
            <w:ins w:id="1483" w:author="K.Pustygina" w:date="2018-04-16T14:45:00Z">
              <w:r w:rsidRPr="00A43965">
                <w:rPr>
                  <w:rFonts w:eastAsia="Times New Roman" w:cs="Times New Roman"/>
                  <w:b/>
                  <w:bCs/>
                  <w:color w:val="000000"/>
                  <w:sz w:val="20"/>
                  <w:szCs w:val="20"/>
                  <w:lang w:val="en-US" w:eastAsia="ru-RU"/>
                  <w:rPrChange w:id="1484" w:author="Vilkova Olga" w:date="2018-04-17T10:48:00Z">
                    <w:rPr>
                      <w:rFonts w:eastAsia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</w:rPrChange>
                </w:rPr>
                <w:t>new_mptprogram</w:t>
              </w:r>
            </w:ins>
            <w:proofErr w:type="spellEnd"/>
            <w:del w:id="1485" w:author="K.Pustygina" w:date="2018-04-16T14:45:00Z">
              <w:r w:rsidRPr="00A43965" w:rsidDel="00EA5A12">
                <w:rPr>
                  <w:rFonts w:eastAsia="Times New Roman" w:cs="Times New Roman"/>
                  <w:b/>
                  <w:bCs/>
                  <w:color w:val="000000"/>
                  <w:sz w:val="20"/>
                  <w:szCs w:val="20"/>
                  <w:lang w:val="en-US" w:eastAsia="ru-RU"/>
                  <w:rPrChange w:id="1486" w:author="Vilkova Olga" w:date="2018-04-17T10:48:00Z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</w:rPrChange>
                </w:rPr>
                <w:delText>quote</w:delText>
              </w:r>
            </w:del>
            <w:r w:rsidRPr="00A4396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 w:eastAsia="ru-RU"/>
                <w:rPrChange w:id="1487" w:author="Vilkova Olga" w:date="2018-04-17T10:48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.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48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Связь</w:t>
            </w:r>
            <w:r w:rsidRPr="00A43965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489" w:author="Vilkova Olga" w:date="2018-04-17T10:48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49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таблицы</w:t>
            </w:r>
            <w:r w:rsidRPr="00A43965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491" w:author="Vilkova Olga" w:date="2018-04-17T10:48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</w:t>
            </w:r>
            <w:proofErr w:type="spellStart"/>
            <w:r w:rsidRPr="00A43965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492" w:author="Vilkova Olga" w:date="2018-04-17T10:48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new_leasobject</w:t>
            </w:r>
            <w:proofErr w:type="spellEnd"/>
            <w:r w:rsidRPr="00A43965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493" w:author="Vilkova Olga" w:date="2018-04-17T10:48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49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с</w:t>
            </w:r>
            <w:r w:rsidRPr="00A43965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495" w:author="Vilkova Olga" w:date="2018-04-17T10:48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49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таблицей</w:t>
            </w:r>
            <w:r w:rsidRPr="00A43965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497" w:author="Vilkova Olga" w:date="2018-04-17T10:48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quote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49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по</w:t>
            </w:r>
            <w:r w:rsidRPr="00A43965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499" w:author="Vilkova Olga" w:date="2018-04-17T10:48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50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полю</w:t>
            </w:r>
            <w:r w:rsidRPr="00A43965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501" w:author="Vilkova Olga" w:date="2018-04-17T10:48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</w:t>
            </w:r>
            <w:proofErr w:type="spellStart"/>
            <w:r w:rsidRPr="00A43965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502" w:author="Vilkova Olga" w:date="2018-04-17T10:48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new_leasobject</w:t>
            </w:r>
            <w:proofErr w:type="spellEnd"/>
            <w:ins w:id="1503" w:author="K.Pustygina" w:date="2018-04-16T14:46:00Z">
              <w:r w:rsidRPr="00A43965">
                <w:rPr>
                  <w:rFonts w:eastAsia="Times New Roman" w:cs="Times New Roman"/>
                  <w:color w:val="000000"/>
                  <w:sz w:val="20"/>
                  <w:szCs w:val="20"/>
                  <w:lang w:val="en-US" w:eastAsia="ru-RU"/>
                  <w:rPrChange w:id="1504" w:author="Vilkova Olga" w:date="2018-04-17T10:48:00Z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rPrChange>
                </w:rPr>
                <w:t xml:space="preserve"> </w:t>
              </w:r>
              <w:r>
                <w:rPr>
                  <w:rFonts w:eastAsia="Times New Roman" w:cs="Times New Roman"/>
                  <w:color w:val="000000"/>
                  <w:sz w:val="20"/>
                  <w:szCs w:val="20"/>
                  <w:lang w:eastAsia="ru-RU"/>
                </w:rPr>
                <w:t>и</w:t>
              </w:r>
              <w:r w:rsidRPr="00A43965">
                <w:rPr>
                  <w:rFonts w:eastAsia="Times New Roman" w:cs="Times New Roman"/>
                  <w:color w:val="000000"/>
                  <w:sz w:val="20"/>
                  <w:szCs w:val="20"/>
                  <w:lang w:val="en-US" w:eastAsia="ru-RU"/>
                  <w:rPrChange w:id="1505" w:author="Vilkova Olga" w:date="2018-04-17T10:48:00Z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rPrChange>
                </w:rPr>
                <w:t xml:space="preserve"> </w:t>
              </w:r>
              <w:r>
                <w:rPr>
                  <w:rFonts w:eastAsia="Times New Roman" w:cs="Times New Roman"/>
                  <w:color w:val="000000"/>
                  <w:sz w:val="20"/>
                  <w:szCs w:val="20"/>
                  <w:lang w:eastAsia="ru-RU"/>
                </w:rPr>
                <w:t>связь</w:t>
              </w:r>
              <w:r w:rsidRPr="00A43965">
                <w:rPr>
                  <w:rFonts w:eastAsia="Times New Roman" w:cs="Times New Roman"/>
                  <w:color w:val="000000"/>
                  <w:sz w:val="20"/>
                  <w:szCs w:val="20"/>
                  <w:lang w:val="en-US" w:eastAsia="ru-RU"/>
                  <w:rPrChange w:id="1506" w:author="Vilkova Olga" w:date="2018-04-17T10:48:00Z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rPrChange>
                </w:rPr>
                <w:t xml:space="preserve"> </w:t>
              </w:r>
              <w:r>
                <w:rPr>
                  <w:rFonts w:eastAsia="Times New Roman" w:cs="Times New Roman"/>
                  <w:color w:val="000000"/>
                  <w:sz w:val="20"/>
                  <w:szCs w:val="20"/>
                  <w:lang w:eastAsia="ru-RU"/>
                </w:rPr>
                <w:t>таблицы</w:t>
              </w:r>
              <w:r w:rsidRPr="00A43965">
                <w:rPr>
                  <w:rFonts w:eastAsia="Times New Roman" w:cs="Times New Roman"/>
                  <w:color w:val="000000"/>
                  <w:sz w:val="20"/>
                  <w:szCs w:val="20"/>
                  <w:lang w:val="en-US" w:eastAsia="ru-RU"/>
                  <w:rPrChange w:id="1507" w:author="Vilkova Olga" w:date="2018-04-17T10:48:00Z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rPrChange>
                </w:rPr>
                <w:t xml:space="preserve"> </w:t>
              </w:r>
              <w:r>
                <w:rPr>
                  <w:rFonts w:eastAsia="Times New Roman" w:cs="Times New Roman"/>
                  <w:color w:val="000000"/>
                  <w:sz w:val="20"/>
                  <w:szCs w:val="20"/>
                  <w:lang w:val="en-US" w:eastAsia="ru-RU"/>
                </w:rPr>
                <w:t>quote</w:t>
              </w:r>
              <w:r w:rsidRPr="00A43965">
                <w:rPr>
                  <w:rFonts w:eastAsia="Times New Roman" w:cs="Times New Roman"/>
                  <w:color w:val="000000"/>
                  <w:sz w:val="20"/>
                  <w:szCs w:val="20"/>
                  <w:lang w:val="en-US" w:eastAsia="ru-RU"/>
                </w:rPr>
                <w:t xml:space="preserve"> </w:t>
              </w:r>
              <w:r>
                <w:rPr>
                  <w:rFonts w:eastAsia="Times New Roman" w:cs="Times New Roman"/>
                  <w:color w:val="000000"/>
                  <w:sz w:val="20"/>
                  <w:szCs w:val="20"/>
                  <w:lang w:eastAsia="ru-RU"/>
                </w:rPr>
                <w:t>с</w:t>
              </w:r>
              <w:r w:rsidRPr="00A43965">
                <w:rPr>
                  <w:rFonts w:eastAsia="Times New Roman" w:cs="Times New Roman"/>
                  <w:color w:val="000000"/>
                  <w:sz w:val="20"/>
                  <w:szCs w:val="20"/>
                  <w:lang w:val="en-US" w:eastAsia="ru-RU"/>
                  <w:rPrChange w:id="1508" w:author="Vilkova Olga" w:date="2018-04-17T10:48:00Z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rPrChange>
                </w:rPr>
                <w:t xml:space="preserve"> </w:t>
              </w:r>
              <w:r>
                <w:rPr>
                  <w:rFonts w:eastAsia="Times New Roman" w:cs="Times New Roman"/>
                  <w:color w:val="000000"/>
                  <w:sz w:val="20"/>
                  <w:szCs w:val="20"/>
                  <w:lang w:eastAsia="ru-RU"/>
                </w:rPr>
                <w:t>таблицей</w:t>
              </w:r>
              <w:r w:rsidRPr="00A43965">
                <w:rPr>
                  <w:rFonts w:eastAsia="Times New Roman" w:cs="Times New Roman"/>
                  <w:color w:val="000000"/>
                  <w:sz w:val="20"/>
                  <w:szCs w:val="20"/>
                  <w:lang w:val="en-US" w:eastAsia="ru-RU"/>
                  <w:rPrChange w:id="1509" w:author="Vilkova Olga" w:date="2018-04-17T10:48:00Z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rPrChange>
                </w:rPr>
                <w:t xml:space="preserve"> </w:t>
              </w:r>
              <w:proofErr w:type="spellStart"/>
              <w:r w:rsidRPr="00A43965">
                <w:rPr>
                  <w:rFonts w:eastAsia="Times New Roman" w:cs="Times New Roman"/>
                  <w:color w:val="000000"/>
                  <w:sz w:val="20"/>
                  <w:szCs w:val="20"/>
                  <w:lang w:val="en-US" w:eastAsia="ru-RU"/>
                  <w:rPrChange w:id="1510" w:author="Vilkova Olga" w:date="2018-04-17T10:48:00Z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rPrChange>
                </w:rPr>
                <w:t>new_mptprogram</w:t>
              </w:r>
              <w:proofErr w:type="spellEnd"/>
              <w:r w:rsidRPr="00A43965">
                <w:rPr>
                  <w:rFonts w:eastAsia="Times New Roman" w:cs="Times New Roman"/>
                  <w:color w:val="000000"/>
                  <w:sz w:val="20"/>
                  <w:szCs w:val="20"/>
                  <w:lang w:val="en-US" w:eastAsia="ru-RU"/>
                  <w:rPrChange w:id="1511" w:author="Vilkova Olga" w:date="2018-04-17T10:48:00Z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rPrChange>
                </w:rPr>
                <w:t xml:space="preserve"> </w:t>
              </w:r>
              <w:r>
                <w:rPr>
                  <w:rFonts w:eastAsia="Times New Roman" w:cs="Times New Roman"/>
                  <w:color w:val="000000"/>
                  <w:sz w:val="20"/>
                  <w:szCs w:val="20"/>
                  <w:lang w:eastAsia="ru-RU"/>
                </w:rPr>
                <w:t>по</w:t>
              </w:r>
              <w:r w:rsidRPr="00A43965">
                <w:rPr>
                  <w:rFonts w:eastAsia="Times New Roman" w:cs="Times New Roman"/>
                  <w:color w:val="000000"/>
                  <w:sz w:val="20"/>
                  <w:szCs w:val="20"/>
                  <w:lang w:val="en-US" w:eastAsia="ru-RU"/>
                  <w:rPrChange w:id="1512" w:author="Vilkova Olga" w:date="2018-04-17T10:48:00Z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rPrChange>
                </w:rPr>
                <w:t xml:space="preserve"> </w:t>
              </w:r>
              <w:r>
                <w:rPr>
                  <w:rFonts w:eastAsia="Times New Roman" w:cs="Times New Roman"/>
                  <w:color w:val="000000"/>
                  <w:sz w:val="20"/>
                  <w:szCs w:val="20"/>
                  <w:lang w:eastAsia="ru-RU"/>
                </w:rPr>
                <w:t>полю</w:t>
              </w:r>
              <w:r w:rsidRPr="00A43965">
                <w:rPr>
                  <w:rFonts w:eastAsia="Times New Roman" w:cs="Times New Roman"/>
                  <w:color w:val="000000"/>
                  <w:sz w:val="20"/>
                  <w:szCs w:val="20"/>
                  <w:lang w:val="en-US" w:eastAsia="ru-RU"/>
                  <w:rPrChange w:id="1513" w:author="Vilkova Olga" w:date="2018-04-17T10:48:00Z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rPrChange>
                </w:rPr>
                <w:t xml:space="preserve"> </w:t>
              </w:r>
            </w:ins>
            <w:proofErr w:type="spellStart"/>
            <w:ins w:id="1514" w:author="K.Pustygina" w:date="2018-04-16T14:47:00Z">
              <w:r w:rsidRPr="00A43965">
                <w:rPr>
                  <w:rFonts w:eastAsia="Times New Roman" w:cs="Times New Roman"/>
                  <w:color w:val="000000"/>
                  <w:sz w:val="20"/>
                  <w:szCs w:val="20"/>
                  <w:lang w:val="en-US" w:eastAsia="ru-RU"/>
                  <w:rPrChange w:id="1515" w:author="Vilkova Olga" w:date="2018-04-17T10:48:00Z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ru-RU"/>
                    </w:rPr>
                  </w:rPrChange>
                </w:rPr>
                <w:t>new_mptprogramid</w:t>
              </w:r>
            </w:ins>
            <w:proofErr w:type="spellEnd"/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EBF1F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51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51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Доп</w:t>
            </w:r>
            <w:proofErr w:type="gram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51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.т</w:t>
            </w:r>
            <w:proofErr w:type="gram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51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ребование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52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Заказчика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B6E038" w14:textId="2312A01A" w:rsidR="00635B91" w:rsidRPr="00EA5A12" w:rsidRDefault="00635B91" w:rsidP="003A2BB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521" w:author="K.Pustygina" w:date="2018-04-16T14:47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del w:id="1522" w:author="K.Pustygina" w:date="2018-04-16T14:47:00Z">
              <w:r w:rsidRPr="00CF437D" w:rsidDel="00EA5A12">
                <w:rPr>
                  <w:color w:val="000000"/>
                  <w:sz w:val="20"/>
                  <w:szCs w:val="20"/>
                  <w:rPrChange w:id="1523" w:author="K.Pustygina" w:date="2018-04-16T14:21:00Z">
                    <w:rPr>
                      <w:rFonts w:ascii="Calibri" w:hAnsi="Calibri"/>
                      <w:color w:val="000000"/>
                    </w:rPr>
                  </w:rPrChange>
                </w:rPr>
                <w:delText>quote_new_typesubsidization</w:delText>
              </w:r>
            </w:del>
            <w:proofErr w:type="spellStart"/>
            <w:ins w:id="1524" w:author="K.Pustygina" w:date="2018-04-16T14:47:00Z">
              <w:r>
                <w:rPr>
                  <w:color w:val="000000"/>
                  <w:sz w:val="20"/>
                  <w:szCs w:val="20"/>
                  <w:lang w:val="en-US"/>
                </w:rPr>
                <w:t>new_mptprogram.new_name</w:t>
              </w:r>
            </w:ins>
            <w:proofErr w:type="spellEnd"/>
            <w:ins w:id="1525" w:author="Vilkova Olga" w:date="2018-04-17T11:05:00Z">
              <w:r>
                <w:rPr>
                  <w:rStyle w:val="aff2"/>
                  <w:rFonts w:eastAsia="Times New Roman" w:cs="Times New Roman"/>
                  <w:color w:val="000000"/>
                  <w:sz w:val="20"/>
                  <w:szCs w:val="20"/>
                  <w:lang w:val="en-US" w:eastAsia="ru-RU"/>
                </w:rPr>
                <w:endnoteReference w:id="2"/>
              </w:r>
            </w:ins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29172" w14:textId="2E7C82EC" w:rsidR="00635B91" w:rsidRPr="00CF437D" w:rsidDel="00EA5A12" w:rsidRDefault="00635B91" w:rsidP="003A2BB3">
            <w:pPr>
              <w:spacing w:after="0" w:line="240" w:lineRule="auto"/>
              <w:jc w:val="center"/>
              <w:rPr>
                <w:del w:id="1528" w:author="K.Pustygina" w:date="2018-04-16T14:47:00Z"/>
                <w:rFonts w:eastAsia="Times New Roman" w:cs="Times New Roman"/>
                <w:color w:val="000000"/>
                <w:sz w:val="20"/>
                <w:szCs w:val="20"/>
                <w:lang w:eastAsia="ru-RU"/>
                <w:rPrChange w:id="1529" w:author="K.Pustygina" w:date="2018-04-16T14:21:00Z">
                  <w:rPr>
                    <w:del w:id="1530" w:author="K.Pustygina" w:date="2018-04-16T14:47:00Z"/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del w:id="1531" w:author="K.Pustygina" w:date="2018-04-16T14:47:00Z">
              <w:r w:rsidRPr="00CF437D" w:rsidDel="00EA5A12">
                <w:rPr>
                  <w:rFonts w:eastAsia="Times New Roman" w:cs="Times New Roman"/>
                  <w:color w:val="000000"/>
                  <w:sz w:val="20"/>
                  <w:szCs w:val="20"/>
                  <w:lang w:eastAsia="ru-RU"/>
                  <w:rPrChange w:id="1532" w:author="K.Pustygina" w:date="2018-04-16T14:21:00Z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  <w:lang w:eastAsia="ru-RU"/>
                    </w:rPr>
                  </w:rPrChange>
                </w:rPr>
                <w:delText>Набор параметров</w:delText>
              </w:r>
            </w:del>
          </w:p>
          <w:p w14:paraId="443AF689" w14:textId="1E27BDBF" w:rsidR="00635B91" w:rsidRPr="00EA5A12" w:rsidRDefault="00635B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533" w:author="K.Pustygina" w:date="2018-04-16T14:47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del w:id="1534" w:author="K.Pustygina" w:date="2018-04-16T14:47:00Z">
              <w:r w:rsidRPr="00CF437D" w:rsidDel="00EA5A12">
                <w:rPr>
                  <w:rFonts w:eastAsia="Times New Roman" w:cs="Times New Roman"/>
                  <w:color w:val="000000"/>
                  <w:sz w:val="20"/>
                  <w:szCs w:val="20"/>
                  <w:lang w:eastAsia="ru-RU"/>
                  <w:rPrChange w:id="1535" w:author="K.Pustygina" w:date="2018-04-16T14:21:00Z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  <w:lang w:eastAsia="ru-RU"/>
                    </w:rPr>
                  </w:rPrChange>
                </w:rPr>
                <w:delText>(передаем значение пункта списка в виде строки)</w:delText>
              </w:r>
            </w:del>
            <w:ins w:id="1536" w:author="K.Pustygina" w:date="2018-04-16T14:47:00Z">
              <w:r>
                <w:rPr>
                  <w:rFonts w:eastAsia="Times New Roman" w:cs="Times New Roman"/>
                  <w:color w:val="000000"/>
                  <w:sz w:val="20"/>
                  <w:szCs w:val="20"/>
                  <w:lang w:eastAsia="ru-RU"/>
                </w:rPr>
                <w:t>Строка</w:t>
              </w:r>
            </w:ins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74931E" w14:textId="25497A3B" w:rsidR="00635B91" w:rsidRPr="00EA5A12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537" w:author="K.Pustygina" w:date="2018-04-16T14:48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del w:id="1538" w:author="K.Pustygina" w:date="2018-04-16T14:48:00Z">
              <w:r w:rsidRPr="00CF437D" w:rsidDel="00EA5A12">
                <w:rPr>
                  <w:rFonts w:eastAsia="Times New Roman" w:cs="Times New Roman"/>
                  <w:color w:val="000000"/>
                  <w:sz w:val="20"/>
                  <w:szCs w:val="20"/>
                  <w:lang w:val="en-US" w:eastAsia="ru-RU"/>
                  <w:rPrChange w:id="1539" w:author="K.Pustygina" w:date="2018-04-16T14:21:00Z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  <w:lang w:val="en-US" w:eastAsia="ru-RU"/>
                    </w:rPr>
                  </w:rPrChange>
                </w:rPr>
                <w:delText>Max 200</w:delText>
              </w:r>
            </w:del>
            <w:ins w:id="1540" w:author="K.Pustygina" w:date="2018-04-16T14:48:00Z">
              <w:r>
                <w:rPr>
                  <w:rFonts w:eastAsia="Times New Roman" w:cs="Times New Roman"/>
                  <w:color w:val="000000"/>
                  <w:sz w:val="20"/>
                  <w:szCs w:val="20"/>
                  <w:lang w:eastAsia="ru-RU"/>
                </w:rPr>
                <w:t>100</w:t>
              </w:r>
            </w:ins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BBBAFE" w14:textId="1985E955" w:rsidR="00635B91" w:rsidRPr="00CF437D" w:rsidDel="00EA5A12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541" w:author="K.Pustygina" w:date="2018-04-16T14:21:00Z">
                  <w:rPr>
                    <w:rFonts w:eastAsia="Times New Roman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r>
              <w:rPr>
                <w:rFonts w:ascii="Calibri" w:hAnsi="Calibri"/>
                <w:color w:val="000000"/>
              </w:rPr>
              <w:t>SUBSIDY_PROGRAM</w:t>
            </w:r>
          </w:p>
        </w:tc>
      </w:tr>
      <w:tr w:rsidR="00635B91" w:rsidRPr="00CF437D" w14:paraId="4A7B0680" w14:textId="4601706C" w:rsidTr="00635B91">
        <w:trPr>
          <w:trHeight w:val="102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4168C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542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543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МПТ (сумма в рублях)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1E5E1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54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54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quote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54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(Предложение)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CCDAB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54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54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new_subsidizationprice</w:t>
            </w:r>
            <w:proofErr w:type="spellEnd"/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AE64C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549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550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Поле таблицы </w:t>
            </w:r>
            <w:proofErr w:type="spellStart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551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quote</w:t>
            </w:r>
            <w:proofErr w:type="spellEnd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552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.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55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Связь таблицы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55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new_leasobject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55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с таблицей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55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quote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55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по полю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55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new_leasobject</w:t>
            </w:r>
            <w:proofErr w:type="spellEnd"/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1CEE5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55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56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 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F97EB3" w14:textId="2621C5AA" w:rsidR="00635B91" w:rsidRPr="00CF437D" w:rsidRDefault="00635B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56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proofErr w:type="spellStart"/>
            <w:r w:rsidRPr="00CF437D">
              <w:rPr>
                <w:color w:val="000000"/>
                <w:sz w:val="20"/>
                <w:szCs w:val="20"/>
                <w:rPrChange w:id="1562" w:author="K.Pustygina" w:date="2018-04-16T14:21:00Z">
                  <w:rPr>
                    <w:rFonts w:ascii="Calibri" w:hAnsi="Calibri"/>
                    <w:color w:val="000000"/>
                  </w:rPr>
                </w:rPrChange>
              </w:rPr>
              <w:t>quote_new_subsidizationprice</w:t>
            </w:r>
            <w:proofErr w:type="spellEnd"/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1E426" w14:textId="53C468E8" w:rsidR="00635B91" w:rsidRPr="00CF437D" w:rsidRDefault="00635B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56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56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Десятичное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56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(2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56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знака)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388B78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56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42CA62" w14:textId="415519B3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568" w:author="K.Pustygina" w:date="2018-04-16T14:21:00Z">
                  <w:rPr>
                    <w:rFonts w:eastAsia="Times New Roman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>
              <w:rPr>
                <w:rFonts w:ascii="Calibri" w:hAnsi="Calibri"/>
                <w:color w:val="000000"/>
              </w:rPr>
              <w:t>SUBSIDY_AMT</w:t>
            </w:r>
          </w:p>
        </w:tc>
      </w:tr>
      <w:tr w:rsidR="00635B91" w:rsidRPr="00CF437D" w14:paraId="599E7799" w14:textId="5D5AE1B3" w:rsidTr="00635B91">
        <w:trPr>
          <w:trHeight w:val="102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53823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569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570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МПТ, %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7762C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57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57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quote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57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(Предложение)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D5FB6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57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57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new_subsidprocent</w:t>
            </w:r>
            <w:proofErr w:type="spellEnd"/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D87FC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576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577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Поле таблицы </w:t>
            </w:r>
            <w:proofErr w:type="spellStart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578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quote</w:t>
            </w:r>
            <w:proofErr w:type="spellEnd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579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.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58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Связь таблицы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58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new_leasobject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58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с таблицей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58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quote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58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по полю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58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new_leasobject</w:t>
            </w:r>
            <w:proofErr w:type="spellEnd"/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6913B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58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58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 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634A5B" w14:textId="78A8C0C7" w:rsidR="00635B91" w:rsidRPr="00CF437D" w:rsidRDefault="00635B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58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proofErr w:type="spellStart"/>
            <w:r w:rsidRPr="00CF437D">
              <w:rPr>
                <w:color w:val="000000"/>
                <w:sz w:val="20"/>
                <w:szCs w:val="20"/>
                <w:rPrChange w:id="1589" w:author="K.Pustygina" w:date="2018-04-16T14:21:00Z">
                  <w:rPr>
                    <w:rFonts w:ascii="Calibri" w:hAnsi="Calibri"/>
                    <w:color w:val="000000"/>
                  </w:rPr>
                </w:rPrChange>
              </w:rPr>
              <w:t>quote_new_subsidprocent</w:t>
            </w:r>
            <w:proofErr w:type="spellEnd"/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C849E" w14:textId="6E7E5A83" w:rsidR="00635B91" w:rsidRPr="00CF437D" w:rsidRDefault="00635B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59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59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Десятичное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59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(2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59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знака)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659BE1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59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91708A" w14:textId="78C7CE3A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595" w:author="K.Pustygina" w:date="2018-04-16T14:21:00Z">
                  <w:rPr>
                    <w:rFonts w:eastAsia="Times New Roman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>
              <w:rPr>
                <w:rFonts w:ascii="Calibri" w:hAnsi="Calibri"/>
                <w:color w:val="000000"/>
              </w:rPr>
              <w:t>SUBSIDY_SHARE</w:t>
            </w:r>
          </w:p>
        </w:tc>
      </w:tr>
      <w:tr w:rsidR="00635B91" w:rsidRPr="00CF437D" w14:paraId="3933A512" w14:textId="20970FD0" w:rsidTr="00635B91">
        <w:trPr>
          <w:trHeight w:val="102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F0964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  <w:rPrChange w:id="1596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  <w:rPrChange w:id="1597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sz w:val="20"/>
                    <w:szCs w:val="20"/>
                    <w:lang w:eastAsia="ru-RU"/>
                  </w:rPr>
                </w:rPrChange>
              </w:rPr>
              <w:lastRenderedPageBreak/>
              <w:t xml:space="preserve">ТС используется для </w:t>
            </w:r>
            <w:proofErr w:type="gramStart"/>
            <w:r w:rsidRPr="00CF437D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  <w:rPrChange w:id="1598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sz w:val="20"/>
                    <w:szCs w:val="20"/>
                    <w:lang w:eastAsia="ru-RU"/>
                  </w:rPr>
                </w:rPrChange>
              </w:rPr>
              <w:t>тест-драйвов</w:t>
            </w:r>
            <w:proofErr w:type="gramEnd"/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F80EE0" w14:textId="77777777" w:rsidR="00635B91" w:rsidRPr="00CF437D" w:rsidRDefault="00635B91" w:rsidP="000672D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59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60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quote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60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(Предложение)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FA781" w14:textId="77777777" w:rsidR="00635B91" w:rsidRPr="00CF437D" w:rsidRDefault="00635B91" w:rsidP="000672D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60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60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new_testdrive</w:t>
            </w:r>
            <w:proofErr w:type="spellEnd"/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9CAB8" w14:textId="77777777" w:rsidR="00635B91" w:rsidRPr="00CF437D" w:rsidRDefault="00635B91" w:rsidP="000672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604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605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Поле таблицы </w:t>
            </w:r>
            <w:proofErr w:type="spellStart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606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quote</w:t>
            </w:r>
            <w:proofErr w:type="spellEnd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607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.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60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Связь таблицы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60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new_leasobject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61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с таблицей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61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quote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61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по полю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61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new_leasobject</w:t>
            </w:r>
            <w:proofErr w:type="spellEnd"/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2B9EE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61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61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Доп</w:t>
            </w:r>
            <w:proofErr w:type="gram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61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.т</w:t>
            </w:r>
            <w:proofErr w:type="gram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61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ребование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61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Заказчика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7DF7E9" w14:textId="7CF89111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61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color w:val="000000"/>
                <w:sz w:val="20"/>
                <w:szCs w:val="20"/>
                <w:rPrChange w:id="1620" w:author="K.Pustygina" w:date="2018-04-16T14:21:00Z">
                  <w:rPr>
                    <w:rFonts w:ascii="Calibri" w:hAnsi="Calibri"/>
                    <w:color w:val="000000"/>
                  </w:rPr>
                </w:rPrChange>
              </w:rPr>
              <w:t>quote_new_testdrive</w:t>
            </w:r>
            <w:proofErr w:type="spellEnd"/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CAAFB" w14:textId="7C2834C9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62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62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Булево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5C4FDD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62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466273" w14:textId="243F7DFC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624" w:author="K.Pustygina" w:date="2018-04-16T14:21:00Z">
                  <w:rPr>
                    <w:rFonts w:eastAsia="Times New Roman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>
              <w:rPr>
                <w:rFonts w:ascii="Calibri" w:hAnsi="Calibri"/>
                <w:color w:val="000000"/>
              </w:rPr>
              <w:t>TESTDRIVE_FLG</w:t>
            </w:r>
          </w:p>
        </w:tc>
      </w:tr>
      <w:tr w:rsidR="00635B91" w:rsidRPr="00CF437D" w14:paraId="3D077046" w14:textId="4D3BB5FC" w:rsidTr="00635B91">
        <w:trPr>
          <w:trHeight w:val="102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E460E" w14:textId="0C96F876" w:rsidR="00635B91" w:rsidRPr="00CF437D" w:rsidRDefault="00635B91" w:rsidP="00DF78E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  <w:rPrChange w:id="1625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  <w:rPrChange w:id="1626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sz w:val="20"/>
                    <w:szCs w:val="20"/>
                    <w:lang w:eastAsia="ru-RU"/>
                  </w:rPr>
                </w:rPrChange>
              </w:rPr>
              <w:t>Нормативный аванс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25E4E" w14:textId="3B8E5095" w:rsidR="00635B91" w:rsidRPr="00CF437D" w:rsidRDefault="00635B91" w:rsidP="00552A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62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62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quote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62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(Предложение)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089A4D" w14:textId="0C4FD630" w:rsidR="00635B91" w:rsidRPr="00CF437D" w:rsidRDefault="00635B91" w:rsidP="00DF78E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63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63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new_recommend</w:t>
            </w:r>
            <w:proofErr w:type="spellEnd"/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425C8" w14:textId="57A8BF48" w:rsidR="00635B91" w:rsidRPr="00CF437D" w:rsidRDefault="00635B91" w:rsidP="00DF78E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632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633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Поле таблицы </w:t>
            </w:r>
            <w:proofErr w:type="spellStart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634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quote</w:t>
            </w:r>
            <w:proofErr w:type="spellEnd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635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.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63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Связь таблицы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63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new_leasobject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63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с таблицей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63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quote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64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по полю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64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new_leasobject</w:t>
            </w:r>
            <w:proofErr w:type="spellEnd"/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A5123" w14:textId="7FBF00B3" w:rsidR="00635B91" w:rsidRPr="00CF437D" w:rsidRDefault="00635B91" w:rsidP="00DF78E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64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64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Доп</w:t>
            </w:r>
            <w:proofErr w:type="gram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64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.т</w:t>
            </w:r>
            <w:proofErr w:type="gram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64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ребование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64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Заказчика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4C9B4F" w14:textId="66E24644" w:rsidR="00635B91" w:rsidRPr="00CF437D" w:rsidRDefault="00635B91" w:rsidP="00DF78E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64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proofErr w:type="spellStart"/>
            <w:r w:rsidRPr="00CF437D">
              <w:rPr>
                <w:color w:val="000000"/>
                <w:sz w:val="20"/>
                <w:szCs w:val="20"/>
                <w:rPrChange w:id="1648" w:author="K.Pustygina" w:date="2018-04-16T14:21:00Z">
                  <w:rPr>
                    <w:rFonts w:ascii="Calibri" w:hAnsi="Calibri"/>
                    <w:color w:val="000000"/>
                  </w:rPr>
                </w:rPrChange>
              </w:rPr>
              <w:t>quote_new_recommend</w:t>
            </w:r>
            <w:proofErr w:type="spellEnd"/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BFEB" w14:textId="549C754B" w:rsidR="00635B91" w:rsidRPr="00CF437D" w:rsidRDefault="00635B91" w:rsidP="00DF78E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64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65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Десятичное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65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(2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65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знака)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4274BD" w14:textId="77777777" w:rsidR="00635B91" w:rsidRPr="00CF437D" w:rsidRDefault="00635B91" w:rsidP="00DF78E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65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C16715" w14:textId="32D0EA37" w:rsidR="00635B91" w:rsidRPr="00CF437D" w:rsidRDefault="00635B91" w:rsidP="00DF78E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654" w:author="K.Pustygina" w:date="2018-04-16T14:21:00Z">
                  <w:rPr>
                    <w:rFonts w:eastAsia="Times New Roman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>
              <w:rPr>
                <w:rFonts w:ascii="Calibri" w:hAnsi="Calibri"/>
                <w:color w:val="000000"/>
              </w:rPr>
              <w:t>ADVANCE_PERCENT</w:t>
            </w:r>
          </w:p>
        </w:tc>
      </w:tr>
      <w:tr w:rsidR="00635B91" w:rsidRPr="00CF437D" w14:paraId="431470F7" w14:textId="449C3EA3" w:rsidTr="00635B91">
        <w:trPr>
          <w:trHeight w:val="342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EF9604" w14:textId="53E23062" w:rsidR="00635B91" w:rsidRPr="00CF437D" w:rsidRDefault="00635B91" w:rsidP="00DF78E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  <w:rPrChange w:id="1655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  <w:rPrChange w:id="1656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sz w:val="20"/>
                    <w:szCs w:val="20"/>
                    <w:lang w:eastAsia="ru-RU"/>
                  </w:rPr>
                </w:rPrChange>
              </w:rPr>
              <w:t>Группа ликвидности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AE141" w14:textId="5DB62850" w:rsidR="00635B91" w:rsidRPr="00CF437D" w:rsidRDefault="00635B91" w:rsidP="00552A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65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65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quote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65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(Предложение)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07797" w14:textId="011DD714" w:rsidR="00635B91" w:rsidRPr="00CF437D" w:rsidRDefault="00635B91" w:rsidP="00DF78E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66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66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new_group</w:t>
            </w:r>
            <w:proofErr w:type="spellEnd"/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8DB28" w14:textId="5D8AC12C" w:rsidR="00635B91" w:rsidRPr="00CF437D" w:rsidRDefault="00635B91" w:rsidP="00DF78E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662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663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Поле таблицы </w:t>
            </w:r>
            <w:proofErr w:type="spellStart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664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quote</w:t>
            </w:r>
            <w:proofErr w:type="spellEnd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665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.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66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Связь таблицы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66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new_leasobject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66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с таблицей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66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quote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67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по полю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67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new_leasobject</w:t>
            </w:r>
            <w:proofErr w:type="spellEnd"/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C7EAD" w14:textId="2F218F6D" w:rsidR="00635B91" w:rsidRPr="00CF437D" w:rsidRDefault="00635B91" w:rsidP="00DF78E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67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67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Доп</w:t>
            </w:r>
            <w:proofErr w:type="gram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67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.т</w:t>
            </w:r>
            <w:proofErr w:type="gram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67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ребование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67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Заказчика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7DFD72" w14:textId="11AE79BF" w:rsidR="00635B91" w:rsidRPr="00CF437D" w:rsidRDefault="00635B91" w:rsidP="00DF78E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67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color w:val="000000"/>
                <w:sz w:val="20"/>
                <w:szCs w:val="20"/>
                <w:rPrChange w:id="1678" w:author="K.Pustygina" w:date="2018-04-16T14:21:00Z">
                  <w:rPr>
                    <w:rFonts w:ascii="Calibri" w:hAnsi="Calibri"/>
                    <w:color w:val="000000"/>
                  </w:rPr>
                </w:rPrChange>
              </w:rPr>
              <w:t>quote_new_group</w:t>
            </w:r>
            <w:proofErr w:type="spellEnd"/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8792B" w14:textId="42EEF01A" w:rsidR="00635B91" w:rsidRPr="00CF437D" w:rsidRDefault="00635B91" w:rsidP="00DF78E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67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68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Целое число до 2 147 483 647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1A5CE7" w14:textId="77777777" w:rsidR="00635B91" w:rsidRPr="00CF437D" w:rsidRDefault="00635B91" w:rsidP="00DF78E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68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1BBAEC" w14:textId="13B60644" w:rsidR="00635B91" w:rsidRPr="00CF437D" w:rsidRDefault="00635B91" w:rsidP="00DF78E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682" w:author="K.Pustygina" w:date="2018-04-16T14:21:00Z">
                  <w:rPr>
                    <w:rFonts w:eastAsia="Times New Roman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>
              <w:rPr>
                <w:rFonts w:ascii="Calibri" w:hAnsi="Calibri"/>
                <w:color w:val="000000"/>
              </w:rPr>
              <w:t>LIQUIDITY_GROUP</w:t>
            </w:r>
          </w:p>
        </w:tc>
      </w:tr>
      <w:tr w:rsidR="00635B91" w:rsidRPr="00CF437D" w14:paraId="2206E88A" w14:textId="77DEC30D" w:rsidTr="00635B91">
        <w:trPr>
          <w:trHeight w:val="102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5C7BB" w14:textId="5F0FA1AC" w:rsidR="00635B91" w:rsidRPr="00CF437D" w:rsidRDefault="00635B91" w:rsidP="00DF78E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  <w:rPrChange w:id="1683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  <w:rPrChange w:id="1684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sz w:val="20"/>
                    <w:szCs w:val="20"/>
                    <w:lang w:eastAsia="ru-RU"/>
                  </w:rPr>
                </w:rPrChange>
              </w:rPr>
              <w:t xml:space="preserve">Общая сумма платежей по графику, в </w:t>
            </w:r>
            <w:proofErr w:type="spellStart"/>
            <w:r w:rsidRPr="00CF437D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  <w:rPrChange w:id="1685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sz w:val="20"/>
                    <w:szCs w:val="20"/>
                    <w:lang w:eastAsia="ru-RU"/>
                  </w:rPr>
                </w:rPrChange>
              </w:rPr>
              <w:t>т.ч</w:t>
            </w:r>
            <w:proofErr w:type="spellEnd"/>
            <w:r w:rsidRPr="00CF437D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  <w:rPrChange w:id="1686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sz w:val="20"/>
                    <w:szCs w:val="20"/>
                    <w:lang w:eastAsia="ru-RU"/>
                  </w:rPr>
                </w:rPrChange>
              </w:rPr>
              <w:t>. НДС (18%)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CC2899" w14:textId="30356A24" w:rsidR="00635B91" w:rsidRPr="00CF437D" w:rsidRDefault="00635B91" w:rsidP="00552A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68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68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quote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68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(Предложение)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3E635A" w14:textId="538809A0" w:rsidR="00635B91" w:rsidRPr="00CF437D" w:rsidRDefault="00635B91" w:rsidP="00DF78E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69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69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new_totalgrsum</w:t>
            </w:r>
            <w:proofErr w:type="spellEnd"/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65194" w14:textId="3588054A" w:rsidR="00635B91" w:rsidRPr="00CF437D" w:rsidRDefault="00635B91" w:rsidP="00DF78E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692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693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Поле таблицы </w:t>
            </w:r>
            <w:proofErr w:type="spellStart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694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quote</w:t>
            </w:r>
            <w:proofErr w:type="spellEnd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695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.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69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Связь таблицы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69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new_leasobject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69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с таблицей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69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quote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70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по полю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70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new_leasobject</w:t>
            </w:r>
            <w:proofErr w:type="spellEnd"/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48B75" w14:textId="3E3FC6AB" w:rsidR="00635B91" w:rsidRPr="00CF437D" w:rsidRDefault="00635B91" w:rsidP="00DF78E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70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70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Доп</w:t>
            </w:r>
            <w:proofErr w:type="gram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70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.т</w:t>
            </w:r>
            <w:proofErr w:type="gram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70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ребование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70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Заказчика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D17F86" w14:textId="6D813C19" w:rsidR="00635B91" w:rsidRPr="00CF437D" w:rsidRDefault="00635B91" w:rsidP="00DF78E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70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proofErr w:type="spellStart"/>
            <w:r w:rsidRPr="00CF437D">
              <w:rPr>
                <w:color w:val="000000"/>
                <w:sz w:val="20"/>
                <w:szCs w:val="20"/>
                <w:rPrChange w:id="1708" w:author="K.Pustygina" w:date="2018-04-16T14:21:00Z">
                  <w:rPr>
                    <w:rFonts w:ascii="Calibri" w:hAnsi="Calibri"/>
                    <w:color w:val="000000"/>
                  </w:rPr>
                </w:rPrChange>
              </w:rPr>
              <w:t>quote_new_totalgrsum</w:t>
            </w:r>
            <w:proofErr w:type="spellEnd"/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3D250" w14:textId="7370DCBF" w:rsidR="00635B91" w:rsidRPr="00CF437D" w:rsidRDefault="00635B91" w:rsidP="00DF78E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70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71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Десятичное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71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(2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71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знака)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967C50" w14:textId="77777777" w:rsidR="00635B91" w:rsidRPr="00CF437D" w:rsidRDefault="00635B91" w:rsidP="00DF78E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71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EDC954" w14:textId="491B20B7" w:rsidR="00635B91" w:rsidRPr="00CF437D" w:rsidRDefault="00635B91" w:rsidP="00DF78E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714" w:author="K.Pustygina" w:date="2018-04-16T14:21:00Z">
                  <w:rPr>
                    <w:rFonts w:eastAsia="Times New Roman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>
              <w:rPr>
                <w:rFonts w:ascii="Calibri" w:hAnsi="Calibri"/>
                <w:color w:val="000000"/>
              </w:rPr>
              <w:t>PLAN_AMT</w:t>
            </w:r>
          </w:p>
        </w:tc>
      </w:tr>
      <w:tr w:rsidR="00635B91" w:rsidRPr="00CF437D" w14:paraId="00B52978" w14:textId="38515BE1" w:rsidTr="00635B91">
        <w:trPr>
          <w:trHeight w:val="102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B8DB7" w14:textId="07492483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  <w:rPrChange w:id="1715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  <w:rPrChange w:id="1716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sz w:val="20"/>
                    <w:szCs w:val="20"/>
                    <w:lang w:eastAsia="ru-RU"/>
                  </w:rPr>
                </w:rPrChange>
              </w:rPr>
              <w:t>Страхователь КАСКО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86ED7" w14:textId="0C35C232" w:rsidR="00635B91" w:rsidRPr="00CF437D" w:rsidRDefault="00635B91" w:rsidP="00552A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71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71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quote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71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(Предложение)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0DAEA" w14:textId="66235523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72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72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new_kasomaker</w:t>
            </w:r>
            <w:proofErr w:type="spellEnd"/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B0E50" w14:textId="2FB55F58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722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723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Поле таблицы </w:t>
            </w:r>
            <w:proofErr w:type="spellStart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724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quote</w:t>
            </w:r>
            <w:proofErr w:type="spellEnd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725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.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72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Связь таблицы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72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new_leasobject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72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с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72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lastRenderedPageBreak/>
              <w:t xml:space="preserve">таблицей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73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quote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73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по полю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73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new_leasobject</w:t>
            </w:r>
            <w:proofErr w:type="spellEnd"/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C0DB99" w14:textId="5C1788E9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73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73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lastRenderedPageBreak/>
              <w:t>Доп</w:t>
            </w:r>
            <w:proofErr w:type="gram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73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.т</w:t>
            </w:r>
            <w:proofErr w:type="gram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73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ребование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73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Заказчика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CA0909" w14:textId="11EB6F44" w:rsidR="00635B91" w:rsidRPr="00CF437D" w:rsidRDefault="00635B91" w:rsidP="00F951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73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color w:val="000000"/>
                <w:sz w:val="20"/>
                <w:szCs w:val="20"/>
                <w:rPrChange w:id="1739" w:author="K.Pustygina" w:date="2018-04-16T14:21:00Z">
                  <w:rPr>
                    <w:rFonts w:ascii="Calibri" w:hAnsi="Calibri"/>
                    <w:color w:val="000000"/>
                  </w:rPr>
                </w:rPrChange>
              </w:rPr>
              <w:t>quote_new_kasomaker</w:t>
            </w:r>
            <w:proofErr w:type="spellEnd"/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A9E60" w14:textId="3F162659" w:rsidR="00635B91" w:rsidRPr="00CF437D" w:rsidRDefault="00635B91" w:rsidP="00F951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74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74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Набор параметров</w:t>
            </w:r>
          </w:p>
          <w:p w14:paraId="25DC4063" w14:textId="713933BA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74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74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(передаем значение пункта списка в виде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74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lastRenderedPageBreak/>
              <w:t>строки)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6A6C91" w14:textId="4B5F2D5E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74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74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lastRenderedPageBreak/>
              <w:t>Max 200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3EA1B4" w14:textId="30C2E74B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747" w:author="K.Pustygina" w:date="2018-04-16T14:21:00Z">
                  <w:rPr>
                    <w:rFonts w:eastAsia="Times New Roman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r>
              <w:rPr>
                <w:rFonts w:ascii="Calibri" w:hAnsi="Calibri"/>
                <w:color w:val="000000"/>
              </w:rPr>
              <w:t>KASKO_CRM_CLIENT_NAM</w:t>
            </w:r>
          </w:p>
        </w:tc>
      </w:tr>
      <w:tr w:rsidR="00635B91" w:rsidRPr="00CF437D" w14:paraId="198D0710" w14:textId="11CE3D80" w:rsidTr="00635B91">
        <w:trPr>
          <w:trHeight w:val="102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07391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  <w:rPrChange w:id="1748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  <w:rPrChange w:id="1749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sz w:val="20"/>
                    <w:szCs w:val="20"/>
                    <w:lang w:eastAsia="ru-RU"/>
                  </w:rPr>
                </w:rPrChange>
              </w:rPr>
              <w:lastRenderedPageBreak/>
              <w:t>ИНН (Лизингополучатель)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E34DA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75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75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account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75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(Контрагент)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E6B5C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75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75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new_inn</w:t>
            </w:r>
            <w:proofErr w:type="spellEnd"/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96BEF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755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756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Поле таблицы </w:t>
            </w:r>
            <w:proofErr w:type="spellStart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757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account</w:t>
            </w:r>
            <w:proofErr w:type="spellEnd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758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.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75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Связь таблицы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76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new_leasobject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76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с таблицей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76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account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76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по полю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76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new_leaserid</w:t>
            </w:r>
            <w:proofErr w:type="spellEnd"/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E7C8C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76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76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 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C99392" w14:textId="101831A3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76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proofErr w:type="spellStart"/>
            <w:r w:rsidRPr="00CF437D">
              <w:rPr>
                <w:color w:val="000000"/>
                <w:sz w:val="20"/>
                <w:szCs w:val="20"/>
                <w:rPrChange w:id="1768" w:author="K.Pustygina" w:date="2018-04-16T14:21:00Z">
                  <w:rPr>
                    <w:rFonts w:ascii="Calibri" w:hAnsi="Calibri"/>
                    <w:color w:val="000000"/>
                  </w:rPr>
                </w:rPrChange>
              </w:rPr>
              <w:t>account_new_inn</w:t>
            </w:r>
            <w:proofErr w:type="spellEnd"/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B220" w14:textId="14C97CE8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76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77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Строка</w:t>
            </w:r>
            <w:proofErr w:type="spellEnd"/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D9CD51" w14:textId="0A1A5F0D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77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77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12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1A1970" w14:textId="403007C8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773" w:author="K.Pustygina" w:date="2018-04-16T14:21:00Z">
                  <w:rPr>
                    <w:rFonts w:eastAsia="Times New Roman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r>
              <w:rPr>
                <w:rFonts w:ascii="Calibri" w:hAnsi="Calibri"/>
                <w:color w:val="000000"/>
              </w:rPr>
              <w:t>INN_LEASEHOLDER</w:t>
            </w:r>
          </w:p>
        </w:tc>
      </w:tr>
      <w:tr w:rsidR="00635B91" w:rsidRPr="00CF437D" w14:paraId="0AC47207" w14:textId="744EB188" w:rsidTr="00635B91">
        <w:trPr>
          <w:trHeight w:val="102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4C28F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  <w:rPrChange w:id="1774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  <w:rPrChange w:id="1775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sz w:val="20"/>
                    <w:szCs w:val="20"/>
                    <w:lang w:eastAsia="ru-RU"/>
                  </w:rPr>
                </w:rPrChange>
              </w:rPr>
              <w:t>Наименование ЛП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8C84F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77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77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account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77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(Контрагент)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948CF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77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78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name</w:t>
            </w:r>
            <w:proofErr w:type="spellEnd"/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AD2F7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781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782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Поле таблицы </w:t>
            </w:r>
            <w:proofErr w:type="spellStart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783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account</w:t>
            </w:r>
            <w:proofErr w:type="spellEnd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784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.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78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Связь таблицы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78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new_leasobject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78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с таблицей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78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account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78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по полю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79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new_leaserid</w:t>
            </w:r>
            <w:proofErr w:type="spellEnd"/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C162F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79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</w:p>
          <w:p w14:paraId="740BFBB6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79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1A8120" w14:textId="0B34FAF5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79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proofErr w:type="spellStart"/>
            <w:r w:rsidRPr="00CF437D">
              <w:rPr>
                <w:color w:val="000000"/>
                <w:sz w:val="20"/>
                <w:szCs w:val="20"/>
                <w:rPrChange w:id="1794" w:author="K.Pustygina" w:date="2018-04-16T14:21:00Z">
                  <w:rPr>
                    <w:rFonts w:ascii="Calibri" w:hAnsi="Calibri"/>
                    <w:color w:val="000000"/>
                  </w:rPr>
                </w:rPrChange>
              </w:rPr>
              <w:t>account_name</w:t>
            </w:r>
            <w:proofErr w:type="spellEnd"/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B73B7" w14:textId="202EFFDD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79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79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Строка</w:t>
            </w:r>
            <w:proofErr w:type="spellEnd"/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BCF637" w14:textId="5722E819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79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79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350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FD9211" w14:textId="0DA74DD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799" w:author="K.Pustygina" w:date="2018-04-16T14:21:00Z">
                  <w:rPr>
                    <w:rFonts w:eastAsia="Times New Roman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r>
              <w:rPr>
                <w:rFonts w:ascii="Calibri" w:hAnsi="Calibri"/>
                <w:color w:val="000000"/>
              </w:rPr>
              <w:t>NAM_LEASEHOLDER</w:t>
            </w:r>
          </w:p>
        </w:tc>
      </w:tr>
      <w:tr w:rsidR="00635B91" w:rsidRPr="00CF437D" w14:paraId="4839B188" w14:textId="5FD9399E" w:rsidTr="00635B91">
        <w:trPr>
          <w:trHeight w:val="1329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7223A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  <w:rPrChange w:id="1800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  <w:rPrChange w:id="1801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sz w:val="20"/>
                    <w:szCs w:val="20"/>
                    <w:lang w:eastAsia="ru-RU"/>
                  </w:rPr>
                </w:rPrChange>
              </w:rPr>
              <w:t>ОКВЭД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8E0F1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80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80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new_okved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80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80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(ОКВЭД)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A372B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80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80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new_name</w:t>
            </w:r>
            <w:proofErr w:type="spellEnd"/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3609C" w14:textId="77777777" w:rsidR="00635B91" w:rsidRPr="00CF437D" w:rsidRDefault="00635B91" w:rsidP="00733F0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 w:eastAsia="ru-RU"/>
                <w:rPrChange w:id="1808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809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Поле</w:t>
            </w: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 w:eastAsia="ru-RU"/>
                <w:rPrChange w:id="1810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811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таблицы</w:t>
            </w: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 w:eastAsia="ru-RU"/>
                <w:rPrChange w:id="1812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proofErr w:type="spellStart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 w:eastAsia="ru-RU"/>
                <w:rPrChange w:id="1813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new_okved</w:t>
            </w:r>
            <w:proofErr w:type="spellEnd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 w:eastAsia="ru-RU"/>
                <w:rPrChange w:id="1814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.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81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Связь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81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81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таблицы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81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81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new_leasobject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82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82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с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82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82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таблицей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82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account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82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по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82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82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полю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82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82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new_leaserid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83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83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и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83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83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связь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83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83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таблицы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83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account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83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с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83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83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таблицей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84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84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new_okved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84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84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по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84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84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полю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84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84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new_okvedid</w:t>
            </w:r>
            <w:proofErr w:type="spellEnd"/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E387C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84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84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Доп</w:t>
            </w:r>
            <w:proofErr w:type="gram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85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.т</w:t>
            </w:r>
            <w:proofErr w:type="gram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85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ребование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85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Заказчика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AD70F0" w14:textId="0A8C3A16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85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proofErr w:type="spellStart"/>
            <w:r w:rsidRPr="00CF437D">
              <w:rPr>
                <w:color w:val="000000"/>
                <w:sz w:val="20"/>
                <w:szCs w:val="20"/>
                <w:rPrChange w:id="1854" w:author="K.Pustygina" w:date="2018-04-16T14:21:00Z">
                  <w:rPr>
                    <w:rFonts w:ascii="Calibri" w:hAnsi="Calibri"/>
                    <w:color w:val="000000"/>
                  </w:rPr>
                </w:rPrChange>
              </w:rPr>
              <w:t>new_okved_new_name</w:t>
            </w:r>
            <w:proofErr w:type="spellEnd"/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BB64B" w14:textId="01D8792D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85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85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Строка</w:t>
            </w:r>
            <w:proofErr w:type="spellEnd"/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0CCD08" w14:textId="47ED246A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85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85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100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843904" w14:textId="6661DDD6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859" w:author="K.Pustygina" w:date="2018-04-16T14:21:00Z">
                  <w:rPr>
                    <w:rFonts w:eastAsia="Times New Roman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r>
              <w:rPr>
                <w:rFonts w:ascii="Calibri" w:hAnsi="Calibri"/>
                <w:color w:val="000000"/>
              </w:rPr>
              <w:t>OKVED_CODE</w:t>
            </w:r>
          </w:p>
        </w:tc>
      </w:tr>
      <w:tr w:rsidR="00635B91" w:rsidRPr="00CF437D" w14:paraId="5CE4F864" w14:textId="0A8C2766" w:rsidTr="00635B91">
        <w:trPr>
          <w:trHeight w:val="1329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C88FE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  <w:rPrChange w:id="1860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  <w:rPrChange w:id="1861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sz w:val="20"/>
                    <w:szCs w:val="20"/>
                    <w:lang w:eastAsia="ru-RU"/>
                  </w:rPr>
                </w:rPrChange>
              </w:rPr>
              <w:lastRenderedPageBreak/>
              <w:t>Результат согласования УОБ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06944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86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86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task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86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(Задача)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32C3F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86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86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new_agreement</w:t>
            </w:r>
            <w:proofErr w:type="spellEnd"/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53EDD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86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868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Поле таблицы </w:t>
            </w:r>
            <w:proofErr w:type="spellStart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869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task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87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. Связь таблицы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87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new_leasobject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87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с таблицей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87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opportunity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87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по полю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87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new_opportunityid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87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и связь таблицы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87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opportunity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87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с таблицей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87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task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88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по полю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88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regardingobjectid</w:t>
            </w:r>
            <w:proofErr w:type="spellEnd"/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94CD2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88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88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 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72FDCA" w14:textId="409D107F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88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color w:val="000000"/>
                <w:sz w:val="20"/>
                <w:szCs w:val="20"/>
                <w:rPrChange w:id="1885" w:author="K.Pustygina" w:date="2018-04-16T14:21:00Z">
                  <w:rPr>
                    <w:rFonts w:ascii="Calibri" w:hAnsi="Calibri"/>
                    <w:color w:val="000000"/>
                  </w:rPr>
                </w:rPrChange>
              </w:rPr>
              <w:t>task_new_agreement</w:t>
            </w:r>
            <w:proofErr w:type="spellEnd"/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4CF46" w14:textId="60D28CDE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88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88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Набор параметров</w:t>
            </w:r>
          </w:p>
          <w:p w14:paraId="4711F6DD" w14:textId="750E7664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88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88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(передаем значение пункта списка в виде строки)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C29575" w14:textId="1D5C3CB4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89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89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Max 200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D01878" w14:textId="53884570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892" w:author="K.Pustygina" w:date="2018-04-16T14:21:00Z">
                  <w:rPr>
                    <w:rFonts w:eastAsia="Times New Roman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r>
              <w:rPr>
                <w:rFonts w:ascii="Calibri" w:hAnsi="Calibri"/>
                <w:color w:val="000000"/>
              </w:rPr>
              <w:t>AGREEMENT_RESULT</w:t>
            </w:r>
          </w:p>
        </w:tc>
      </w:tr>
      <w:tr w:rsidR="00635B91" w:rsidRPr="00CF437D" w14:paraId="20E8EEA2" w14:textId="73479812" w:rsidTr="00635B91">
        <w:trPr>
          <w:trHeight w:val="1541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A07F1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  <w:rPrChange w:id="1893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sz w:val="20"/>
                    <w:szCs w:val="20"/>
                    <w:lang w:eastAsia="ru-RU"/>
                  </w:rPr>
                </w:rPrChange>
              </w:rPr>
            </w:pPr>
            <w:commentRangeStart w:id="1894"/>
            <w:commentRangeStart w:id="1895"/>
            <w:r w:rsidRPr="00CF437D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  <w:rPrChange w:id="1896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sz w:val="20"/>
                    <w:szCs w:val="20"/>
                    <w:lang w:eastAsia="ru-RU"/>
                  </w:rPr>
                </w:rPrChange>
              </w:rPr>
              <w:t>Рекомендации (</w:t>
            </w:r>
            <w:proofErr w:type="spellStart"/>
            <w:r w:rsidRPr="00CF437D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  <w:rPrChange w:id="1897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sz w:val="20"/>
                    <w:szCs w:val="20"/>
                    <w:lang w:eastAsia="ru-RU"/>
                  </w:rPr>
                </w:rPrChange>
              </w:rPr>
              <w:t>УАиКР</w:t>
            </w:r>
            <w:proofErr w:type="spellEnd"/>
            <w:r w:rsidRPr="00CF437D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  <w:rPrChange w:id="1898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sz w:val="20"/>
                    <w:szCs w:val="20"/>
                    <w:lang w:eastAsia="ru-RU"/>
                  </w:rPr>
                </w:rPrChange>
              </w:rPr>
              <w:t>)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F8CCF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89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90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task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90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(Задача)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99607" w14:textId="25A7E612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90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90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new_recommendationstext</w:t>
            </w:r>
            <w:proofErr w:type="spellEnd"/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D4032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90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905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Поле таблицы </w:t>
            </w:r>
            <w:proofErr w:type="spellStart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906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task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90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. Связь таблицы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90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new_leasobject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90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с таблицей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91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opportunity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91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по полю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91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new_opportunityid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91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и связь таблицы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91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opportunity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91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с таблицей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91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task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91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по полю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91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regardingobjectid</w:t>
            </w:r>
            <w:proofErr w:type="spellEnd"/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473BC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91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92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 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66B536" w14:textId="45D3C139" w:rsidR="00635B91" w:rsidRPr="00CF437D" w:rsidRDefault="00635B91" w:rsidP="0035638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rPrChange w:id="1921" w:author="K.Pustygina" w:date="2018-04-16T14:21:00Z">
                  <w:rPr>
                    <w:rFonts w:ascii="Calibri" w:hAnsi="Calibri"/>
                    <w:color w:val="000000"/>
                  </w:rPr>
                </w:rPrChange>
              </w:rPr>
            </w:pPr>
            <w:ins w:id="1922" w:author="K.Pustygina" w:date="2018-04-11T09:20:00Z">
              <w:r w:rsidRPr="00CF437D">
                <w:rPr>
                  <w:color w:val="000000"/>
                  <w:sz w:val="20"/>
                  <w:szCs w:val="20"/>
                  <w:lang w:val="en-US"/>
                  <w:rPrChange w:id="1923" w:author="K.Pustygina" w:date="2018-04-16T14:21:00Z">
                    <w:rPr>
                      <w:rFonts w:ascii="Calibri" w:hAnsi="Calibri"/>
                      <w:color w:val="000000"/>
                      <w:lang w:val="en-US"/>
                    </w:rPr>
                  </w:rPrChange>
                </w:rPr>
                <w:t>task_</w:t>
              </w:r>
            </w:ins>
            <w:proofErr w:type="spellStart"/>
            <w:r w:rsidRPr="00CF437D">
              <w:rPr>
                <w:color w:val="000000"/>
                <w:sz w:val="20"/>
                <w:szCs w:val="20"/>
                <w:rPrChange w:id="1924" w:author="K.Pustygina" w:date="2018-04-16T14:21:00Z">
                  <w:rPr>
                    <w:rFonts w:ascii="Calibri" w:hAnsi="Calibri"/>
                    <w:color w:val="000000"/>
                  </w:rPr>
                </w:rPrChange>
              </w:rPr>
              <w:t>new_recommendationstext</w:t>
            </w:r>
            <w:proofErr w:type="spellEnd"/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CCABE" w14:textId="3E7ED964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92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92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Многострочный текст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0D11EB" w14:textId="22E1DE4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92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92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5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92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0 000</w:t>
            </w:r>
            <w:commentRangeEnd w:id="1894"/>
            <w:r w:rsidRPr="00CF437D">
              <w:rPr>
                <w:rStyle w:val="a9"/>
                <w:sz w:val="20"/>
                <w:szCs w:val="20"/>
                <w:rPrChange w:id="1930" w:author="K.Pustygina" w:date="2018-04-16T14:21:00Z">
                  <w:rPr>
                    <w:rStyle w:val="a9"/>
                  </w:rPr>
                </w:rPrChange>
              </w:rPr>
              <w:commentReference w:id="1894"/>
            </w:r>
            <w:commentRangeEnd w:id="1895"/>
            <w:r w:rsidRPr="00CF437D">
              <w:rPr>
                <w:rStyle w:val="a9"/>
                <w:sz w:val="20"/>
                <w:szCs w:val="20"/>
                <w:rPrChange w:id="1931" w:author="K.Pustygina" w:date="2018-04-16T14:21:00Z">
                  <w:rPr>
                    <w:rStyle w:val="a9"/>
                  </w:rPr>
                </w:rPrChange>
              </w:rPr>
              <w:commentReference w:id="1895"/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A1DAA2" w14:textId="2DDCCCB4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932" w:author="K.Pustygina" w:date="2018-04-16T14:21:00Z">
                  <w:rPr>
                    <w:rFonts w:eastAsia="Times New Roman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r>
              <w:rPr>
                <w:rFonts w:ascii="Calibri" w:hAnsi="Calibri"/>
                <w:color w:val="000000"/>
              </w:rPr>
              <w:t>RECOMMENDAT_DESC</w:t>
            </w:r>
          </w:p>
        </w:tc>
      </w:tr>
      <w:tr w:rsidR="00635B91" w:rsidRPr="00CF437D" w14:paraId="7A728B84" w14:textId="084D4881" w:rsidTr="00635B91">
        <w:trPr>
          <w:trHeight w:val="102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76FBB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  <w:rPrChange w:id="1933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  <w:rPrChange w:id="1934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sz w:val="20"/>
                    <w:szCs w:val="20"/>
                    <w:lang w:eastAsia="ru-RU"/>
                  </w:rPr>
                </w:rPrChange>
              </w:rPr>
              <w:t>Маршрут одобрения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61939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93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93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opportunity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93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(Лизинговая сделка)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273B4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93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93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new_approvalroute</w:t>
            </w:r>
            <w:proofErr w:type="spellEnd"/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D8B9E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94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941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Поле</w:t>
            </w: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 w:eastAsia="ru-RU"/>
                <w:rPrChange w:id="1942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943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таблицы</w:t>
            </w: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 w:eastAsia="ru-RU"/>
                <w:rPrChange w:id="1944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opportunity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94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.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94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Связь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94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94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таблицы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94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95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new_leasobject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95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95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с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95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95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таблицей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95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opportunity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95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по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95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95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полю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95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96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new_opportunityid</w:t>
            </w:r>
            <w:proofErr w:type="spellEnd"/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21454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96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96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 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C01DFC" w14:textId="4E017B83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96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color w:val="000000"/>
                <w:sz w:val="20"/>
                <w:szCs w:val="20"/>
                <w:rPrChange w:id="1964" w:author="K.Pustygina" w:date="2018-04-16T14:21:00Z">
                  <w:rPr>
                    <w:rFonts w:ascii="Calibri" w:hAnsi="Calibri"/>
                    <w:color w:val="000000"/>
                  </w:rPr>
                </w:rPrChange>
              </w:rPr>
              <w:t>opportunity_new_approvalroute</w:t>
            </w:r>
            <w:proofErr w:type="spellEnd"/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0D9EE" w14:textId="364290F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96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96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Набор параметров</w:t>
            </w:r>
          </w:p>
          <w:p w14:paraId="7018042D" w14:textId="3B156630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96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96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(передаем значение пункта списка в виде строки)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70D6DE" w14:textId="769178CA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96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97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Max 200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E33390" w14:textId="0AA5E844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1971" w:author="K.Pustygina" w:date="2018-04-16T14:21:00Z">
                  <w:rPr>
                    <w:rFonts w:eastAsia="Times New Roman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r>
              <w:rPr>
                <w:rFonts w:ascii="Calibri" w:hAnsi="Calibri"/>
                <w:color w:val="000000"/>
              </w:rPr>
              <w:t>APPROVAL_ROUTE</w:t>
            </w:r>
          </w:p>
        </w:tc>
      </w:tr>
      <w:tr w:rsidR="00635B91" w:rsidRPr="00CF437D" w14:paraId="0A4B5853" w14:textId="023DE5B8" w:rsidTr="00635B91">
        <w:trPr>
          <w:trHeight w:val="1378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F3F37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  <w:rPrChange w:id="1972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  <w:rPrChange w:id="1973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sz w:val="20"/>
                    <w:szCs w:val="20"/>
                    <w:lang w:eastAsia="ru-RU"/>
                  </w:rPr>
                </w:rPrChange>
              </w:rPr>
              <w:lastRenderedPageBreak/>
              <w:t>Решение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8E8FD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97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97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task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97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(Задача)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EFABE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97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97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new_approvalresult</w:t>
            </w:r>
            <w:proofErr w:type="spellEnd"/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613C7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97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980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Поле таблицы </w:t>
            </w:r>
            <w:proofErr w:type="spellStart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1981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task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98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. Связь таблицы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98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new_leasobject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98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с таблицей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98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opportunity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98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по полю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98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new_opportunityid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98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и связь таблицы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98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opportunity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99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с таблицей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99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task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99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по полю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99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regardingobjectid</w:t>
            </w:r>
            <w:proofErr w:type="spellEnd"/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1A172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99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99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 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15153F" w14:textId="29EC404F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99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color w:val="000000"/>
                <w:sz w:val="20"/>
                <w:szCs w:val="20"/>
                <w:rPrChange w:id="1997" w:author="K.Pustygina" w:date="2018-04-16T14:21:00Z">
                  <w:rPr>
                    <w:rFonts w:ascii="Calibri" w:hAnsi="Calibri"/>
                    <w:color w:val="000000"/>
                  </w:rPr>
                </w:rPrChange>
              </w:rPr>
              <w:t>task_new_approvalresult</w:t>
            </w:r>
            <w:proofErr w:type="spellEnd"/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E1A67" w14:textId="0F4B269D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99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199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Набор параметров</w:t>
            </w:r>
          </w:p>
          <w:p w14:paraId="18A4A4BB" w14:textId="3547A88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200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200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(передаем значение пункта списка в виде строки)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5BC49C" w14:textId="45D3CE73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200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200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Max 200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A2857C" w14:textId="19CC2823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2004" w:author="K.Pustygina" w:date="2018-04-16T14:21:00Z">
                  <w:rPr>
                    <w:rFonts w:eastAsia="Times New Roman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r>
              <w:rPr>
                <w:rFonts w:ascii="Calibri" w:hAnsi="Calibri"/>
                <w:color w:val="000000"/>
              </w:rPr>
              <w:t>APPROVAL_RESULT</w:t>
            </w:r>
          </w:p>
        </w:tc>
      </w:tr>
      <w:tr w:rsidR="00635B91" w:rsidRPr="00CF437D" w14:paraId="1B5AC183" w14:textId="44E79E05" w:rsidTr="00635B91">
        <w:trPr>
          <w:trHeight w:val="142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82DB1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  <w:rPrChange w:id="2005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  <w:rPrChange w:id="2006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sz w:val="20"/>
                    <w:szCs w:val="20"/>
                    <w:lang w:eastAsia="ru-RU"/>
                  </w:rPr>
                </w:rPrChange>
              </w:rPr>
              <w:t>Условия одобрения сделки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D81FF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200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200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task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200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(Задача)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0CAEF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201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201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new_terms</w:t>
            </w:r>
            <w:proofErr w:type="spellEnd"/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60E9D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201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2013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Поле таблицы </w:t>
            </w:r>
            <w:proofErr w:type="spellStart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2014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task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201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. Связь таблицы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201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new_leasobject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201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с таблицей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201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opportunity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201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по полю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202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new_opportunityid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202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и связь таблицы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202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opportunity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202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с таблицей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202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task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202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по полю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202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regardingobjectid</w:t>
            </w:r>
            <w:proofErr w:type="spellEnd"/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B6412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202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202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 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204425" w14:textId="676BE9DE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202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color w:val="000000"/>
                <w:sz w:val="20"/>
                <w:szCs w:val="20"/>
                <w:rPrChange w:id="2030" w:author="K.Pustygina" w:date="2018-04-16T14:21:00Z">
                  <w:rPr>
                    <w:rFonts w:ascii="Calibri" w:hAnsi="Calibri"/>
                    <w:color w:val="000000"/>
                  </w:rPr>
                </w:rPrChange>
              </w:rPr>
              <w:t>task_new_terms</w:t>
            </w:r>
            <w:proofErr w:type="spellEnd"/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FFE14" w14:textId="30DD054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203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203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Многострочный текст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0E3BA1" w14:textId="0FBFE904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203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203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5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203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0 000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A60A99" w14:textId="482C795E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2036" w:author="K.Pustygina" w:date="2018-04-16T14:21:00Z">
                  <w:rPr>
                    <w:rFonts w:eastAsia="Times New Roman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r>
              <w:rPr>
                <w:rFonts w:ascii="Calibri" w:hAnsi="Calibri"/>
                <w:color w:val="000000"/>
              </w:rPr>
              <w:t>APPROVAL_CONDITIONS</w:t>
            </w:r>
          </w:p>
        </w:tc>
      </w:tr>
      <w:tr w:rsidR="00635B91" w:rsidRPr="00CF437D" w14:paraId="77018214" w14:textId="70F14ED2" w:rsidTr="00635B91">
        <w:trPr>
          <w:trHeight w:val="836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E7032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  <w:rPrChange w:id="2037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  <w:rPrChange w:id="2038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sz w:val="20"/>
                    <w:szCs w:val="20"/>
                    <w:lang w:eastAsia="ru-RU"/>
                  </w:rPr>
                </w:rPrChange>
              </w:rPr>
              <w:t>Перенайм</w:t>
            </w:r>
            <w:proofErr w:type="spellEnd"/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2EB15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203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204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opportunity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204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(Лизинговая сделка)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151F5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204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204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new_opt</w:t>
            </w:r>
            <w:proofErr w:type="spellEnd"/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1E8DD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204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2045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Поле</w:t>
            </w: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 w:eastAsia="ru-RU"/>
                <w:rPrChange w:id="2046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2047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таблицы</w:t>
            </w: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 w:eastAsia="ru-RU"/>
                <w:rPrChange w:id="2048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opportunity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204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.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205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Связь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205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205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таблицы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205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205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new_leasobject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205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205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с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205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205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таблицей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205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opportunity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206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по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206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206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полю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206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206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new_opportunityid</w:t>
            </w:r>
            <w:proofErr w:type="spellEnd"/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F3D5B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206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206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 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9BFB60" w14:textId="31F7DB51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206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color w:val="000000"/>
                <w:sz w:val="20"/>
                <w:szCs w:val="20"/>
                <w:rPrChange w:id="2068" w:author="K.Pustygina" w:date="2018-04-16T14:21:00Z">
                  <w:rPr>
                    <w:rFonts w:ascii="Calibri" w:hAnsi="Calibri"/>
                    <w:color w:val="000000"/>
                  </w:rPr>
                </w:rPrChange>
              </w:rPr>
              <w:t>opportunity_new_opt</w:t>
            </w:r>
            <w:proofErr w:type="spellEnd"/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D5664" w14:textId="32E300A1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206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207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Булево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043F5E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207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69B3D0" w14:textId="6D38DCE5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2072" w:author="K.Pustygina" w:date="2018-04-16T14:21:00Z">
                  <w:rPr>
                    <w:rFonts w:eastAsia="Times New Roman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r>
              <w:rPr>
                <w:rFonts w:ascii="Calibri" w:hAnsi="Calibri"/>
                <w:color w:val="000000"/>
              </w:rPr>
              <w:t>REHIRING_FLG</w:t>
            </w:r>
          </w:p>
        </w:tc>
      </w:tr>
      <w:tr w:rsidR="00635B91" w:rsidRPr="00CF437D" w14:paraId="498651E0" w14:textId="16243790" w:rsidTr="00635B91">
        <w:trPr>
          <w:trHeight w:val="848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8380C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  <w:rPrChange w:id="2073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  <w:rPrChange w:id="2074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sz w:val="20"/>
                    <w:szCs w:val="20"/>
                    <w:lang w:eastAsia="ru-RU"/>
                  </w:rPr>
                </w:rPrChange>
              </w:rPr>
              <w:t>Дата перехода в Лизинг</w:t>
            </w:r>
          </w:p>
        </w:tc>
        <w:tc>
          <w:tcPr>
            <w:tcW w:w="3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AE4B9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207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207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new_contract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207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 xml:space="preserve"> (Договор лизинга)</w:t>
            </w: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5682B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207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207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new_leasingdate</w:t>
            </w:r>
            <w:proofErr w:type="spellEnd"/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A2717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208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2081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Поле</w:t>
            </w: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 w:eastAsia="ru-RU"/>
                <w:rPrChange w:id="2082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2083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  <w:t>таблицы</w:t>
            </w:r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 w:eastAsia="ru-RU"/>
                <w:rPrChange w:id="2084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proofErr w:type="spellStart"/>
            <w:r w:rsidRPr="00CF43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 w:eastAsia="ru-RU"/>
                <w:rPrChange w:id="2085" w:author="K.Pustygina" w:date="2018-04-16T14:21:00Z">
                  <w:rPr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new_contract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208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.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208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Связь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208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208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таблицы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209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209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new_leasobject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209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209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с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209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209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lastRenderedPageBreak/>
              <w:t>таблицей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209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2097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new_contract</w:t>
            </w:r>
            <w:proofErr w:type="spellEnd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209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209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по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210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2101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полю</w:t>
            </w: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2102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 xml:space="preserve"> </w:t>
            </w:r>
            <w:proofErr w:type="spellStart"/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2103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t>new_leasobject</w:t>
            </w:r>
            <w:proofErr w:type="spellEnd"/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A85A8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2104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2105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  <w:lastRenderedPageBreak/>
              <w:t> 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A1E74C" w14:textId="0CA57AF6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2106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proofErr w:type="spellStart"/>
            <w:r w:rsidRPr="00CF437D">
              <w:rPr>
                <w:color w:val="000000"/>
                <w:sz w:val="20"/>
                <w:szCs w:val="20"/>
                <w:rPrChange w:id="2107" w:author="K.Pustygina" w:date="2018-04-16T14:21:00Z">
                  <w:rPr>
                    <w:rFonts w:ascii="Calibri" w:hAnsi="Calibri"/>
                    <w:color w:val="000000"/>
                  </w:rPr>
                </w:rPrChange>
              </w:rPr>
              <w:t>new_contract_new_leasingdate</w:t>
            </w:r>
            <w:proofErr w:type="spellEnd"/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B5EF2" w14:textId="00077862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2108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r w:rsidRPr="00CF437D">
              <w:rPr>
                <w:rFonts w:eastAsia="Times New Roman" w:cs="Times New Roman"/>
                <w:color w:val="000000"/>
                <w:sz w:val="20"/>
                <w:szCs w:val="20"/>
                <w:lang w:eastAsia="ru-RU"/>
                <w:rPrChange w:id="2109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  <w:t>Дата/время</w:t>
            </w:r>
          </w:p>
        </w:tc>
        <w:tc>
          <w:tcPr>
            <w:tcW w:w="6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655B92" w14:textId="7777777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2110" w:author="K.Pustygina" w:date="2018-04-16T14:21:00Z">
                  <w:rPr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</w:p>
        </w:tc>
        <w:tc>
          <w:tcPr>
            <w:tcW w:w="6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7452AD" w14:textId="4BD394A7" w:rsidR="00635B91" w:rsidRPr="00CF437D" w:rsidRDefault="00635B91" w:rsidP="003563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2111" w:author="K.Pustygina" w:date="2018-04-16T14:21:00Z">
                  <w:rPr>
                    <w:rFonts w:eastAsia="Times New Roman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r w:rsidRPr="00635B91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ACT_DT</w:t>
            </w:r>
          </w:p>
        </w:tc>
      </w:tr>
      <w:tr w:rsidR="00635B91" w:rsidRPr="00CF437D" w14:paraId="080A729F" w14:textId="379475A3" w:rsidTr="00635B91">
        <w:trPr>
          <w:trHeight w:val="848"/>
          <w:ins w:id="2112" w:author="K.Pustygina" w:date="2018-04-16T14:19:00Z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20B1C" w14:textId="13DBFA62" w:rsidR="00635B91" w:rsidRPr="00CF437D" w:rsidRDefault="00635B91">
            <w:pPr>
              <w:spacing w:after="0" w:line="240" w:lineRule="auto"/>
              <w:jc w:val="center"/>
              <w:rPr>
                <w:ins w:id="2113" w:author="K.Pustygina" w:date="2018-04-16T14:19:00Z"/>
                <w:rFonts w:eastAsia="Times New Roman" w:cs="Times New Roman"/>
                <w:b/>
                <w:bCs/>
                <w:sz w:val="20"/>
                <w:szCs w:val="20"/>
                <w:lang w:eastAsia="ru-RU"/>
                <w:rPrChange w:id="2114" w:author="K.Pustygina" w:date="2018-04-16T14:21:00Z">
                  <w:rPr>
                    <w:ins w:id="2115" w:author="K.Pustygina" w:date="2018-04-16T14:19:00Z"/>
                    <w:rFonts w:ascii="Calibri" w:eastAsia="Times New Roman" w:hAnsi="Calibri" w:cs="Times New Roman"/>
                    <w:b/>
                    <w:bCs/>
                    <w:sz w:val="20"/>
                    <w:szCs w:val="20"/>
                    <w:lang w:eastAsia="ru-RU"/>
                  </w:rPr>
                </w:rPrChange>
              </w:rPr>
            </w:pPr>
            <w:ins w:id="2116" w:author="K.Pustygina" w:date="2018-04-16T14:19:00Z">
              <w:r w:rsidRPr="00CF437D">
                <w:rPr>
                  <w:rFonts w:eastAsia="Times New Roman" w:cs="Times New Roman"/>
                  <w:b/>
                  <w:bCs/>
                  <w:sz w:val="20"/>
                  <w:szCs w:val="20"/>
                  <w:lang w:eastAsia="ru-RU"/>
                  <w:rPrChange w:id="2117" w:author="K.Pustygina" w:date="2018-04-16T14:21:00Z">
                    <w:rPr>
                      <w:rFonts w:ascii="Calibri" w:eastAsia="Times New Roman" w:hAnsi="Calibri" w:cs="Times New Roman"/>
                      <w:b/>
                      <w:bCs/>
                      <w:sz w:val="20"/>
                      <w:szCs w:val="20"/>
                      <w:lang w:eastAsia="ru-RU"/>
                    </w:rPr>
                  </w:rPrChange>
                </w:rPr>
                <w:lastRenderedPageBreak/>
                <w:t>Срез данных выполнен</w:t>
              </w:r>
            </w:ins>
          </w:p>
        </w:tc>
        <w:tc>
          <w:tcPr>
            <w:tcW w:w="3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0FA3B" w14:textId="7921330D" w:rsidR="00635B91" w:rsidRPr="00CF437D" w:rsidRDefault="00635B91">
            <w:pPr>
              <w:spacing w:after="0" w:line="240" w:lineRule="auto"/>
              <w:jc w:val="center"/>
              <w:rPr>
                <w:ins w:id="2118" w:author="K.Pustygina" w:date="2018-04-16T14:19:00Z"/>
                <w:rFonts w:eastAsia="Times New Roman" w:cs="Times New Roman"/>
                <w:color w:val="000000"/>
                <w:sz w:val="20"/>
                <w:szCs w:val="20"/>
                <w:lang w:eastAsia="ru-RU"/>
                <w:rPrChange w:id="2119" w:author="K.Pustygina" w:date="2018-04-16T14:21:00Z">
                  <w:rPr>
                    <w:ins w:id="2120" w:author="K.Pustygina" w:date="2018-04-16T14:19:00Z"/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ins w:id="2121" w:author="K.Pustygina" w:date="2018-04-16T14:19:00Z">
              <w:r w:rsidRPr="00CF437D">
                <w:rPr>
                  <w:rFonts w:eastAsia="Times New Roman" w:cs="Times New Roman"/>
                  <w:color w:val="000000"/>
                  <w:sz w:val="20"/>
                  <w:szCs w:val="20"/>
                  <w:lang w:eastAsia="ru-RU"/>
                  <w:rPrChange w:id="2122" w:author="K.Pustygina" w:date="2018-04-16T14:21:00Z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  <w:lang w:eastAsia="ru-RU"/>
                    </w:rPr>
                  </w:rPrChange>
                </w:rPr>
                <w:t>-</w:t>
              </w:r>
            </w:ins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DC60BC" w14:textId="09B0756F" w:rsidR="00635B91" w:rsidRPr="00CF437D" w:rsidRDefault="00635B91">
            <w:pPr>
              <w:spacing w:after="0" w:line="240" w:lineRule="auto"/>
              <w:jc w:val="center"/>
              <w:rPr>
                <w:ins w:id="2123" w:author="K.Pustygina" w:date="2018-04-16T14:19:00Z"/>
                <w:rFonts w:eastAsia="Times New Roman" w:cs="Times New Roman"/>
                <w:color w:val="000000"/>
                <w:sz w:val="20"/>
                <w:szCs w:val="20"/>
                <w:lang w:eastAsia="ru-RU"/>
                <w:rPrChange w:id="2124" w:author="K.Pustygina" w:date="2018-04-16T14:21:00Z">
                  <w:rPr>
                    <w:ins w:id="2125" w:author="K.Pustygina" w:date="2018-04-16T14:19:00Z"/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ins w:id="2126" w:author="K.Pustygina" w:date="2018-04-16T14:19:00Z">
              <w:r w:rsidRPr="00CF437D">
                <w:rPr>
                  <w:rFonts w:eastAsia="Times New Roman" w:cs="Times New Roman"/>
                  <w:color w:val="000000"/>
                  <w:sz w:val="20"/>
                  <w:szCs w:val="20"/>
                  <w:lang w:eastAsia="ru-RU"/>
                  <w:rPrChange w:id="2127" w:author="K.Pustygina" w:date="2018-04-16T14:21:00Z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  <w:lang w:eastAsia="ru-RU"/>
                    </w:rPr>
                  </w:rPrChange>
                </w:rPr>
                <w:t>-</w:t>
              </w:r>
            </w:ins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7C1B8" w14:textId="77777777" w:rsidR="00635B91" w:rsidRPr="00CF437D" w:rsidRDefault="00635B91">
            <w:pPr>
              <w:spacing w:after="0" w:line="240" w:lineRule="auto"/>
              <w:jc w:val="center"/>
              <w:rPr>
                <w:ins w:id="2128" w:author="K.Pustygina" w:date="2018-04-16T14:19:00Z"/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  <w:rPrChange w:id="2129" w:author="K.Pustygina" w:date="2018-04-16T14:21:00Z">
                  <w:rPr>
                    <w:ins w:id="2130" w:author="K.Pustygina" w:date="2018-04-16T14:19:00Z"/>
                    <w:rFonts w:ascii="Calibri" w:eastAsia="Times New Roman" w:hAnsi="Calibri" w:cs="Times New Roman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4F9D3D" w14:textId="538F54F2" w:rsidR="00635B91" w:rsidRPr="00CF437D" w:rsidRDefault="00635B91">
            <w:pPr>
              <w:spacing w:after="0" w:line="240" w:lineRule="auto"/>
              <w:jc w:val="center"/>
              <w:rPr>
                <w:ins w:id="2131" w:author="K.Pustygina" w:date="2018-04-16T14:19:00Z"/>
                <w:rFonts w:eastAsia="Times New Roman" w:cs="Times New Roman"/>
                <w:color w:val="000000"/>
                <w:sz w:val="20"/>
                <w:szCs w:val="20"/>
                <w:lang w:eastAsia="ru-RU"/>
                <w:rPrChange w:id="2132" w:author="K.Pustygina" w:date="2018-04-16T14:21:00Z">
                  <w:rPr>
                    <w:ins w:id="2133" w:author="K.Pustygina" w:date="2018-04-16T14:19:00Z"/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  <w:ins w:id="2134" w:author="K.Pustygina" w:date="2018-04-16T14:32:00Z">
              <w:r w:rsidRPr="00454937">
                <w:rPr>
                  <w:rFonts w:eastAsia="Times New Roman" w:cs="Times New Roman"/>
                  <w:color w:val="000000"/>
                  <w:sz w:val="20"/>
                  <w:szCs w:val="20"/>
                  <w:lang w:eastAsia="ru-RU"/>
                </w:rPr>
                <w:t>Служебное поле, не интегрируется</w:t>
              </w:r>
            </w:ins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500E7D" w14:textId="7BBD4F62" w:rsidR="00635B91" w:rsidRPr="00CF437D" w:rsidRDefault="00635B91">
            <w:pPr>
              <w:spacing w:after="0" w:line="240" w:lineRule="auto"/>
              <w:jc w:val="center"/>
              <w:rPr>
                <w:ins w:id="2135" w:author="K.Pustygina" w:date="2018-04-16T14:19:00Z"/>
                <w:color w:val="000000"/>
                <w:sz w:val="20"/>
                <w:szCs w:val="20"/>
                <w:rPrChange w:id="2136" w:author="K.Pustygina" w:date="2018-04-16T14:21:00Z">
                  <w:rPr>
                    <w:ins w:id="2137" w:author="K.Pustygina" w:date="2018-04-16T14:19:00Z"/>
                    <w:rFonts w:ascii="Calibri" w:hAnsi="Calibri"/>
                    <w:color w:val="000000"/>
                  </w:rPr>
                </w:rPrChange>
              </w:rPr>
            </w:pPr>
            <w:ins w:id="2138" w:author="K.Pustygina" w:date="2018-04-16T14:19:00Z">
              <w:r w:rsidRPr="00CF437D">
                <w:rPr>
                  <w:color w:val="000000"/>
                  <w:sz w:val="20"/>
                  <w:szCs w:val="20"/>
                  <w:rPrChange w:id="2139" w:author="K.Pustygina" w:date="2018-04-16T14:21:00Z">
                    <w:rPr>
                      <w:rFonts w:ascii="Calibri" w:hAnsi="Calibri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8CFBD" w14:textId="6D3ED9D1" w:rsidR="00635B91" w:rsidRPr="00CF437D" w:rsidRDefault="00635B91">
            <w:pPr>
              <w:spacing w:after="0" w:line="240" w:lineRule="auto"/>
              <w:jc w:val="center"/>
              <w:rPr>
                <w:ins w:id="2140" w:author="K.Pustygina" w:date="2018-04-16T14:19:00Z"/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2141" w:author="K.Pustygina" w:date="2018-04-16T14:21:00Z">
                  <w:rPr>
                    <w:ins w:id="2142" w:author="K.Pustygina" w:date="2018-04-16T14:19:00Z"/>
                    <w:rFonts w:ascii="Calibri" w:eastAsia="Times New Roman" w:hAnsi="Calibri" w:cs="Times New Roman"/>
                    <w:color w:val="000000"/>
                    <w:sz w:val="20"/>
                    <w:szCs w:val="20"/>
                    <w:lang w:eastAsia="ru-RU"/>
                  </w:rPr>
                </w:rPrChange>
              </w:rPr>
            </w:pPr>
            <w:ins w:id="2143" w:author="K.Pustygina" w:date="2018-04-16T14:19:00Z">
              <w:r w:rsidRPr="00CF437D">
                <w:rPr>
                  <w:rFonts w:eastAsia="Times New Roman" w:cs="Times New Roman"/>
                  <w:color w:val="000000"/>
                  <w:sz w:val="20"/>
                  <w:szCs w:val="20"/>
                  <w:lang w:val="en-US" w:eastAsia="ru-RU"/>
                  <w:rPrChange w:id="2144" w:author="K.Pustygina" w:date="2018-04-16T14:21:00Z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  <w:lang w:val="en-US" w:eastAsia="ru-RU"/>
                    </w:rPr>
                  </w:rPrChange>
                </w:rPr>
                <w:t>Boolean</w:t>
              </w:r>
            </w:ins>
          </w:p>
        </w:tc>
        <w:tc>
          <w:tcPr>
            <w:tcW w:w="6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3712E6" w14:textId="1863D42E" w:rsidR="00635B91" w:rsidRPr="00CF437D" w:rsidRDefault="00635B91">
            <w:pPr>
              <w:spacing w:after="0" w:line="240" w:lineRule="auto"/>
              <w:jc w:val="center"/>
              <w:rPr>
                <w:ins w:id="2145" w:author="K.Pustygina" w:date="2018-04-16T14:20:00Z"/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2146" w:author="K.Pustygina" w:date="2018-04-16T14:21:00Z">
                  <w:rPr>
                    <w:ins w:id="2147" w:author="K.Pustygina" w:date="2018-04-16T14:20:00Z"/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</w:p>
          <w:p w14:paraId="42566917" w14:textId="77777777" w:rsidR="00635B91" w:rsidRPr="00CF437D" w:rsidRDefault="00635B91">
            <w:pPr>
              <w:spacing w:after="0" w:line="240" w:lineRule="auto"/>
              <w:jc w:val="center"/>
              <w:rPr>
                <w:ins w:id="2148" w:author="K.Pustygina" w:date="2018-04-16T14:19:00Z"/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2149" w:author="K.Pustygina" w:date="2018-04-16T14:21:00Z">
                  <w:rPr>
                    <w:ins w:id="2150" w:author="K.Pustygina" w:date="2018-04-16T14:19:00Z"/>
                    <w:rFonts w:ascii="Calibri" w:eastAsia="Times New Roman" w:hAnsi="Calibri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</w:p>
        </w:tc>
        <w:tc>
          <w:tcPr>
            <w:tcW w:w="6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71D04C" w14:textId="5C9D7453" w:rsidR="00635B91" w:rsidRPr="00CF437D" w:rsidRDefault="00635B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  <w:rPrChange w:id="2151" w:author="K.Pustygina" w:date="2018-04-16T14:21:00Z">
                  <w:rPr>
                    <w:rFonts w:eastAsia="Times New Roman" w:cs="Times New Roman"/>
                    <w:color w:val="000000"/>
                    <w:sz w:val="20"/>
                    <w:szCs w:val="20"/>
                    <w:lang w:val="en-US" w:eastAsia="ru-RU"/>
                  </w:rPr>
                </w:rPrChange>
              </w:rPr>
            </w:pPr>
          </w:p>
        </w:tc>
      </w:tr>
    </w:tbl>
    <w:p w14:paraId="6649F8DC" w14:textId="1EDCD1A8" w:rsidR="008A0CF5" w:rsidRPr="001A6570" w:rsidRDefault="008A0CF5" w:rsidP="00356387">
      <w:pPr>
        <w:sectPr w:rsidR="008A0CF5" w:rsidRPr="001A6570" w:rsidSect="00356387"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60"/>
        </w:sectPr>
      </w:pPr>
    </w:p>
    <w:p w14:paraId="7579773C" w14:textId="77777777" w:rsidR="00122062" w:rsidRPr="001A6570" w:rsidRDefault="00122062" w:rsidP="00122062">
      <w:pPr>
        <w:pStyle w:val="3"/>
      </w:pPr>
      <w:bookmarkStart w:id="2152" w:name="_Toc498527624"/>
      <w:r w:rsidRPr="001A6570">
        <w:lastRenderedPageBreak/>
        <w:t xml:space="preserve">Формирование </w:t>
      </w:r>
      <w:r w:rsidRPr="001A6570">
        <w:rPr>
          <w:lang w:val="en-US"/>
        </w:rPr>
        <w:t>XML</w:t>
      </w:r>
      <w:r w:rsidRPr="001A6570">
        <w:t xml:space="preserve"> файла для загрузки в </w:t>
      </w:r>
      <w:r w:rsidRPr="001A6570">
        <w:rPr>
          <w:lang w:val="en-US"/>
        </w:rPr>
        <w:t>BI</w:t>
      </w:r>
      <w:bookmarkEnd w:id="2152"/>
    </w:p>
    <w:p w14:paraId="4FE029F0" w14:textId="663F2237" w:rsidR="00122062" w:rsidRPr="001A6570" w:rsidRDefault="00122062" w:rsidP="00122062">
      <w:pPr>
        <w:ind w:firstLine="708"/>
        <w:jc w:val="both"/>
      </w:pPr>
      <w:commentRangeStart w:id="2153"/>
      <w:commentRangeStart w:id="2154"/>
      <w:r w:rsidRPr="001A6570">
        <w:t xml:space="preserve">Необходимо </w:t>
      </w:r>
      <w:del w:id="2155" w:author="K.Pustygina" w:date="2018-04-11T09:23:00Z">
        <w:r w:rsidR="0005037D" w:rsidRPr="001A6570" w:rsidDel="003E7019">
          <w:delText>до</w:delText>
        </w:r>
        <w:r w:rsidRPr="001A6570" w:rsidDel="003E7019">
          <w:delText xml:space="preserve">работать </w:delText>
        </w:r>
        <w:r w:rsidR="0005037D" w:rsidRPr="001A6570" w:rsidDel="003E7019">
          <w:delText xml:space="preserve">существующую </w:delText>
        </w:r>
        <w:r w:rsidRPr="001A6570" w:rsidDel="003E7019">
          <w:delText>утилиту (</w:delText>
        </w:r>
        <w:r w:rsidRPr="001A6570" w:rsidDel="003E7019">
          <w:rPr>
            <w:lang w:val="en-US"/>
          </w:rPr>
          <w:delText>Job</w:delText>
        </w:r>
        <w:r w:rsidRPr="001A6570" w:rsidDel="003E7019">
          <w:delText>)</w:delText>
        </w:r>
      </w:del>
      <w:ins w:id="2156" w:author="K.Pustygina" w:date="2018-04-16T14:36:00Z">
        <w:r w:rsidR="00CF437D">
          <w:t xml:space="preserve">создать </w:t>
        </w:r>
        <w:r w:rsidR="00CF437D">
          <w:rPr>
            <w:lang w:val="en-US"/>
          </w:rPr>
          <w:t>PowerShell</w:t>
        </w:r>
        <w:r w:rsidR="00CF437D" w:rsidRPr="00CF437D">
          <w:rPr>
            <w:rPrChange w:id="2157" w:author="K.Pustygina" w:date="2018-04-16T14:36:00Z">
              <w:rPr>
                <w:lang w:val="en-US"/>
              </w:rPr>
            </w:rPrChange>
          </w:rPr>
          <w:t xml:space="preserve"> </w:t>
        </w:r>
        <w:r w:rsidR="00CF437D">
          <w:t>скрипт</w:t>
        </w:r>
      </w:ins>
      <w:r w:rsidRPr="001A6570">
        <w:t xml:space="preserve"> в базе данных на сервере </w:t>
      </w:r>
      <w:proofErr w:type="spellStart"/>
      <w:r w:rsidRPr="001A6570">
        <w:rPr>
          <w:lang w:val="en-US"/>
        </w:rPr>
        <w:t>als</w:t>
      </w:r>
      <w:proofErr w:type="spellEnd"/>
      <w:r w:rsidRPr="001A6570">
        <w:t>-</w:t>
      </w:r>
      <w:proofErr w:type="spellStart"/>
      <w:r w:rsidRPr="001A6570">
        <w:rPr>
          <w:lang w:val="en-US"/>
        </w:rPr>
        <w:t>sqlcl</w:t>
      </w:r>
      <w:proofErr w:type="spellEnd"/>
      <w:r w:rsidR="0005037D" w:rsidRPr="001A6570">
        <w:t xml:space="preserve">, </w:t>
      </w:r>
      <w:del w:id="2158" w:author="K.Pustygina" w:date="2018-04-16T14:37:00Z">
        <w:r w:rsidR="0005037D" w:rsidRPr="001A6570" w:rsidDel="00CF437D">
          <w:delText xml:space="preserve">которая </w:delText>
        </w:r>
      </w:del>
      <w:ins w:id="2159" w:author="K.Pustygina" w:date="2018-04-16T14:37:00Z">
        <w:r w:rsidR="00CF437D" w:rsidRPr="001A6570">
          <w:t>котор</w:t>
        </w:r>
        <w:r w:rsidR="00CF437D">
          <w:t>ый</w:t>
        </w:r>
        <w:r w:rsidR="00CF437D" w:rsidRPr="001A6570">
          <w:t xml:space="preserve"> </w:t>
        </w:r>
      </w:ins>
      <w:r w:rsidR="0005037D" w:rsidRPr="001A6570">
        <w:t xml:space="preserve">формирует пакеты для загрузки данных в </w:t>
      </w:r>
      <w:r w:rsidR="0005037D" w:rsidRPr="001A6570">
        <w:rPr>
          <w:lang w:val="en-US"/>
        </w:rPr>
        <w:t>BI</w:t>
      </w:r>
      <w:r w:rsidRPr="001A6570">
        <w:t>.</w:t>
      </w:r>
      <w:commentRangeEnd w:id="2153"/>
      <w:r w:rsidR="001F022A">
        <w:rPr>
          <w:rStyle w:val="a9"/>
        </w:rPr>
        <w:commentReference w:id="2153"/>
      </w:r>
      <w:commentRangeEnd w:id="2154"/>
      <w:r w:rsidR="00CF437D">
        <w:rPr>
          <w:rStyle w:val="a9"/>
        </w:rPr>
        <w:commentReference w:id="2154"/>
      </w:r>
    </w:p>
    <w:p w14:paraId="65B5C0D0" w14:textId="3B5934AA" w:rsidR="00122062" w:rsidRPr="001A6570" w:rsidRDefault="00122062" w:rsidP="00122062">
      <w:pPr>
        <w:ind w:firstLine="708"/>
        <w:jc w:val="both"/>
      </w:pPr>
      <w:del w:id="2160" w:author="K.Pustygina" w:date="2018-04-11T09:23:00Z">
        <w:r w:rsidRPr="001A6570" w:rsidDel="003E7019">
          <w:delText xml:space="preserve">Утилита </w:delText>
        </w:r>
      </w:del>
      <w:ins w:id="2161" w:author="K.Pustygina" w:date="2018-04-16T14:37:00Z">
        <w:r w:rsidR="00CF437D">
          <w:t>Скрипт</w:t>
        </w:r>
      </w:ins>
      <w:ins w:id="2162" w:author="K.Pustygina" w:date="2018-04-11T09:23:00Z">
        <w:r w:rsidR="003E7019" w:rsidRPr="001A6570">
          <w:t xml:space="preserve"> </w:t>
        </w:r>
      </w:ins>
      <w:r w:rsidRPr="001A6570">
        <w:t>выполняет следующие шаги:</w:t>
      </w:r>
    </w:p>
    <w:p w14:paraId="08B2E998" w14:textId="43B22B66" w:rsidR="00122062" w:rsidRDefault="00122062" w:rsidP="003E7019">
      <w:pPr>
        <w:pStyle w:val="a"/>
        <w:tabs>
          <w:tab w:val="clear" w:pos="360"/>
          <w:tab w:val="num" w:pos="1068"/>
        </w:tabs>
        <w:ind w:left="1068"/>
        <w:jc w:val="both"/>
        <w:rPr>
          <w:ins w:id="2163" w:author="K.Pustygina" w:date="2018-04-11T09:37:00Z"/>
        </w:rPr>
      </w:pPr>
      <w:proofErr w:type="gramStart"/>
      <w:r w:rsidRPr="001A6570">
        <w:t xml:space="preserve">На основании накопленных данных в </w:t>
      </w:r>
      <w:r w:rsidRPr="001A6570">
        <w:fldChar w:fldCharType="begin"/>
      </w:r>
      <w:r w:rsidRPr="001A6570">
        <w:instrText xml:space="preserve"> REF _Ref492991075 \h  \* MERGEFORMAT </w:instrText>
      </w:r>
      <w:r w:rsidRPr="001A6570">
        <w:fldChar w:fldCharType="separate"/>
      </w:r>
      <w:ins w:id="2164" w:author="K.Pustygina" w:date="2018-04-16T14:41:00Z">
        <w:r w:rsidR="00CF437D" w:rsidRPr="001A6570">
          <w:t xml:space="preserve">Таблица </w:t>
        </w:r>
        <w:r w:rsidR="00CF437D">
          <w:rPr>
            <w:noProof/>
          </w:rPr>
          <w:t>2</w:t>
        </w:r>
      </w:ins>
      <w:del w:id="2165" w:author="K.Pustygina" w:date="2018-04-16T14:41:00Z">
        <w:r w:rsidR="0056334D" w:rsidRPr="001A6570" w:rsidDel="00CF437D">
          <w:delText xml:space="preserve">Таблица </w:delText>
        </w:r>
        <w:r w:rsidR="0056334D" w:rsidRPr="001A6570" w:rsidDel="00CF437D">
          <w:rPr>
            <w:noProof/>
          </w:rPr>
          <w:delText>3</w:delText>
        </w:r>
      </w:del>
      <w:r w:rsidRPr="001A6570">
        <w:fldChar w:fldCharType="end"/>
      </w:r>
      <w:ins w:id="2166" w:author="K.Pustygina" w:date="2018-04-11T09:33:00Z">
        <w:r w:rsidR="003E7019">
          <w:t xml:space="preserve"> с признаком «Срез данных выполнен»=</w:t>
        </w:r>
        <w:r w:rsidR="003E7019">
          <w:rPr>
            <w:lang w:val="en-US"/>
          </w:rPr>
          <w:t>TRUE</w:t>
        </w:r>
      </w:ins>
      <w:ins w:id="2167" w:author="K.Pustygina" w:date="2018-04-11T09:32:00Z">
        <w:r w:rsidR="003E7019">
          <w:t xml:space="preserve"> </w:t>
        </w:r>
      </w:ins>
      <w:r w:rsidRPr="001A6570">
        <w:t xml:space="preserve"> формирует </w:t>
      </w:r>
      <w:r w:rsidRPr="001A6570">
        <w:rPr>
          <w:lang w:val="en-US"/>
        </w:rPr>
        <w:t>XML</w:t>
      </w:r>
      <w:r w:rsidR="00F50DF8" w:rsidRPr="001A6570">
        <w:t>-</w:t>
      </w:r>
      <w:r w:rsidRPr="001A6570">
        <w:t>файл</w:t>
      </w:r>
      <w:ins w:id="2168" w:author="K.Pustygina" w:date="2018-04-11T09:34:00Z">
        <w:r w:rsidR="003E7019" w:rsidRPr="003E7019">
          <w:rPr>
            <w:rPrChange w:id="2169" w:author="K.Pustygina" w:date="2018-04-11T09:34:00Z">
              <w:rPr>
                <w:lang w:val="en-US"/>
              </w:rPr>
            </w:rPrChange>
          </w:rPr>
          <w:t xml:space="preserve"> </w:t>
        </w:r>
        <w:r w:rsidR="003E7019">
          <w:t xml:space="preserve">с набором полей согласно описанию в </w:t>
        </w:r>
        <w:r w:rsidR="003E7019">
          <w:fldChar w:fldCharType="begin"/>
        </w:r>
        <w:r w:rsidR="003E7019">
          <w:instrText xml:space="preserve"> REF _Ref492991075 \h </w:instrText>
        </w:r>
      </w:ins>
      <w:r w:rsidR="003E7019">
        <w:fldChar w:fldCharType="separate"/>
      </w:r>
      <w:ins w:id="2170" w:author="K.Pustygina" w:date="2018-04-11T09:34:00Z">
        <w:r w:rsidR="003E7019" w:rsidRPr="001A6570">
          <w:t xml:space="preserve">Таблица </w:t>
        </w:r>
        <w:r w:rsidR="003E7019" w:rsidRPr="001A6570">
          <w:rPr>
            <w:noProof/>
          </w:rPr>
          <w:t>3</w:t>
        </w:r>
        <w:r w:rsidR="003E7019">
          <w:fldChar w:fldCharType="end"/>
        </w:r>
        <w:r w:rsidR="003E7019">
          <w:t xml:space="preserve">. </w:t>
        </w:r>
      </w:ins>
      <w:del w:id="2171" w:author="K.Pustygina" w:date="2018-04-11T09:37:00Z">
        <w:r w:rsidRPr="001A6570" w:rsidDel="003E7019">
          <w:delText xml:space="preserve">. </w:delText>
        </w:r>
      </w:del>
      <w:r w:rsidRPr="001A6570">
        <w:t xml:space="preserve">Структура </w:t>
      </w:r>
      <w:r w:rsidRPr="001A6570">
        <w:rPr>
          <w:lang w:val="en-US"/>
        </w:rPr>
        <w:t>XML</w:t>
      </w:r>
      <w:r w:rsidR="00F50DF8" w:rsidRPr="001A6570">
        <w:t>-</w:t>
      </w:r>
      <w:r w:rsidRPr="001A6570">
        <w:t>файла должна соответствовать требованиям принимающей стороны (</w:t>
      </w:r>
      <w:r w:rsidRPr="001A6570">
        <w:rPr>
          <w:lang w:val="en-US"/>
        </w:rPr>
        <w:t>BI</w:t>
      </w:r>
      <w:r w:rsidRPr="001A6570">
        <w:t>);</w:t>
      </w:r>
      <w:proofErr w:type="gramEnd"/>
    </w:p>
    <w:p w14:paraId="3660DA68" w14:textId="3CA79675" w:rsidR="003E7019" w:rsidRPr="00474111" w:rsidRDefault="003E7019" w:rsidP="003E7019">
      <w:pPr>
        <w:pStyle w:val="a"/>
        <w:tabs>
          <w:tab w:val="clear" w:pos="360"/>
          <w:tab w:val="num" w:pos="1068"/>
        </w:tabs>
        <w:ind w:left="1068"/>
        <w:jc w:val="both"/>
        <w:rPr>
          <w:ins w:id="2172" w:author="K.Pustygina" w:date="2018-04-16T14:52:00Z"/>
          <w:rPrChange w:id="2173" w:author="K.Pustygina" w:date="2018-04-16T14:52:00Z">
            <w:rPr>
              <w:ins w:id="2174" w:author="K.Pustygina" w:date="2018-04-16T14:52:00Z"/>
              <w:lang w:val="en-US"/>
            </w:rPr>
          </w:rPrChange>
        </w:rPr>
      </w:pPr>
      <w:ins w:id="2175" w:author="K.Pustygina" w:date="2018-04-11T09:37:00Z">
        <w:r>
          <w:t>Наименование файла задается по маске «</w:t>
        </w:r>
        <w:r w:rsidRPr="00810911">
          <w:t>CRMData_vl216852_</w:t>
        </w:r>
        <w:r w:rsidRPr="00702E9D">
          <w:t>[</w:t>
        </w:r>
        <w:r>
          <w:t>Дата]»</w:t>
        </w:r>
        <w:r w:rsidRPr="001A6570">
          <w:t>.</w:t>
        </w:r>
      </w:ins>
    </w:p>
    <w:p w14:paraId="6CC99D25" w14:textId="29A9FFC8" w:rsidR="00474111" w:rsidRPr="001A6570" w:rsidRDefault="00474111" w:rsidP="003E7019">
      <w:pPr>
        <w:pStyle w:val="a"/>
        <w:tabs>
          <w:tab w:val="clear" w:pos="360"/>
          <w:tab w:val="num" w:pos="1068"/>
        </w:tabs>
        <w:ind w:left="1068"/>
        <w:jc w:val="both"/>
      </w:pPr>
      <w:ins w:id="2176" w:author="K.Pustygina" w:date="2018-04-16T14:52:00Z">
        <w:r>
          <w:t xml:space="preserve">В строках таблицы, выгруженных в </w:t>
        </w:r>
        <w:r>
          <w:rPr>
            <w:lang w:val="en-US"/>
          </w:rPr>
          <w:t>XML</w:t>
        </w:r>
        <w:r>
          <w:t>,</w:t>
        </w:r>
        <w:r w:rsidRPr="00474111">
          <w:rPr>
            <w:rPrChange w:id="2177" w:author="K.Pustygina" w:date="2018-04-16T14:52:00Z">
              <w:rPr>
                <w:lang w:val="en-US"/>
              </w:rPr>
            </w:rPrChange>
          </w:rPr>
          <w:t xml:space="preserve"> </w:t>
        </w:r>
        <w:r>
          <w:t xml:space="preserve">скрипт проставляет признак «Срез данных выполнен» = </w:t>
        </w:r>
        <w:r>
          <w:rPr>
            <w:lang w:val="en-US"/>
          </w:rPr>
          <w:t>TRUE</w:t>
        </w:r>
      </w:ins>
    </w:p>
    <w:p w14:paraId="52B833A0" w14:textId="2116062D" w:rsidR="00122062" w:rsidRPr="001A6570" w:rsidRDefault="00122062" w:rsidP="00122062">
      <w:pPr>
        <w:pStyle w:val="a"/>
        <w:tabs>
          <w:tab w:val="clear" w:pos="360"/>
          <w:tab w:val="num" w:pos="1068"/>
        </w:tabs>
        <w:ind w:left="1068"/>
        <w:jc w:val="both"/>
      </w:pPr>
      <w:commentRangeStart w:id="2178"/>
      <w:commentRangeStart w:id="2179"/>
      <w:r w:rsidRPr="001A6570">
        <w:t xml:space="preserve">После формирования полученный </w:t>
      </w:r>
      <w:r w:rsidRPr="001A6570">
        <w:rPr>
          <w:lang w:val="en-US"/>
        </w:rPr>
        <w:t>XML</w:t>
      </w:r>
      <w:r w:rsidR="00F50DF8" w:rsidRPr="001A6570">
        <w:t>-</w:t>
      </w:r>
      <w:r w:rsidRPr="001A6570">
        <w:t xml:space="preserve">файл размещается в директории, к которой имеет доступ система </w:t>
      </w:r>
      <w:r w:rsidRPr="001A6570">
        <w:rPr>
          <w:lang w:val="en-US"/>
        </w:rPr>
        <w:t>Oracle</w:t>
      </w:r>
      <w:r w:rsidRPr="001A6570">
        <w:t xml:space="preserve"> </w:t>
      </w:r>
      <w:r w:rsidRPr="001A6570">
        <w:rPr>
          <w:lang w:val="en-US"/>
        </w:rPr>
        <w:t>BI</w:t>
      </w:r>
      <w:r w:rsidR="00E2617F" w:rsidRPr="001A6570">
        <w:t xml:space="preserve"> - </w:t>
      </w:r>
      <w:hyperlink r:id="rId13" w:history="1">
        <w:r w:rsidR="00E2617F" w:rsidRPr="001A6570">
          <w:rPr>
            <w:rStyle w:val="af2"/>
          </w:rPr>
          <w:t>\\Vls-ora-bi\vtbl_data\XML\CRM</w:t>
        </w:r>
      </w:hyperlink>
      <w:r w:rsidRPr="001A6570">
        <w:t>;</w:t>
      </w:r>
      <w:commentRangeEnd w:id="2178"/>
      <w:r w:rsidR="00810911">
        <w:rPr>
          <w:rStyle w:val="a9"/>
        </w:rPr>
        <w:commentReference w:id="2178"/>
      </w:r>
      <w:commentRangeEnd w:id="2179"/>
      <w:r w:rsidR="003E7019">
        <w:rPr>
          <w:rStyle w:val="a9"/>
        </w:rPr>
        <w:commentReference w:id="2179"/>
      </w:r>
    </w:p>
    <w:p w14:paraId="1901371A" w14:textId="43488579" w:rsidR="003E7019" w:rsidRPr="001A6570" w:rsidDel="003E7019" w:rsidRDefault="00122062">
      <w:pPr>
        <w:pStyle w:val="a"/>
        <w:tabs>
          <w:tab w:val="clear" w:pos="360"/>
          <w:tab w:val="num" w:pos="1068"/>
        </w:tabs>
        <w:ind w:left="1068"/>
        <w:jc w:val="both"/>
        <w:rPr>
          <w:del w:id="2180" w:author="K.Pustygina" w:date="2018-04-11T09:25:00Z"/>
        </w:rPr>
      </w:pPr>
      <w:commentRangeStart w:id="2181"/>
      <w:commentRangeStart w:id="2182"/>
      <w:r w:rsidRPr="001A6570">
        <w:t xml:space="preserve">После удачного размещения файла выполняется </w:t>
      </w:r>
      <w:del w:id="2183" w:author="K.Pustygina" w:date="2018-04-16T14:38:00Z">
        <w:r w:rsidRPr="001A6570" w:rsidDel="00CF437D">
          <w:delText>полная очистка</w:delText>
        </w:r>
      </w:del>
      <w:ins w:id="2184" w:author="K.Pustygina" w:date="2018-04-16T14:38:00Z">
        <w:r w:rsidR="00CF437D">
          <w:t>удаление записей</w:t>
        </w:r>
      </w:ins>
      <w:r w:rsidRPr="001A6570">
        <w:t xml:space="preserve"> таблицы «</w:t>
      </w:r>
      <w:proofErr w:type="spellStart"/>
      <w:ins w:id="2185" w:author="K.Pustygina" w:date="2018-04-16T14:40:00Z">
        <w:r w:rsidR="00CF437D" w:rsidRPr="00D81426">
          <w:t>VTBL_ToBITMP</w:t>
        </w:r>
      </w:ins>
      <w:proofErr w:type="spellEnd"/>
      <w:del w:id="2186" w:author="K.Pustygina" w:date="2018-04-16T14:40:00Z">
        <w:r w:rsidRPr="001A6570" w:rsidDel="00CF437D">
          <w:delText>Срез данных</w:delText>
        </w:r>
      </w:del>
      <w:r w:rsidRPr="001A6570">
        <w:t>»</w:t>
      </w:r>
      <w:r w:rsidR="00F50DF8" w:rsidRPr="001A6570">
        <w:t xml:space="preserve"> (</w:t>
      </w:r>
      <w:ins w:id="2187" w:author="K.Pustygina" w:date="2018-04-16T14:41:00Z">
        <w:r w:rsidR="00CF437D">
          <w:fldChar w:fldCharType="begin"/>
        </w:r>
        <w:r w:rsidR="00CF437D">
          <w:instrText xml:space="preserve"> REF _Ref492991075 \h </w:instrText>
        </w:r>
      </w:ins>
      <w:r w:rsidR="00CF437D">
        <w:fldChar w:fldCharType="separate"/>
      </w:r>
      <w:ins w:id="2188" w:author="K.Pustygina" w:date="2018-04-16T14:41:00Z">
        <w:r w:rsidR="00CF437D" w:rsidRPr="001A6570">
          <w:t xml:space="preserve">Таблица </w:t>
        </w:r>
        <w:r w:rsidR="00CF437D">
          <w:rPr>
            <w:noProof/>
          </w:rPr>
          <w:t>2</w:t>
        </w:r>
        <w:r w:rsidR="00CF437D">
          <w:fldChar w:fldCharType="end"/>
        </w:r>
      </w:ins>
      <w:del w:id="2189" w:author="K.Pustygina" w:date="2018-04-16T14:41:00Z">
        <w:r w:rsidR="008D57C8" w:rsidRPr="001A6570" w:rsidDel="00CF437D">
          <w:fldChar w:fldCharType="begin"/>
        </w:r>
        <w:r w:rsidR="008D57C8" w:rsidRPr="001A6570" w:rsidDel="00CF437D">
          <w:delInstrText xml:space="preserve"> REF _Ref492990829 \h </w:delInstrText>
        </w:r>
        <w:r w:rsidR="001A6570" w:rsidRPr="001A6570" w:rsidDel="00CF437D">
          <w:delInstrText xml:space="preserve"> \* MERGEFORMAT </w:delInstrText>
        </w:r>
        <w:r w:rsidR="008D57C8" w:rsidRPr="001A6570" w:rsidDel="00CF437D">
          <w:fldChar w:fldCharType="separate"/>
        </w:r>
        <w:r w:rsidR="0056334D" w:rsidRPr="001A6570" w:rsidDel="00CF437D">
          <w:delText xml:space="preserve">Таблица </w:delText>
        </w:r>
        <w:r w:rsidR="0056334D" w:rsidRPr="001A6570" w:rsidDel="00CF437D">
          <w:rPr>
            <w:noProof/>
          </w:rPr>
          <w:delText>2</w:delText>
        </w:r>
        <w:r w:rsidR="008D57C8" w:rsidRPr="001A6570" w:rsidDel="00CF437D">
          <w:fldChar w:fldCharType="end"/>
        </w:r>
      </w:del>
      <w:r w:rsidR="00F50DF8" w:rsidRPr="001A6570">
        <w:t>)</w:t>
      </w:r>
      <w:ins w:id="2190" w:author="K.Pustygina" w:date="2018-04-16T14:38:00Z">
        <w:r w:rsidR="00CF437D">
          <w:t>,</w:t>
        </w:r>
      </w:ins>
      <w:r w:rsidRPr="001A6570">
        <w:t xml:space="preserve"> </w:t>
      </w:r>
      <w:del w:id="2191" w:author="K.Pustygina" w:date="2018-04-16T14:38:00Z">
        <w:r w:rsidRPr="001A6570" w:rsidDel="00CF437D">
          <w:delText xml:space="preserve">и </w:delText>
        </w:r>
        <w:r w:rsidR="008D57C8" w:rsidRPr="001A6570" w:rsidDel="00CF437D">
          <w:delText>удаление сущностей регистрации событий</w:delText>
        </w:r>
        <w:r w:rsidR="00F50DF8" w:rsidRPr="001A6570" w:rsidDel="00CF437D">
          <w:delText xml:space="preserve"> (</w:delText>
        </w:r>
        <w:r w:rsidR="008D57C8" w:rsidRPr="001A6570" w:rsidDel="00CF437D">
          <w:fldChar w:fldCharType="begin"/>
        </w:r>
        <w:r w:rsidR="008D57C8" w:rsidRPr="001A6570" w:rsidDel="00CF437D">
          <w:delInstrText xml:space="preserve"> REF _Ref492990565 \h </w:delInstrText>
        </w:r>
        <w:r w:rsidR="001A6570" w:rsidRPr="001A6570" w:rsidDel="00CF437D">
          <w:delInstrText xml:space="preserve"> \* MERGEFORMAT </w:delInstrText>
        </w:r>
        <w:r w:rsidR="008D57C8" w:rsidRPr="001A6570" w:rsidDel="00CF437D">
          <w:fldChar w:fldCharType="separate"/>
        </w:r>
        <w:r w:rsidR="0056334D" w:rsidRPr="001A6570" w:rsidDel="00CF437D">
          <w:delText xml:space="preserve">Таблица </w:delText>
        </w:r>
        <w:r w:rsidR="0056334D" w:rsidRPr="001A6570" w:rsidDel="00CF437D">
          <w:rPr>
            <w:noProof/>
          </w:rPr>
          <w:delText>1</w:delText>
        </w:r>
        <w:r w:rsidR="008D57C8" w:rsidRPr="001A6570" w:rsidDel="00CF437D">
          <w:fldChar w:fldCharType="end"/>
        </w:r>
        <w:r w:rsidR="00F50DF8" w:rsidRPr="001A6570" w:rsidDel="00CF437D">
          <w:delText>)</w:delText>
        </w:r>
        <w:r w:rsidR="008D57C8" w:rsidRPr="001A6570" w:rsidDel="00CF437D">
          <w:delText xml:space="preserve"> при выполнении условия:</w:delText>
        </w:r>
        <w:r w:rsidRPr="001A6570" w:rsidDel="00CF437D">
          <w:delText xml:space="preserve"> </w:delText>
        </w:r>
        <w:r w:rsidR="008D57C8" w:rsidRPr="001A6570" w:rsidDel="00CF437D">
          <w:delText>Для записи в таблицы «Срез данных»</w:delText>
        </w:r>
        <w:r w:rsidR="00FC18CA" w:rsidRPr="001A6570" w:rsidDel="00CF437D">
          <w:delText xml:space="preserve"> имеется сущность регистрации событий, для которых </w:delText>
        </w:r>
        <w:r w:rsidR="00FC18CA" w:rsidRPr="00CF437D" w:rsidDel="00CF437D">
          <w:rPr>
            <w:lang w:val="en-US"/>
          </w:rPr>
          <w:delText>ID</w:delText>
        </w:r>
        <w:r w:rsidR="00FC18CA" w:rsidRPr="001A6570" w:rsidDel="00CF437D">
          <w:delText xml:space="preserve"> Лизинговой сделки совпадает с </w:delText>
        </w:r>
        <w:r w:rsidR="00FC18CA" w:rsidRPr="00CF437D" w:rsidDel="00CF437D">
          <w:rPr>
            <w:lang w:val="en-US"/>
          </w:rPr>
          <w:delText>ID</w:delText>
        </w:r>
        <w:r w:rsidR="00FC18CA" w:rsidRPr="001A6570" w:rsidDel="00CF437D">
          <w:delText xml:space="preserve"> ЛС таблицы «Срез данных» и поле</w:delText>
        </w:r>
      </w:del>
      <w:ins w:id="2192" w:author="K.Pustygina" w:date="2018-04-16T14:38:00Z">
        <w:r w:rsidR="00CF437D">
          <w:t xml:space="preserve"> у которых поле</w:t>
        </w:r>
      </w:ins>
      <w:del w:id="2193" w:author="K.Pustygina" w:date="2018-04-16T14:38:00Z">
        <w:r w:rsidR="00FC18CA" w:rsidRPr="001A6570" w:rsidDel="00CF437D">
          <w:delText xml:space="preserve"> </w:delText>
        </w:r>
      </w:del>
      <w:ins w:id="2194" w:author="K.Pustygina" w:date="2018-04-16T14:39:00Z">
        <w:r w:rsidR="00CF437D">
          <w:t xml:space="preserve"> </w:t>
        </w:r>
      </w:ins>
      <w:r w:rsidRPr="001A6570">
        <w:t>«</w:t>
      </w:r>
      <w:r w:rsidR="00F50DF8" w:rsidRPr="001A6570">
        <w:t>С</w:t>
      </w:r>
      <w:r w:rsidRPr="001A6570">
        <w:t xml:space="preserve">рез данных выполнен» = </w:t>
      </w:r>
      <w:r w:rsidRPr="00CF437D">
        <w:rPr>
          <w:lang w:val="en-US"/>
        </w:rPr>
        <w:t>True</w:t>
      </w:r>
      <w:r w:rsidR="00AE0920" w:rsidRPr="001A6570">
        <w:t xml:space="preserve"> </w:t>
      </w:r>
      <w:del w:id="2195" w:author="K.Pustygina" w:date="2018-04-16T14:39:00Z">
        <w:r w:rsidR="00AE0920" w:rsidRPr="001A6570" w:rsidDel="00CF437D">
          <w:delText xml:space="preserve">(т.е. если мы находим строку в таблице «Срез данных» и сущность регистрации событий с совпадающим </w:delText>
        </w:r>
        <w:r w:rsidR="00AE0920" w:rsidRPr="001A6570" w:rsidDel="00CF437D">
          <w:rPr>
            <w:lang w:val="en-US"/>
          </w:rPr>
          <w:delText>ID</w:delText>
        </w:r>
        <w:r w:rsidR="00AE0920" w:rsidRPr="001A6570" w:rsidDel="00CF437D">
          <w:delText xml:space="preserve"> Лизинговой сделки, то удаляется и строка таблицы и сущность в </w:delText>
        </w:r>
        <w:r w:rsidR="00AE0920" w:rsidRPr="001A6570" w:rsidDel="00CF437D">
          <w:rPr>
            <w:lang w:val="en-US"/>
          </w:rPr>
          <w:delText>CRM</w:delText>
        </w:r>
        <w:r w:rsidR="00AE0920" w:rsidRPr="001A6570" w:rsidDel="00CF437D">
          <w:delText>);</w:delText>
        </w:r>
        <w:commentRangeEnd w:id="2181"/>
        <w:r w:rsidR="006F5B54" w:rsidDel="00CF437D">
          <w:rPr>
            <w:rStyle w:val="a9"/>
          </w:rPr>
          <w:commentReference w:id="2181"/>
        </w:r>
      </w:del>
      <w:commentRangeEnd w:id="2182"/>
      <w:r w:rsidR="00CF437D">
        <w:rPr>
          <w:rStyle w:val="a9"/>
        </w:rPr>
        <w:commentReference w:id="2182"/>
      </w:r>
      <w:ins w:id="2196" w:author="K.Pustygina" w:date="2018-04-16T14:39:00Z">
        <w:r w:rsidR="00CF437D">
          <w:t>.</w:t>
        </w:r>
      </w:ins>
    </w:p>
    <w:p w14:paraId="318A4017" w14:textId="3F88C8F0" w:rsidR="00122062" w:rsidDel="00F834C9" w:rsidRDefault="00122062">
      <w:pPr>
        <w:pStyle w:val="a"/>
        <w:numPr>
          <w:ilvl w:val="0"/>
          <w:numId w:val="0"/>
        </w:numPr>
        <w:ind w:left="360" w:hanging="360"/>
        <w:jc w:val="both"/>
        <w:rPr>
          <w:del w:id="2197" w:author="K.Pustygina" w:date="2018-04-11T09:37:00Z"/>
        </w:rPr>
        <w:pPrChange w:id="2198" w:author="K.Pustygina" w:date="2018-04-11T09:25:00Z">
          <w:pPr>
            <w:pStyle w:val="a"/>
            <w:numPr>
              <w:numId w:val="0"/>
            </w:numPr>
            <w:tabs>
              <w:tab w:val="clear" w:pos="360"/>
            </w:tabs>
            <w:ind w:left="0" w:firstLine="0"/>
          </w:pPr>
        </w:pPrChange>
      </w:pPr>
    </w:p>
    <w:p w14:paraId="5E392045" w14:textId="77777777" w:rsidR="00F834C9" w:rsidRDefault="00F834C9">
      <w:pPr>
        <w:pStyle w:val="a"/>
        <w:numPr>
          <w:ilvl w:val="0"/>
          <w:numId w:val="0"/>
        </w:numPr>
        <w:ind w:left="360" w:hanging="360"/>
        <w:jc w:val="both"/>
        <w:rPr>
          <w:ins w:id="2199" w:author="K.Pustygina" w:date="2018-04-11T09:38:00Z"/>
        </w:rPr>
        <w:pPrChange w:id="2200" w:author="K.Pustygina" w:date="2018-04-11T09:25:00Z">
          <w:pPr>
            <w:pStyle w:val="a"/>
            <w:numPr>
              <w:numId w:val="0"/>
            </w:numPr>
            <w:tabs>
              <w:tab w:val="clear" w:pos="360"/>
            </w:tabs>
            <w:ind w:left="0" w:firstLine="0"/>
          </w:pPr>
        </w:pPrChange>
      </w:pPr>
    </w:p>
    <w:p w14:paraId="1FC9751E" w14:textId="77777777" w:rsidR="00122062" w:rsidRPr="001A6570" w:rsidRDefault="00122062" w:rsidP="00122062">
      <w:pPr>
        <w:pStyle w:val="3"/>
      </w:pPr>
      <w:bookmarkStart w:id="2201" w:name="_Toc498527625"/>
      <w:r w:rsidRPr="001A6570">
        <w:t>Обработка ошибок</w:t>
      </w:r>
      <w:bookmarkEnd w:id="2201"/>
    </w:p>
    <w:p w14:paraId="0E9ED3AC" w14:textId="5097CD3C" w:rsidR="00122062" w:rsidRPr="001A6570" w:rsidDel="00F834C9" w:rsidRDefault="00122062" w:rsidP="00F50DF8">
      <w:pPr>
        <w:ind w:firstLine="708"/>
        <w:jc w:val="both"/>
        <w:rPr>
          <w:del w:id="2202" w:author="K.Pustygina" w:date="2018-04-11T09:38:00Z"/>
        </w:rPr>
      </w:pPr>
    </w:p>
    <w:p w14:paraId="004B5175" w14:textId="57C1D27F" w:rsidR="000D392A" w:rsidRPr="001A6570" w:rsidRDefault="0005037D" w:rsidP="00F50DF8">
      <w:pPr>
        <w:ind w:firstLine="708"/>
        <w:jc w:val="both"/>
        <w:rPr>
          <w:rStyle w:val="af2"/>
        </w:rPr>
      </w:pPr>
      <w:r w:rsidRPr="001A6570">
        <w:t>Один раз в сутки</w:t>
      </w:r>
      <w:r w:rsidR="000D392A" w:rsidRPr="001A6570">
        <w:t xml:space="preserve"> необходимо отправлять письмо на почтовый адрес </w:t>
      </w:r>
      <w:hyperlink r:id="rId14" w:history="1">
        <w:r w:rsidR="000D392A" w:rsidRPr="001A6570">
          <w:rPr>
            <w:rStyle w:val="af2"/>
          </w:rPr>
          <w:t>MSK-AUTOLEASING-PODDERZHKA-CRM@vtb-leasing.com</w:t>
        </w:r>
      </w:hyperlink>
      <w:r w:rsidR="000D392A" w:rsidRPr="001A6570">
        <w:rPr>
          <w:rStyle w:val="af2"/>
        </w:rPr>
        <w:t xml:space="preserve"> в случае, если возникла ошибка на шаге создания сущности регистрации событий </w:t>
      </w:r>
      <w:r w:rsidRPr="001A6570">
        <w:rPr>
          <w:rStyle w:val="af2"/>
        </w:rPr>
        <w:t>или</w:t>
      </w:r>
      <w:r w:rsidR="000D392A" w:rsidRPr="001A6570">
        <w:rPr>
          <w:rStyle w:val="af2"/>
        </w:rPr>
        <w:t xml:space="preserve"> </w:t>
      </w:r>
      <w:r w:rsidRPr="001A6570">
        <w:rPr>
          <w:rStyle w:val="af2"/>
        </w:rPr>
        <w:t>имеются</w:t>
      </w:r>
      <w:r w:rsidR="000D392A" w:rsidRPr="001A6570">
        <w:rPr>
          <w:rStyle w:val="af2"/>
        </w:rPr>
        <w:t xml:space="preserve"> экземпляр</w:t>
      </w:r>
      <w:r w:rsidRPr="001A6570">
        <w:rPr>
          <w:rStyle w:val="af2"/>
        </w:rPr>
        <w:t>ы</w:t>
      </w:r>
      <w:r w:rsidR="000D392A" w:rsidRPr="001A6570">
        <w:rPr>
          <w:rStyle w:val="af2"/>
        </w:rPr>
        <w:t xml:space="preserve"> бизнес-процессов, которые имеют состояние «Не выполнено»</w:t>
      </w:r>
      <w:r w:rsidR="00AE0920" w:rsidRPr="001A6570">
        <w:rPr>
          <w:rStyle w:val="af2"/>
        </w:rPr>
        <w:t>.</w:t>
      </w:r>
    </w:p>
    <w:p w14:paraId="39F1367E" w14:textId="548E76AF" w:rsidR="00AE0920" w:rsidRPr="001A6570" w:rsidRDefault="00AE0920" w:rsidP="00F50DF8">
      <w:pPr>
        <w:ind w:firstLine="708"/>
        <w:jc w:val="both"/>
      </w:pPr>
      <w:commentRangeStart w:id="2203"/>
      <w:commentRangeStart w:id="2204"/>
      <w:r w:rsidRPr="001A6570">
        <w:t>В случае</w:t>
      </w:r>
      <w:proofErr w:type="gramStart"/>
      <w:r w:rsidRPr="001A6570">
        <w:t>,</w:t>
      </w:r>
      <w:proofErr w:type="gramEnd"/>
      <w:r w:rsidRPr="001A6570">
        <w:t xml:space="preserve"> если </w:t>
      </w:r>
      <w:del w:id="2205" w:author="K.Pustygina" w:date="2018-04-16T14:40:00Z">
        <w:r w:rsidRPr="001A6570" w:rsidDel="00CF437D">
          <w:delText>в таблице «</w:delText>
        </w:r>
      </w:del>
      <w:del w:id="2206" w:author="K.Pustygina" w:date="2018-04-16T14:39:00Z">
        <w:r w:rsidRPr="001A6570" w:rsidDel="00CF437D">
          <w:delText>Таблица событий</w:delText>
        </w:r>
      </w:del>
      <w:del w:id="2207" w:author="K.Pustygina" w:date="2018-04-16T14:40:00Z">
        <w:r w:rsidRPr="001A6570" w:rsidDel="00CF437D">
          <w:delText>» (</w:delText>
        </w:r>
        <w:r w:rsidRPr="001A6570" w:rsidDel="00CF437D">
          <w:fldChar w:fldCharType="begin"/>
        </w:r>
        <w:r w:rsidRPr="001A6570" w:rsidDel="00CF437D">
          <w:delInstrText xml:space="preserve"> REF _Ref492990565 \h </w:delInstrText>
        </w:r>
        <w:r w:rsidR="001A6570" w:rsidRPr="001A6570" w:rsidDel="00CF437D">
          <w:delInstrText xml:space="preserve"> \* MERGEFORMAT </w:delInstrText>
        </w:r>
        <w:r w:rsidRPr="001A6570" w:rsidDel="00CF437D">
          <w:fldChar w:fldCharType="separate"/>
        </w:r>
        <w:r w:rsidR="0056334D" w:rsidRPr="001A6570" w:rsidDel="00CF437D">
          <w:delText xml:space="preserve">Таблица </w:delText>
        </w:r>
        <w:r w:rsidR="0056334D" w:rsidRPr="001A6570" w:rsidDel="00CF437D">
          <w:rPr>
            <w:noProof/>
          </w:rPr>
          <w:delText>1</w:delText>
        </w:r>
        <w:r w:rsidRPr="001A6570" w:rsidDel="00CF437D">
          <w:fldChar w:fldCharType="end"/>
        </w:r>
        <w:r w:rsidRPr="001A6570" w:rsidDel="00CF437D">
          <w:delText>) остались строки после выполнения очистки, необходимо формировать письмо с перечнем оставшихся строк</w:delText>
        </w:r>
        <w:r w:rsidR="00440994" w:rsidRPr="001A6570" w:rsidDel="00CF437D">
          <w:delText xml:space="preserve"> (выводить только первые три столбца)</w:delText>
        </w:r>
        <w:r w:rsidRPr="001A6570" w:rsidDel="00CF437D">
          <w:delText xml:space="preserve">, темой «Следующие сделки не были загружены в </w:delText>
        </w:r>
        <w:r w:rsidRPr="001A6570" w:rsidDel="00CF437D">
          <w:rPr>
            <w:lang w:val="en-US"/>
          </w:rPr>
          <w:delText>BI</w:delText>
        </w:r>
        <w:r w:rsidRPr="001A6570" w:rsidDel="00CF437D">
          <w:delText>»</w:delText>
        </w:r>
      </w:del>
      <w:ins w:id="2208" w:author="K.Pustygina" w:date="2018-04-16T14:40:00Z">
        <w:r w:rsidR="00CF437D">
          <w:t xml:space="preserve">выгрузка таблицы </w:t>
        </w:r>
      </w:ins>
      <w:ins w:id="2209" w:author="K.Pustygina" w:date="2018-04-16T14:41:00Z">
        <w:r w:rsidR="00CF437D">
          <w:t>«</w:t>
        </w:r>
        <w:proofErr w:type="spellStart"/>
        <w:r w:rsidR="00CF437D" w:rsidRPr="00D81426">
          <w:t>VTBL_ToBITMP</w:t>
        </w:r>
        <w:proofErr w:type="spellEnd"/>
        <w:r w:rsidR="00CF437D">
          <w:t>» (</w:t>
        </w:r>
      </w:ins>
      <w:ins w:id="2210" w:author="K.Pustygina" w:date="2018-04-16T14:42:00Z">
        <w:r w:rsidR="00CF437D">
          <w:fldChar w:fldCharType="begin"/>
        </w:r>
        <w:r w:rsidR="00CF437D">
          <w:instrText xml:space="preserve"> REF _Ref492991075 \h </w:instrText>
        </w:r>
      </w:ins>
      <w:r w:rsidR="00CF437D">
        <w:fldChar w:fldCharType="separate"/>
      </w:r>
      <w:ins w:id="2211" w:author="K.Pustygina" w:date="2018-04-16T14:42:00Z">
        <w:r w:rsidR="00CF437D" w:rsidRPr="001A6570">
          <w:t xml:space="preserve">Таблица </w:t>
        </w:r>
        <w:r w:rsidR="00CF437D">
          <w:rPr>
            <w:noProof/>
          </w:rPr>
          <w:t>2</w:t>
        </w:r>
        <w:r w:rsidR="00CF437D">
          <w:fldChar w:fldCharType="end"/>
        </w:r>
      </w:ins>
      <w:ins w:id="2212" w:author="K.Pustygina" w:date="2018-04-16T14:41:00Z">
        <w:r w:rsidR="00CF437D">
          <w:t>)</w:t>
        </w:r>
      </w:ins>
      <w:ins w:id="2213" w:author="K.Pustygina" w:date="2018-04-16T14:42:00Z">
        <w:r w:rsidR="00CF437D">
          <w:t xml:space="preserve"> завершилась с ошибкой, необходимо </w:t>
        </w:r>
      </w:ins>
      <w:r w:rsidRPr="001A6570">
        <w:t xml:space="preserve"> </w:t>
      </w:r>
      <w:ins w:id="2214" w:author="K.Pustygina" w:date="2018-04-16T14:43:00Z">
        <w:r w:rsidR="00CF437D">
          <w:t xml:space="preserve">формировать письмо с темой «Не была сформирована выгрузка данных для </w:t>
        </w:r>
        <w:r w:rsidR="00CF437D">
          <w:rPr>
            <w:lang w:val="en-US"/>
          </w:rPr>
          <w:t>BI</w:t>
        </w:r>
        <w:r w:rsidR="00CF437D" w:rsidRPr="00CF437D">
          <w:rPr>
            <w:rPrChange w:id="2215" w:author="K.Pustygina" w:date="2018-04-16T14:43:00Z">
              <w:rPr>
                <w:lang w:val="en-US"/>
              </w:rPr>
            </w:rPrChange>
          </w:rPr>
          <w:t xml:space="preserve"> (</w:t>
        </w:r>
        <w:r w:rsidR="00CF437D" w:rsidRPr="00810911">
          <w:t>vl216852</w:t>
        </w:r>
        <w:r w:rsidR="00CF437D" w:rsidRPr="00CF437D">
          <w:rPr>
            <w:rPrChange w:id="2216" w:author="K.Pustygina" w:date="2018-04-16T14:43:00Z">
              <w:rPr>
                <w:lang w:val="en-US"/>
              </w:rPr>
            </w:rPrChange>
          </w:rPr>
          <w:t>)</w:t>
        </w:r>
        <w:r w:rsidR="00CF437D">
          <w:t xml:space="preserve">» и текстом ошибки в описании </w:t>
        </w:r>
      </w:ins>
      <w:r w:rsidRPr="001A6570">
        <w:t xml:space="preserve">и направлять его на почтовый адрес </w:t>
      </w:r>
      <w:hyperlink r:id="rId15" w:history="1">
        <w:r w:rsidRPr="001A6570">
          <w:rPr>
            <w:rStyle w:val="af2"/>
          </w:rPr>
          <w:t>MSK-AUTOLEASING-PODDERZHKA-CRM@vtb-leasing.com</w:t>
        </w:r>
      </w:hyperlink>
      <w:r w:rsidRPr="001A6570">
        <w:t>)</w:t>
      </w:r>
      <w:r w:rsidR="00440994" w:rsidRPr="001A6570">
        <w:t>.</w:t>
      </w:r>
      <w:commentRangeEnd w:id="2203"/>
      <w:r w:rsidR="00A46974">
        <w:rPr>
          <w:rStyle w:val="a9"/>
        </w:rPr>
        <w:commentReference w:id="2203"/>
      </w:r>
      <w:commentRangeEnd w:id="2204"/>
      <w:r w:rsidR="00CF437D">
        <w:rPr>
          <w:rStyle w:val="a9"/>
        </w:rPr>
        <w:commentReference w:id="2204"/>
      </w:r>
    </w:p>
    <w:p w14:paraId="1D38545F" w14:textId="29B3000E" w:rsidR="00985A38" w:rsidRPr="001A6570" w:rsidRDefault="00F50DF8" w:rsidP="00985A38">
      <w:pPr>
        <w:pStyle w:val="2"/>
      </w:pPr>
      <w:bookmarkStart w:id="2217" w:name="_Toc498527626"/>
      <w:r w:rsidRPr="001A6570">
        <w:t xml:space="preserve">Разработка отчета «Воронка продаж» в системе </w:t>
      </w:r>
      <w:r w:rsidRPr="001A6570">
        <w:rPr>
          <w:lang w:val="en-US"/>
        </w:rPr>
        <w:t>BI</w:t>
      </w:r>
      <w:bookmarkEnd w:id="2217"/>
    </w:p>
    <w:p w14:paraId="5315D853" w14:textId="77777777" w:rsidR="00985A38" w:rsidRPr="001A6570" w:rsidRDefault="00985A38" w:rsidP="0050403E"/>
    <w:p w14:paraId="5DE7EA3F" w14:textId="77777777" w:rsidR="00985A38" w:rsidRPr="001A6570" w:rsidRDefault="00985A38" w:rsidP="00985A38">
      <w:pPr>
        <w:pStyle w:val="3"/>
        <w:rPr>
          <w:bCs w:val="0"/>
        </w:rPr>
      </w:pPr>
      <w:bookmarkStart w:id="2218" w:name="_Toc498527627"/>
      <w:r w:rsidRPr="001A6570">
        <w:rPr>
          <w:bCs w:val="0"/>
        </w:rPr>
        <w:t>Функциональные требования</w:t>
      </w:r>
      <w:bookmarkEnd w:id="2218"/>
    </w:p>
    <w:p w14:paraId="1A2C45D6" w14:textId="77777777" w:rsidR="0050403E" w:rsidRPr="001A6570" w:rsidRDefault="0050403E" w:rsidP="00985A38">
      <w:pPr>
        <w:spacing w:line="240" w:lineRule="auto"/>
        <w:ind w:firstLine="709"/>
        <w:jc w:val="both"/>
        <w:rPr>
          <w:szCs w:val="24"/>
        </w:rPr>
      </w:pPr>
    </w:p>
    <w:p w14:paraId="25125532" w14:textId="3C759BF9" w:rsidR="00985A38" w:rsidRPr="001A6570" w:rsidRDefault="00985A38" w:rsidP="00985A38">
      <w:pPr>
        <w:spacing w:line="240" w:lineRule="auto"/>
        <w:ind w:firstLine="709"/>
        <w:jc w:val="both"/>
        <w:rPr>
          <w:szCs w:val="24"/>
        </w:rPr>
      </w:pPr>
      <w:proofErr w:type="gramStart"/>
      <w:r w:rsidRPr="001A6570">
        <w:rPr>
          <w:szCs w:val="24"/>
        </w:rPr>
        <w:t>В рамках доработки системы необходимо предоставить пользователю возможность выгружать информацию о сделках, которые находятся на рассмотрении</w:t>
      </w:r>
      <w:r w:rsidRPr="001A6570">
        <w:rPr>
          <w:rStyle w:val="afd"/>
          <w:szCs w:val="24"/>
        </w:rPr>
        <w:footnoteReference w:id="2"/>
      </w:r>
      <w:r w:rsidR="00547ECE" w:rsidRPr="001A6570">
        <w:rPr>
          <w:szCs w:val="24"/>
        </w:rPr>
        <w:t xml:space="preserve"> (на этапах, предшествующих пер</w:t>
      </w:r>
      <w:r w:rsidR="00832853" w:rsidRPr="001A6570">
        <w:rPr>
          <w:szCs w:val="24"/>
        </w:rPr>
        <w:t>едаче в лизинг</w:t>
      </w:r>
      <w:r w:rsidRPr="001A6570">
        <w:rPr>
          <w:szCs w:val="24"/>
        </w:rPr>
        <w:t>.</w:t>
      </w:r>
      <w:proofErr w:type="gramEnd"/>
      <w:r w:rsidRPr="001A6570">
        <w:rPr>
          <w:szCs w:val="24"/>
        </w:rPr>
        <w:t xml:space="preserve"> При этом пользователь:</w:t>
      </w:r>
    </w:p>
    <w:p w14:paraId="4B5B1EA1" w14:textId="77777777" w:rsidR="00985A38" w:rsidRPr="001A6570" w:rsidRDefault="00985A38" w:rsidP="00985A38">
      <w:pPr>
        <w:pStyle w:val="a4"/>
        <w:numPr>
          <w:ilvl w:val="0"/>
          <w:numId w:val="14"/>
        </w:numPr>
        <w:spacing w:line="240" w:lineRule="auto"/>
        <w:ind w:left="709"/>
        <w:jc w:val="both"/>
        <w:rPr>
          <w:szCs w:val="24"/>
        </w:rPr>
      </w:pPr>
      <w:r w:rsidRPr="001A6570">
        <w:rPr>
          <w:szCs w:val="24"/>
        </w:rPr>
        <w:t>Задаёт обязательные и опциональные фильтры для формирования списка сделок-на-рассмотрении;</w:t>
      </w:r>
    </w:p>
    <w:p w14:paraId="01B2DA90" w14:textId="77777777" w:rsidR="00985A38" w:rsidRPr="001A6570" w:rsidRDefault="00985A38" w:rsidP="00985A38">
      <w:pPr>
        <w:pStyle w:val="a4"/>
        <w:numPr>
          <w:ilvl w:val="0"/>
          <w:numId w:val="14"/>
        </w:numPr>
        <w:spacing w:line="240" w:lineRule="auto"/>
        <w:ind w:left="709"/>
        <w:jc w:val="both"/>
        <w:rPr>
          <w:szCs w:val="24"/>
        </w:rPr>
      </w:pPr>
      <w:r w:rsidRPr="001A6570">
        <w:rPr>
          <w:szCs w:val="24"/>
        </w:rPr>
        <w:t xml:space="preserve">На выходе получает список сделок-на-рассмотрении с некоторой группой передаваемых из </w:t>
      </w:r>
      <w:r w:rsidRPr="001A6570">
        <w:rPr>
          <w:szCs w:val="24"/>
          <w:lang w:val="en-US"/>
        </w:rPr>
        <w:t>CRM</w:t>
      </w:r>
      <w:r w:rsidRPr="001A6570">
        <w:rPr>
          <w:szCs w:val="24"/>
        </w:rPr>
        <w:t xml:space="preserve"> и расчётных полей в разрезе этапов рассмотрения сделки;</w:t>
      </w:r>
    </w:p>
    <w:p w14:paraId="45777225" w14:textId="77777777" w:rsidR="00985A38" w:rsidRPr="001A6570" w:rsidRDefault="00985A38" w:rsidP="00985A38">
      <w:pPr>
        <w:pStyle w:val="a4"/>
        <w:numPr>
          <w:ilvl w:val="0"/>
          <w:numId w:val="14"/>
        </w:numPr>
        <w:spacing w:line="240" w:lineRule="auto"/>
        <w:ind w:left="709"/>
        <w:jc w:val="both"/>
        <w:rPr>
          <w:szCs w:val="24"/>
        </w:rPr>
      </w:pPr>
      <w:r w:rsidRPr="001A6570">
        <w:rPr>
          <w:szCs w:val="24"/>
        </w:rPr>
        <w:t xml:space="preserve">Видит сформированный средствами </w:t>
      </w:r>
      <w:r w:rsidRPr="001A6570">
        <w:rPr>
          <w:szCs w:val="24"/>
          <w:lang w:val="en-US"/>
        </w:rPr>
        <w:t>Oracle</w:t>
      </w:r>
      <w:r w:rsidRPr="001A6570">
        <w:rPr>
          <w:szCs w:val="24"/>
        </w:rPr>
        <w:t xml:space="preserve"> </w:t>
      </w:r>
      <w:r w:rsidRPr="001A6570">
        <w:rPr>
          <w:szCs w:val="24"/>
          <w:lang w:val="en-US"/>
        </w:rPr>
        <w:t>BI</w:t>
      </w:r>
      <w:r w:rsidRPr="001A6570">
        <w:rPr>
          <w:szCs w:val="24"/>
        </w:rPr>
        <w:t xml:space="preserve"> отчёт и, при необходимости, выгружает его в удобном формате (</w:t>
      </w:r>
      <w:proofErr w:type="spellStart"/>
      <w:r w:rsidRPr="001A6570">
        <w:rPr>
          <w:szCs w:val="24"/>
          <w:lang w:val="en-US"/>
        </w:rPr>
        <w:t>xls</w:t>
      </w:r>
      <w:proofErr w:type="spellEnd"/>
      <w:r w:rsidRPr="001A6570">
        <w:rPr>
          <w:szCs w:val="24"/>
        </w:rPr>
        <w:t xml:space="preserve">, </w:t>
      </w:r>
      <w:r w:rsidRPr="001A6570">
        <w:rPr>
          <w:szCs w:val="24"/>
          <w:lang w:val="en-US"/>
        </w:rPr>
        <w:t>csv</w:t>
      </w:r>
      <w:r w:rsidRPr="001A6570">
        <w:rPr>
          <w:szCs w:val="24"/>
        </w:rPr>
        <w:t>).</w:t>
      </w:r>
    </w:p>
    <w:p w14:paraId="1262D940" w14:textId="77777777" w:rsidR="00985A38" w:rsidRPr="001A6570" w:rsidRDefault="00985A38" w:rsidP="00985A38">
      <w:pPr>
        <w:spacing w:line="240" w:lineRule="auto"/>
        <w:ind w:firstLine="709"/>
        <w:jc w:val="both"/>
        <w:rPr>
          <w:szCs w:val="24"/>
        </w:rPr>
      </w:pPr>
      <w:r w:rsidRPr="001A6570">
        <w:rPr>
          <w:szCs w:val="24"/>
        </w:rPr>
        <w:t>При этом по каждой сделке-на-рассмотрении пользователь видит те стадии рассмотрения, которые актуальны для заданного им временного интервала. Их актуальность определяется по следующим критериям сортировки исторических данных детального слоя:</w:t>
      </w:r>
    </w:p>
    <w:p w14:paraId="753534A1" w14:textId="77777777" w:rsidR="00985A38" w:rsidRPr="001A6570" w:rsidRDefault="00985A38" w:rsidP="00985A38">
      <w:pPr>
        <w:pStyle w:val="a4"/>
        <w:numPr>
          <w:ilvl w:val="0"/>
          <w:numId w:val="15"/>
        </w:numPr>
        <w:spacing w:line="240" w:lineRule="auto"/>
        <w:ind w:left="709"/>
        <w:jc w:val="both"/>
        <w:rPr>
          <w:szCs w:val="24"/>
        </w:rPr>
      </w:pPr>
      <w:r w:rsidRPr="001A6570">
        <w:rPr>
          <w:szCs w:val="24"/>
        </w:rPr>
        <w:lastRenderedPageBreak/>
        <w:t xml:space="preserve">По этапу «Запуск задачи на верификацию» отображать самое </w:t>
      </w:r>
      <w:r w:rsidRPr="001A6570">
        <w:rPr>
          <w:i/>
          <w:szCs w:val="24"/>
        </w:rPr>
        <w:t>раннее</w:t>
      </w:r>
      <w:r w:rsidRPr="001A6570">
        <w:rPr>
          <w:szCs w:val="24"/>
        </w:rPr>
        <w:t xml:space="preserve"> событие из всех возможных;</w:t>
      </w:r>
    </w:p>
    <w:p w14:paraId="1530F02A" w14:textId="77777777" w:rsidR="00985A38" w:rsidRPr="001A6570" w:rsidRDefault="00985A38" w:rsidP="00985A38">
      <w:pPr>
        <w:pStyle w:val="a4"/>
        <w:numPr>
          <w:ilvl w:val="0"/>
          <w:numId w:val="15"/>
        </w:numPr>
        <w:spacing w:line="240" w:lineRule="auto"/>
        <w:ind w:left="709"/>
        <w:jc w:val="both"/>
        <w:rPr>
          <w:szCs w:val="24"/>
        </w:rPr>
      </w:pPr>
      <w:r w:rsidRPr="001A6570">
        <w:rPr>
          <w:szCs w:val="24"/>
        </w:rPr>
        <w:t xml:space="preserve">По этапу «Запуск задачи на Экспертизу УОБ» отображать самое </w:t>
      </w:r>
      <w:r w:rsidRPr="001A6570">
        <w:rPr>
          <w:i/>
          <w:szCs w:val="24"/>
        </w:rPr>
        <w:t>раннее</w:t>
      </w:r>
      <w:r w:rsidRPr="001A6570">
        <w:rPr>
          <w:szCs w:val="24"/>
        </w:rPr>
        <w:t xml:space="preserve"> событие из всех возможных;</w:t>
      </w:r>
    </w:p>
    <w:p w14:paraId="117A2F7C" w14:textId="25CB28FF" w:rsidR="00985A38" w:rsidRPr="001A6570" w:rsidRDefault="00985A38" w:rsidP="00985A38">
      <w:pPr>
        <w:pStyle w:val="a4"/>
        <w:numPr>
          <w:ilvl w:val="0"/>
          <w:numId w:val="15"/>
        </w:numPr>
        <w:spacing w:line="240" w:lineRule="auto"/>
        <w:ind w:left="709"/>
        <w:jc w:val="both"/>
        <w:rPr>
          <w:szCs w:val="24"/>
        </w:rPr>
      </w:pPr>
      <w:r w:rsidRPr="001A6570">
        <w:rPr>
          <w:szCs w:val="24"/>
        </w:rPr>
        <w:t xml:space="preserve">По этапу «Закрытие экспертизы УОБ» отображать самое </w:t>
      </w:r>
      <w:r w:rsidR="008E6FE3" w:rsidRPr="001A6570">
        <w:rPr>
          <w:i/>
          <w:szCs w:val="24"/>
        </w:rPr>
        <w:t>позднее</w:t>
      </w:r>
      <w:r w:rsidR="008E6FE3" w:rsidRPr="001A6570">
        <w:rPr>
          <w:szCs w:val="24"/>
        </w:rPr>
        <w:t xml:space="preserve"> </w:t>
      </w:r>
      <w:r w:rsidRPr="001A6570">
        <w:rPr>
          <w:szCs w:val="24"/>
        </w:rPr>
        <w:t>событие из всех возможных;</w:t>
      </w:r>
    </w:p>
    <w:p w14:paraId="177C72AE" w14:textId="10E87F93" w:rsidR="00985A38" w:rsidRPr="001A6570" w:rsidRDefault="00985A38" w:rsidP="00985A38">
      <w:pPr>
        <w:pStyle w:val="a4"/>
        <w:numPr>
          <w:ilvl w:val="0"/>
          <w:numId w:val="15"/>
        </w:numPr>
        <w:spacing w:line="240" w:lineRule="auto"/>
        <w:ind w:left="709"/>
        <w:jc w:val="both"/>
        <w:rPr>
          <w:szCs w:val="24"/>
        </w:rPr>
      </w:pPr>
      <w:r w:rsidRPr="001A6570">
        <w:rPr>
          <w:szCs w:val="24"/>
        </w:rPr>
        <w:t xml:space="preserve">По этапу «Закрытие экспертизы </w:t>
      </w:r>
      <w:proofErr w:type="spellStart"/>
      <w:r w:rsidRPr="001A6570">
        <w:rPr>
          <w:szCs w:val="24"/>
        </w:rPr>
        <w:t>УАиКР</w:t>
      </w:r>
      <w:proofErr w:type="spellEnd"/>
      <w:r w:rsidRPr="001A6570">
        <w:rPr>
          <w:szCs w:val="24"/>
        </w:rPr>
        <w:t xml:space="preserve">» отображать самое </w:t>
      </w:r>
      <w:r w:rsidR="008E6FE3" w:rsidRPr="001A6570">
        <w:rPr>
          <w:i/>
          <w:szCs w:val="24"/>
        </w:rPr>
        <w:t>позднее</w:t>
      </w:r>
      <w:r w:rsidR="008E6FE3" w:rsidRPr="001A6570">
        <w:rPr>
          <w:szCs w:val="24"/>
        </w:rPr>
        <w:t xml:space="preserve"> </w:t>
      </w:r>
      <w:r w:rsidRPr="001A6570">
        <w:rPr>
          <w:szCs w:val="24"/>
        </w:rPr>
        <w:t>событие из всех возможных;</w:t>
      </w:r>
    </w:p>
    <w:p w14:paraId="1C482D64" w14:textId="77777777" w:rsidR="00985A38" w:rsidRPr="001A6570" w:rsidRDefault="00985A38" w:rsidP="00985A38">
      <w:pPr>
        <w:pStyle w:val="a4"/>
        <w:numPr>
          <w:ilvl w:val="0"/>
          <w:numId w:val="15"/>
        </w:numPr>
        <w:spacing w:line="240" w:lineRule="auto"/>
        <w:ind w:left="709"/>
        <w:jc w:val="both"/>
        <w:rPr>
          <w:szCs w:val="24"/>
        </w:rPr>
      </w:pPr>
      <w:r w:rsidRPr="001A6570">
        <w:rPr>
          <w:szCs w:val="24"/>
        </w:rPr>
        <w:t xml:space="preserve">По этапу «Запуск задачи на Одобрение» отображать самое </w:t>
      </w:r>
      <w:r w:rsidRPr="001A6570">
        <w:rPr>
          <w:i/>
          <w:szCs w:val="24"/>
        </w:rPr>
        <w:t>раннее</w:t>
      </w:r>
      <w:r w:rsidRPr="001A6570">
        <w:rPr>
          <w:szCs w:val="24"/>
        </w:rPr>
        <w:t xml:space="preserve"> событие из всех возможных;</w:t>
      </w:r>
    </w:p>
    <w:p w14:paraId="1802274D" w14:textId="77777777" w:rsidR="00985A38" w:rsidRPr="001A6570" w:rsidRDefault="00985A38" w:rsidP="00985A38">
      <w:pPr>
        <w:pStyle w:val="a4"/>
        <w:numPr>
          <w:ilvl w:val="0"/>
          <w:numId w:val="15"/>
        </w:numPr>
        <w:spacing w:line="240" w:lineRule="auto"/>
        <w:ind w:left="709"/>
        <w:jc w:val="both"/>
        <w:rPr>
          <w:szCs w:val="24"/>
        </w:rPr>
      </w:pPr>
      <w:r w:rsidRPr="001A6570">
        <w:rPr>
          <w:szCs w:val="24"/>
        </w:rPr>
        <w:t xml:space="preserve">По этапу «Закрытие задачи Одобрения» отображать самое </w:t>
      </w:r>
      <w:r w:rsidRPr="001A6570">
        <w:rPr>
          <w:i/>
          <w:szCs w:val="24"/>
        </w:rPr>
        <w:t>позднее</w:t>
      </w:r>
      <w:r w:rsidRPr="001A6570">
        <w:rPr>
          <w:szCs w:val="24"/>
        </w:rPr>
        <w:t xml:space="preserve"> событие из всех возможных;</w:t>
      </w:r>
    </w:p>
    <w:p w14:paraId="25AA83E0" w14:textId="77777777" w:rsidR="00985A38" w:rsidRPr="001A6570" w:rsidRDefault="00985A38" w:rsidP="00985A38">
      <w:pPr>
        <w:pStyle w:val="a4"/>
        <w:numPr>
          <w:ilvl w:val="0"/>
          <w:numId w:val="15"/>
        </w:numPr>
        <w:spacing w:line="240" w:lineRule="auto"/>
        <w:ind w:left="709"/>
        <w:jc w:val="both"/>
        <w:rPr>
          <w:szCs w:val="24"/>
        </w:rPr>
      </w:pPr>
      <w:r w:rsidRPr="001A6570">
        <w:rPr>
          <w:szCs w:val="24"/>
        </w:rPr>
        <w:t xml:space="preserve">По этапу «Запуск задачи подготовки договоров» отображать самое </w:t>
      </w:r>
      <w:r w:rsidRPr="001A6570">
        <w:rPr>
          <w:i/>
          <w:szCs w:val="24"/>
        </w:rPr>
        <w:t>раннее</w:t>
      </w:r>
      <w:r w:rsidRPr="001A6570">
        <w:rPr>
          <w:szCs w:val="24"/>
        </w:rPr>
        <w:t xml:space="preserve"> событие из всех возможных;</w:t>
      </w:r>
    </w:p>
    <w:p w14:paraId="1991E61E" w14:textId="77777777" w:rsidR="00985A38" w:rsidRPr="001A6570" w:rsidRDefault="00985A38" w:rsidP="00985A38">
      <w:pPr>
        <w:pStyle w:val="a4"/>
        <w:numPr>
          <w:ilvl w:val="0"/>
          <w:numId w:val="15"/>
        </w:numPr>
        <w:spacing w:line="240" w:lineRule="auto"/>
        <w:ind w:left="709"/>
        <w:jc w:val="both"/>
        <w:rPr>
          <w:szCs w:val="24"/>
        </w:rPr>
      </w:pPr>
      <w:r w:rsidRPr="001A6570">
        <w:rPr>
          <w:szCs w:val="24"/>
        </w:rPr>
        <w:t xml:space="preserve">По этапу «Закрытие подготовки договоров» отображать самое </w:t>
      </w:r>
      <w:r w:rsidRPr="001A6570">
        <w:rPr>
          <w:i/>
          <w:szCs w:val="24"/>
        </w:rPr>
        <w:t>раннее</w:t>
      </w:r>
      <w:r w:rsidRPr="001A6570">
        <w:rPr>
          <w:szCs w:val="24"/>
        </w:rPr>
        <w:t xml:space="preserve"> событие из всех возможных;</w:t>
      </w:r>
    </w:p>
    <w:p w14:paraId="0D35DA27" w14:textId="77777777" w:rsidR="00985A38" w:rsidRPr="001A6570" w:rsidRDefault="00985A38" w:rsidP="00985A38">
      <w:pPr>
        <w:pStyle w:val="a4"/>
        <w:numPr>
          <w:ilvl w:val="0"/>
          <w:numId w:val="15"/>
        </w:numPr>
        <w:spacing w:line="240" w:lineRule="auto"/>
        <w:ind w:left="709"/>
        <w:jc w:val="both"/>
        <w:rPr>
          <w:szCs w:val="24"/>
        </w:rPr>
      </w:pPr>
      <w:r w:rsidRPr="001A6570">
        <w:rPr>
          <w:szCs w:val="24"/>
        </w:rPr>
        <w:t xml:space="preserve">По этапу «Подписание договоров» отображать самое </w:t>
      </w:r>
      <w:r w:rsidRPr="001A6570">
        <w:rPr>
          <w:i/>
          <w:szCs w:val="24"/>
        </w:rPr>
        <w:t>раннее</w:t>
      </w:r>
      <w:r w:rsidRPr="001A6570">
        <w:rPr>
          <w:szCs w:val="24"/>
        </w:rPr>
        <w:t xml:space="preserve"> событие из всех возможных;</w:t>
      </w:r>
    </w:p>
    <w:p w14:paraId="65FEC80F" w14:textId="77777777" w:rsidR="00985A38" w:rsidRPr="001A6570" w:rsidRDefault="00985A38" w:rsidP="00985A38">
      <w:pPr>
        <w:pStyle w:val="a4"/>
        <w:numPr>
          <w:ilvl w:val="0"/>
          <w:numId w:val="15"/>
        </w:numPr>
        <w:spacing w:line="240" w:lineRule="auto"/>
        <w:ind w:left="709"/>
        <w:jc w:val="both"/>
        <w:rPr>
          <w:szCs w:val="24"/>
        </w:rPr>
      </w:pPr>
      <w:r w:rsidRPr="001A6570">
        <w:rPr>
          <w:szCs w:val="24"/>
        </w:rPr>
        <w:t xml:space="preserve">По этапу «Передача в лизинг» отображать самое </w:t>
      </w:r>
      <w:r w:rsidRPr="001A6570">
        <w:rPr>
          <w:i/>
          <w:szCs w:val="24"/>
        </w:rPr>
        <w:t>раннее</w:t>
      </w:r>
      <w:r w:rsidRPr="001A6570">
        <w:rPr>
          <w:szCs w:val="24"/>
        </w:rPr>
        <w:t xml:space="preserve"> событие из всех возможных.</w:t>
      </w:r>
    </w:p>
    <w:p w14:paraId="7A4DC2A2" w14:textId="77777777" w:rsidR="00985A38" w:rsidRPr="001A6570" w:rsidRDefault="00985A38" w:rsidP="00985A38">
      <w:pPr>
        <w:pStyle w:val="a4"/>
        <w:spacing w:line="240" w:lineRule="auto"/>
        <w:ind w:left="709"/>
        <w:jc w:val="both"/>
        <w:rPr>
          <w:szCs w:val="24"/>
        </w:rPr>
      </w:pPr>
    </w:p>
    <w:p w14:paraId="1430C33B" w14:textId="77777777" w:rsidR="00985A38" w:rsidRPr="001A6570" w:rsidRDefault="00985A38" w:rsidP="00985A38">
      <w:pPr>
        <w:pStyle w:val="3"/>
        <w:rPr>
          <w:bCs w:val="0"/>
        </w:rPr>
      </w:pPr>
      <w:bookmarkStart w:id="2219" w:name="_Toc498527628"/>
      <w:r w:rsidRPr="001A6570">
        <w:rPr>
          <w:bCs w:val="0"/>
        </w:rPr>
        <w:t xml:space="preserve">Требования к </w:t>
      </w:r>
      <w:r w:rsidRPr="001A6570">
        <w:rPr>
          <w:bCs w:val="0"/>
          <w:lang w:val="en-US"/>
        </w:rPr>
        <w:t>ODI</w:t>
      </w:r>
      <w:bookmarkEnd w:id="2219"/>
    </w:p>
    <w:p w14:paraId="2DBE6402" w14:textId="77777777" w:rsidR="00985A38" w:rsidRPr="001A6570" w:rsidRDefault="00985A38" w:rsidP="00985A38">
      <w:pPr>
        <w:pStyle w:val="a4"/>
        <w:numPr>
          <w:ilvl w:val="0"/>
          <w:numId w:val="13"/>
        </w:numPr>
        <w:jc w:val="both"/>
      </w:pPr>
      <w:r w:rsidRPr="001A6570">
        <w:t xml:space="preserve">Осуществлять загрузку данных на детальный слой при поступлении новой информации в историческое хранилище (для этого доработать процессы в </w:t>
      </w:r>
      <w:r w:rsidRPr="001A6570">
        <w:rPr>
          <w:lang w:val="en-US"/>
        </w:rPr>
        <w:t>ODI</w:t>
      </w:r>
      <w:r w:rsidRPr="001A6570">
        <w:t>). Предположительная  периодичность обновлений – ежедневно;</w:t>
      </w:r>
    </w:p>
    <w:p w14:paraId="2C219F16" w14:textId="3C1C03AE" w:rsidR="00075283" w:rsidRPr="001A6570" w:rsidRDefault="00075283" w:rsidP="00985A38">
      <w:pPr>
        <w:pStyle w:val="a4"/>
        <w:numPr>
          <w:ilvl w:val="0"/>
          <w:numId w:val="13"/>
        </w:numPr>
        <w:jc w:val="both"/>
      </w:pPr>
      <w:r w:rsidRPr="001A6570">
        <w:t xml:space="preserve">При успешной загрузке </w:t>
      </w:r>
      <w:r w:rsidRPr="001A6570">
        <w:rPr>
          <w:lang w:val="en-US"/>
        </w:rPr>
        <w:t>XML</w:t>
      </w:r>
      <w:r w:rsidRPr="001A6570">
        <w:t xml:space="preserve">-файл перемещается в архивную папку. Статусы загрузки </w:t>
      </w:r>
      <w:r w:rsidRPr="001A6570">
        <w:rPr>
          <w:lang w:val="en-US"/>
        </w:rPr>
        <w:t>XML</w:t>
      </w:r>
      <w:r w:rsidRPr="001A6570">
        <w:t xml:space="preserve">-файла должны отображаться в отчёте </w:t>
      </w:r>
      <w:r w:rsidRPr="001A6570">
        <w:rPr>
          <w:lang w:val="en-US"/>
        </w:rPr>
        <w:t>BI</w:t>
      </w:r>
      <w:r w:rsidRPr="001A6570">
        <w:t xml:space="preserve"> </w:t>
      </w:r>
      <w:r w:rsidRPr="001A6570">
        <w:rPr>
          <w:lang w:val="en-US"/>
        </w:rPr>
        <w:t>Publisher</w:t>
      </w:r>
      <w:r w:rsidRPr="001A6570">
        <w:t xml:space="preserve"> «Контроль загрузки файлов» в предметной области «Финансовое управление»; </w:t>
      </w:r>
    </w:p>
    <w:p w14:paraId="73DF40F3" w14:textId="2B303E1C" w:rsidR="00E00B81" w:rsidRPr="001A6570" w:rsidRDefault="00E00B81" w:rsidP="00985A38">
      <w:pPr>
        <w:pStyle w:val="a4"/>
        <w:numPr>
          <w:ilvl w:val="0"/>
          <w:numId w:val="13"/>
        </w:numPr>
        <w:jc w:val="both"/>
      </w:pPr>
      <w:proofErr w:type="spellStart"/>
      <w:r w:rsidRPr="001A6570">
        <w:t>Логирование</w:t>
      </w:r>
      <w:proofErr w:type="spellEnd"/>
      <w:r w:rsidRPr="001A6570">
        <w:t xml:space="preserve"> загрузки файлов реализовано, результаты хранятся в таблице «</w:t>
      </w:r>
      <w:r w:rsidRPr="001A6570">
        <w:rPr>
          <w:lang w:val="en-US"/>
        </w:rPr>
        <w:t>ETL</w:t>
      </w:r>
      <w:r w:rsidRPr="001A6570">
        <w:t>.</w:t>
      </w:r>
      <w:r w:rsidRPr="001A6570">
        <w:rPr>
          <w:lang w:val="en-US"/>
        </w:rPr>
        <w:t>CTL</w:t>
      </w:r>
      <w:r w:rsidRPr="001A6570">
        <w:t>_</w:t>
      </w:r>
      <w:r w:rsidRPr="001A6570">
        <w:rPr>
          <w:lang w:val="en-US"/>
        </w:rPr>
        <w:t>INPUT</w:t>
      </w:r>
      <w:r w:rsidRPr="001A6570">
        <w:t>_</w:t>
      </w:r>
      <w:r w:rsidRPr="001A6570">
        <w:rPr>
          <w:lang w:val="en-US"/>
        </w:rPr>
        <w:t>FILES</w:t>
      </w:r>
      <w:r w:rsidRPr="001A6570">
        <w:t>»</w:t>
      </w:r>
      <w:r w:rsidR="00411CEC" w:rsidRPr="001A6570">
        <w:t xml:space="preserve">, статус загрузки файлов отражать в отчете </w:t>
      </w:r>
      <w:r w:rsidR="005343DA" w:rsidRPr="001A6570">
        <w:t>«Контроль загрузки фай</w:t>
      </w:r>
      <w:r w:rsidR="00411CEC" w:rsidRPr="001A6570">
        <w:t>лов».</w:t>
      </w:r>
    </w:p>
    <w:p w14:paraId="0B8A84EB" w14:textId="1CF761E1" w:rsidR="00B37D14" w:rsidRPr="001A6570" w:rsidRDefault="00985A38" w:rsidP="00985A38">
      <w:pPr>
        <w:pStyle w:val="a4"/>
        <w:numPr>
          <w:ilvl w:val="0"/>
          <w:numId w:val="13"/>
        </w:numPr>
        <w:jc w:val="both"/>
      </w:pPr>
      <w:r w:rsidRPr="001A6570">
        <w:t xml:space="preserve">Сделать так, чтобы при загрузке </w:t>
      </w:r>
      <w:r w:rsidRPr="001A6570">
        <w:rPr>
          <w:lang w:val="en-US"/>
        </w:rPr>
        <w:t>XML</w:t>
      </w:r>
      <w:r w:rsidRPr="001A6570">
        <w:t xml:space="preserve">-файла формировался один идентификатор по паре из </w:t>
      </w:r>
      <w:r w:rsidRPr="001A6570">
        <w:rPr>
          <w:lang w:val="en-US"/>
        </w:rPr>
        <w:t>GUID</w:t>
      </w:r>
      <w:r w:rsidRPr="001A6570">
        <w:t>а «</w:t>
      </w:r>
      <w:r w:rsidRPr="001A6570">
        <w:rPr>
          <w:lang w:val="en-US"/>
        </w:rPr>
        <w:t>ID</w:t>
      </w:r>
      <w:r w:rsidRPr="001A6570">
        <w:t xml:space="preserve"> Лизинговой сделки» и «Сквозного номера </w:t>
      </w:r>
      <w:proofErr w:type="gramStart"/>
      <w:r w:rsidRPr="001A6570">
        <w:t>ПЛ</w:t>
      </w:r>
      <w:proofErr w:type="gramEnd"/>
      <w:r w:rsidRPr="001A6570">
        <w:t>». Если при поступлении новой информации данная пара идентификаторов уже имеется на детальном слое, уникальный код сделки-на-рассмотрении генерироваться не должен</w:t>
      </w:r>
      <w:r w:rsidR="00B37D14" w:rsidRPr="001A6570">
        <w:t>;</w:t>
      </w:r>
    </w:p>
    <w:p w14:paraId="7C0F75B1" w14:textId="36373296" w:rsidR="00985A38" w:rsidRPr="001A6570" w:rsidRDefault="00B37D14" w:rsidP="0027018E">
      <w:pPr>
        <w:pStyle w:val="a4"/>
        <w:numPr>
          <w:ilvl w:val="0"/>
          <w:numId w:val="13"/>
        </w:numPr>
        <w:jc w:val="both"/>
      </w:pPr>
      <w:r w:rsidRPr="001A6570">
        <w:t xml:space="preserve">Если к </w:t>
      </w:r>
      <w:r w:rsidRPr="001A6570">
        <w:rPr>
          <w:lang w:val="en-US"/>
        </w:rPr>
        <w:t>GUID</w:t>
      </w:r>
      <w:r w:rsidRPr="001A6570">
        <w:t>у «</w:t>
      </w:r>
      <w:r w:rsidRPr="001A6570">
        <w:rPr>
          <w:lang w:val="en-US"/>
        </w:rPr>
        <w:t>ID</w:t>
      </w:r>
      <w:r w:rsidRPr="001A6570">
        <w:t xml:space="preserve"> Лизинговой сделки» добавляется новый </w:t>
      </w:r>
      <w:r w:rsidR="00D560E3" w:rsidRPr="001A6570">
        <w:t xml:space="preserve">«Сквозной номер </w:t>
      </w:r>
      <w:proofErr w:type="gramStart"/>
      <w:r w:rsidR="00D560E3" w:rsidRPr="001A6570">
        <w:t>ПЛ</w:t>
      </w:r>
      <w:proofErr w:type="gramEnd"/>
      <w:r w:rsidR="00D560E3" w:rsidRPr="001A6570">
        <w:t>»</w:t>
      </w:r>
      <w:r w:rsidR="00891E53" w:rsidRPr="001A6570">
        <w:t xml:space="preserve">, то генерируется новый </w:t>
      </w:r>
      <w:r w:rsidR="00891E53" w:rsidRPr="001A6570">
        <w:rPr>
          <w:lang w:val="en-US"/>
        </w:rPr>
        <w:t>PRECONTRACT</w:t>
      </w:r>
      <w:r w:rsidR="00891E53" w:rsidRPr="001A6570">
        <w:t>_</w:t>
      </w:r>
      <w:r w:rsidR="00891E53" w:rsidRPr="001A6570">
        <w:rPr>
          <w:lang w:val="en-US"/>
        </w:rPr>
        <w:t>KEY</w:t>
      </w:r>
      <w:r w:rsidR="003951D3" w:rsidRPr="001A6570">
        <w:t>.</w:t>
      </w:r>
    </w:p>
    <w:p w14:paraId="782306C0" w14:textId="77777777" w:rsidR="00985A38" w:rsidRPr="001A6570" w:rsidRDefault="00985A38" w:rsidP="00985A38">
      <w:pPr>
        <w:pStyle w:val="3"/>
        <w:rPr>
          <w:bCs w:val="0"/>
        </w:rPr>
      </w:pPr>
      <w:bookmarkStart w:id="2220" w:name="_Toc498527629"/>
      <w:r w:rsidRPr="001A6570">
        <w:rPr>
          <w:bCs w:val="0"/>
        </w:rPr>
        <w:t>Требования к доработке детального слоя</w:t>
      </w:r>
      <w:bookmarkEnd w:id="2220"/>
    </w:p>
    <w:p w14:paraId="72C6F2E7" w14:textId="77777777" w:rsidR="00985A38" w:rsidRPr="001A6570" w:rsidRDefault="00985A38" w:rsidP="00985A38">
      <w:pPr>
        <w:ind w:firstLine="709"/>
      </w:pPr>
      <w:r w:rsidRPr="001A6570">
        <w:t xml:space="preserve">Требуется создать историческое хранилище данных в схеме </w:t>
      </w:r>
      <w:r w:rsidRPr="001A6570">
        <w:rPr>
          <w:lang w:val="en-US"/>
        </w:rPr>
        <w:t>DWH</w:t>
      </w:r>
      <w:r w:rsidRPr="001A6570">
        <w:t xml:space="preserve"> – </w:t>
      </w:r>
      <w:r w:rsidRPr="001A6570">
        <w:rPr>
          <w:lang w:val="en-US"/>
        </w:rPr>
        <w:t>SALES</w:t>
      </w:r>
      <w:r w:rsidRPr="001A6570">
        <w:t>_</w:t>
      </w:r>
      <w:r w:rsidRPr="001A6570">
        <w:rPr>
          <w:lang w:val="en-US"/>
        </w:rPr>
        <w:t>FUNNEL</w:t>
      </w:r>
      <w:r w:rsidRPr="001A6570">
        <w:t xml:space="preserve"> со следующим набором полей:</w:t>
      </w:r>
    </w:p>
    <w:p w14:paraId="74CB9275" w14:textId="77777777" w:rsidR="005343DA" w:rsidRPr="001A6570" w:rsidRDefault="005343DA" w:rsidP="00985A38">
      <w:pPr>
        <w:ind w:firstLine="709"/>
      </w:pPr>
    </w:p>
    <w:p w14:paraId="40BE8DFC" w14:textId="77777777" w:rsidR="005343DA" w:rsidRPr="001A6570" w:rsidRDefault="005343DA" w:rsidP="00985A38">
      <w:pPr>
        <w:ind w:firstLine="709"/>
      </w:pPr>
    </w:p>
    <w:tbl>
      <w:tblPr>
        <w:tblW w:w="9467" w:type="dxa"/>
        <w:tblInd w:w="103" w:type="dxa"/>
        <w:tblLook w:val="04A0" w:firstRow="1" w:lastRow="0" w:firstColumn="1" w:lastColumn="0" w:noHBand="0" w:noVBand="1"/>
      </w:tblPr>
      <w:tblGrid>
        <w:gridCol w:w="2644"/>
        <w:gridCol w:w="2645"/>
        <w:gridCol w:w="1998"/>
        <w:gridCol w:w="2180"/>
        <w:tblGridChange w:id="2221">
          <w:tblGrid>
            <w:gridCol w:w="2644"/>
            <w:gridCol w:w="1742"/>
            <w:gridCol w:w="903"/>
            <w:gridCol w:w="1057"/>
            <w:gridCol w:w="941"/>
            <w:gridCol w:w="554"/>
            <w:gridCol w:w="1626"/>
          </w:tblGrid>
        </w:tblGridChange>
      </w:tblGrid>
      <w:tr w:rsidR="00A5285F" w:rsidRPr="001A6570" w14:paraId="748A39D6" w14:textId="77777777" w:rsidTr="006426BA">
        <w:trPr>
          <w:trHeight w:val="352"/>
          <w:tblHeader/>
        </w:trPr>
        <w:tc>
          <w:tcPr>
            <w:tcW w:w="4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024567D3" w14:textId="7A28CFA3" w:rsidR="00A5285F" w:rsidRPr="001A6570" w:rsidRDefault="00A5285F" w:rsidP="0026597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1A6570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Тег </w:t>
            </w:r>
            <w:r w:rsidRPr="001A6570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XML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4772B42E" w14:textId="3AE8710A" w:rsidR="00A5285F" w:rsidRPr="001A6570" w:rsidRDefault="00A5285F" w:rsidP="002659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A6570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Наименование поля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677113F" w14:textId="06F257B7" w:rsidR="00A5285F" w:rsidRPr="001A6570" w:rsidRDefault="00A5285F" w:rsidP="002659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A6570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Тип</w:t>
            </w:r>
            <w:r w:rsidRPr="001A6570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A6570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поля</w:t>
            </w:r>
            <w:r w:rsidRPr="001A6570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70DD4AC4" w14:textId="07D85A8D" w:rsidR="00A5285F" w:rsidRPr="001A6570" w:rsidRDefault="00A5285F" w:rsidP="002659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A6570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7713DF" w:rsidRPr="001A6570" w14:paraId="12E07CC8" w14:textId="77777777" w:rsidTr="006426BA">
        <w:tblPrEx>
          <w:tblW w:w="9467" w:type="dxa"/>
          <w:tblInd w:w="103" w:type="dxa"/>
          <w:tblPrExChange w:id="2222" w:author="Vilkova Olga" w:date="2018-04-17T11:03:00Z">
            <w:tblPrEx>
              <w:tblW w:w="9467" w:type="dxa"/>
              <w:tblInd w:w="103" w:type="dxa"/>
            </w:tblPrEx>
          </w:tblPrExChange>
        </w:tblPrEx>
        <w:trPr>
          <w:trHeight w:val="780"/>
          <w:trPrChange w:id="2223" w:author="Vilkova Olga" w:date="2018-04-17T11:03:00Z">
            <w:trPr>
              <w:trHeight w:val="780"/>
            </w:trPr>
          </w:trPrChange>
        </w:trPr>
        <w:tc>
          <w:tcPr>
            <w:tcW w:w="4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224" w:author="Vilkova Olga" w:date="2018-04-17T11:03:00Z">
              <w:tcPr>
                <w:tcW w:w="339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6D33C8E9" w14:textId="4B523CF7" w:rsidR="007713DF" w:rsidRPr="001A6570" w:rsidRDefault="007713DF">
            <w:pPr>
              <w:spacing w:after="0" w:line="240" w:lineRule="auto"/>
              <w:jc w:val="center"/>
              <w:pPrChange w:id="2225" w:author="Vilkova Olga" w:date="2018-04-17T11:03:00Z">
                <w:pPr>
                  <w:spacing w:after="0" w:line="240" w:lineRule="auto"/>
                </w:pPr>
              </w:pPrChange>
            </w:pPr>
            <w:del w:id="2226" w:author="Vilkova Olga" w:date="2018-04-17T11:02:00Z">
              <w:r w:rsidRPr="000946CE" w:rsidDel="000946CE">
                <w:rPr>
                  <w:rPrChange w:id="2227" w:author="Vilkova Olga" w:date="2018-04-17T11:03:00Z">
                    <w:rPr>
                      <w:rFonts w:ascii="Calibri" w:hAnsi="Calibri"/>
                      <w:color w:val="000000"/>
                    </w:rPr>
                  </w:rPrChange>
                </w:rPr>
                <w:delText>event</w:delText>
              </w:r>
            </w:del>
            <w:ins w:id="2228" w:author="Vilkova Olga" w:date="2018-04-17T11:02:00Z">
              <w:r w:rsidR="000946CE" w:rsidRPr="000946CE">
                <w:rPr>
                  <w:rPrChange w:id="2229" w:author="Vilkova Olga" w:date="2018-04-17T11:03:00Z">
                    <w:rPr>
                      <w:rFonts w:ascii="Calibri" w:hAnsi="Calibri"/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2230" w:author="Vilkova Olga" w:date="2018-04-17T11:03:00Z">
              <w:tcPr>
                <w:tcW w:w="256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55616B32" w14:textId="3BACBF4D" w:rsidR="007713DF" w:rsidRPr="001A6570" w:rsidRDefault="007713DF" w:rsidP="00FE249C">
            <w:pPr>
              <w:spacing w:after="0" w:line="240" w:lineRule="auto"/>
            </w:pPr>
            <w:r w:rsidRPr="001A6570">
              <w:t>PRECONTRACT_KEY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2231" w:author="Vilkova Olga" w:date="2018-04-17T11:03:00Z">
              <w:tcPr>
                <w:tcW w:w="1533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155A50EE" w14:textId="77777777" w:rsidR="007713DF" w:rsidRPr="001A6570" w:rsidRDefault="007713DF" w:rsidP="00FE249C">
            <w:pPr>
              <w:spacing w:after="0" w:line="240" w:lineRule="auto"/>
            </w:pPr>
            <w:r w:rsidRPr="001A6570">
              <w:t>NUMBER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2232" w:author="Vilkova Olga" w:date="2018-04-17T11:03:00Z">
              <w:tcPr>
                <w:tcW w:w="1975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44DF864A" w14:textId="77777777" w:rsidR="007713DF" w:rsidRPr="001A6570" w:rsidRDefault="007713DF" w:rsidP="00FE249C">
            <w:pPr>
              <w:spacing w:after="0" w:line="240" w:lineRule="auto"/>
            </w:pPr>
            <w:r w:rsidRPr="001A6570">
              <w:t>Ключ сделки-на-рассмотрении – идентификатор хранилища</w:t>
            </w:r>
          </w:p>
          <w:p w14:paraId="4E2F97D4" w14:textId="77777777" w:rsidR="007713DF" w:rsidRPr="001A6570" w:rsidRDefault="007713DF" w:rsidP="00FE249C">
            <w:pPr>
              <w:spacing w:after="0" w:line="240" w:lineRule="auto"/>
            </w:pPr>
            <w:r w:rsidRPr="001A6570">
              <w:lastRenderedPageBreak/>
              <w:t>(генерируется ODI)</w:t>
            </w:r>
          </w:p>
        </w:tc>
      </w:tr>
      <w:tr w:rsidR="006426BA" w:rsidRPr="001A6570" w14:paraId="0DFFB6E3" w14:textId="77777777" w:rsidTr="006426BA">
        <w:trPr>
          <w:trHeight w:val="60"/>
        </w:trPr>
        <w:tc>
          <w:tcPr>
            <w:tcW w:w="4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9437F" w14:textId="46402A7B" w:rsidR="006426BA" w:rsidRPr="001A6570" w:rsidRDefault="006426BA" w:rsidP="006426BA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lastRenderedPageBreak/>
              <w:t>EVENT</w:t>
            </w:r>
          </w:p>
        </w:tc>
        <w:tc>
          <w:tcPr>
            <w:tcW w:w="2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FB330" w14:textId="76AF7E9D" w:rsidR="006426BA" w:rsidRPr="001A6570" w:rsidRDefault="006426BA" w:rsidP="00FE249C">
            <w:pPr>
              <w:spacing w:after="0" w:line="240" w:lineRule="auto"/>
            </w:pPr>
            <w:r w:rsidRPr="001A6570">
              <w:t>EVENT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A0A8F" w14:textId="77777777" w:rsidR="006426BA" w:rsidRPr="001A6570" w:rsidRDefault="006426BA" w:rsidP="00FE249C">
            <w:pPr>
              <w:spacing w:after="0" w:line="240" w:lineRule="auto"/>
            </w:pPr>
            <w:r w:rsidRPr="001A6570">
              <w:t>VARCHAR2(200)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3ECC9" w14:textId="77777777" w:rsidR="006426BA" w:rsidRPr="001A6570" w:rsidRDefault="006426BA" w:rsidP="00FE249C">
            <w:pPr>
              <w:spacing w:after="0" w:line="240" w:lineRule="auto"/>
            </w:pPr>
            <w:r w:rsidRPr="001A6570">
              <w:t>Событие</w:t>
            </w:r>
          </w:p>
        </w:tc>
      </w:tr>
      <w:tr w:rsidR="006426BA" w:rsidRPr="001A6570" w14:paraId="675F8D4E" w14:textId="77777777" w:rsidTr="006426BA">
        <w:trPr>
          <w:trHeight w:val="60"/>
        </w:trPr>
        <w:tc>
          <w:tcPr>
            <w:tcW w:w="4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C54D9" w14:textId="7A6287E3" w:rsidR="006426BA" w:rsidRPr="001A6570" w:rsidRDefault="006426BA" w:rsidP="006426BA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EVENT_NUM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  </w:t>
            </w:r>
          </w:p>
        </w:tc>
        <w:tc>
          <w:tcPr>
            <w:tcW w:w="2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B8EA6" w14:textId="23BF3FB9" w:rsidR="006426BA" w:rsidRPr="001A6570" w:rsidRDefault="006426BA" w:rsidP="00FE249C">
            <w:pPr>
              <w:spacing w:after="0" w:line="240" w:lineRule="auto"/>
            </w:pPr>
            <w:commentRangeStart w:id="2233"/>
            <w:commentRangeStart w:id="2234"/>
            <w:r w:rsidRPr="001A6570">
              <w:t>EVENT_NUM</w:t>
            </w:r>
            <w:commentRangeEnd w:id="2233"/>
            <w:r>
              <w:rPr>
                <w:rStyle w:val="a9"/>
              </w:rPr>
              <w:commentReference w:id="2233"/>
            </w:r>
            <w:commentRangeEnd w:id="2234"/>
            <w:r>
              <w:rPr>
                <w:rStyle w:val="a9"/>
              </w:rPr>
              <w:commentReference w:id="2234"/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C3F70" w14:textId="0AF4EEE5" w:rsidR="006426BA" w:rsidRPr="001A6570" w:rsidRDefault="006426BA" w:rsidP="00FE249C">
            <w:pPr>
              <w:spacing w:after="0" w:line="240" w:lineRule="auto"/>
            </w:pPr>
            <w:r w:rsidRPr="001A6570">
              <w:t>NUMBER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A69F4" w14:textId="75096D76" w:rsidR="006426BA" w:rsidRPr="001A6570" w:rsidRDefault="006426BA" w:rsidP="00FE249C">
            <w:pPr>
              <w:spacing w:after="0" w:line="240" w:lineRule="auto"/>
            </w:pPr>
            <w:r w:rsidRPr="001A6570">
              <w:t>Порядковый номер события – техническое поле для определения порядка события</w:t>
            </w:r>
          </w:p>
        </w:tc>
      </w:tr>
      <w:tr w:rsidR="006426BA" w:rsidRPr="001A6570" w14:paraId="4C523158" w14:textId="77777777" w:rsidTr="006426BA">
        <w:trPr>
          <w:trHeight w:val="300"/>
        </w:trPr>
        <w:tc>
          <w:tcPr>
            <w:tcW w:w="4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EDACF" w14:textId="03FF431E" w:rsidR="006426BA" w:rsidRPr="001A6570" w:rsidRDefault="006426BA" w:rsidP="006426BA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CRM_SUBJECT_CD</w:t>
            </w:r>
          </w:p>
        </w:tc>
        <w:tc>
          <w:tcPr>
            <w:tcW w:w="2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7CA1B" w14:textId="3D501553" w:rsidR="006426BA" w:rsidRPr="001A6570" w:rsidRDefault="006426BA" w:rsidP="00FE249C">
            <w:pPr>
              <w:spacing w:after="0" w:line="240" w:lineRule="auto"/>
            </w:pPr>
            <w:r w:rsidRPr="001A6570">
              <w:t>CRM_SUBJECT_CD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124A7" w14:textId="77777777" w:rsidR="006426BA" w:rsidRPr="001A6570" w:rsidRDefault="006426BA" w:rsidP="00FE249C">
            <w:pPr>
              <w:spacing w:after="0" w:line="240" w:lineRule="auto"/>
            </w:pPr>
            <w:r w:rsidRPr="001A6570">
              <w:t>GUID - VARCHAR2(72)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81960" w14:textId="77777777" w:rsidR="006426BA" w:rsidRPr="001A6570" w:rsidRDefault="006426BA" w:rsidP="00FE249C">
            <w:pPr>
              <w:spacing w:after="0" w:line="240" w:lineRule="auto"/>
            </w:pPr>
            <w:r w:rsidRPr="001A6570">
              <w:t>ID Предмета лизинга</w:t>
            </w:r>
          </w:p>
        </w:tc>
      </w:tr>
      <w:tr w:rsidR="006426BA" w:rsidRPr="001A6570" w14:paraId="195E36B2" w14:textId="77777777" w:rsidTr="006426BA">
        <w:trPr>
          <w:trHeight w:val="100"/>
        </w:trPr>
        <w:tc>
          <w:tcPr>
            <w:tcW w:w="4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13BEB" w14:textId="10503494" w:rsidR="006426BA" w:rsidRPr="001A6570" w:rsidRDefault="006426BA" w:rsidP="006426BA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CRM_CONTRACT_ID_CD</w:t>
            </w:r>
          </w:p>
        </w:tc>
        <w:tc>
          <w:tcPr>
            <w:tcW w:w="2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BE306" w14:textId="202CFFE2" w:rsidR="006426BA" w:rsidRPr="001A6570" w:rsidRDefault="006426BA" w:rsidP="00FE249C">
            <w:pPr>
              <w:spacing w:after="0" w:line="240" w:lineRule="auto"/>
            </w:pPr>
            <w:r w:rsidRPr="001A6570">
              <w:t>CRM_CONTRACT_ID_CD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11FCA" w14:textId="77777777" w:rsidR="006426BA" w:rsidRPr="001A6570" w:rsidRDefault="006426BA" w:rsidP="00FE249C">
            <w:pPr>
              <w:spacing w:after="0" w:line="240" w:lineRule="auto"/>
            </w:pPr>
            <w:r w:rsidRPr="001A6570">
              <w:t>GUID - VARCHAR2(72)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D7495" w14:textId="77777777" w:rsidR="006426BA" w:rsidRPr="001A6570" w:rsidRDefault="006426BA" w:rsidP="00FE249C">
            <w:pPr>
              <w:spacing w:after="0" w:line="240" w:lineRule="auto"/>
            </w:pPr>
            <w:r w:rsidRPr="001A6570">
              <w:t>ID Лизинговой сделки</w:t>
            </w:r>
          </w:p>
        </w:tc>
      </w:tr>
      <w:tr w:rsidR="006426BA" w:rsidRPr="001A6570" w14:paraId="76D7B600" w14:textId="77777777" w:rsidTr="006426BA">
        <w:trPr>
          <w:trHeight w:val="60"/>
        </w:trPr>
        <w:tc>
          <w:tcPr>
            <w:tcW w:w="4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8A25D" w14:textId="780E4FF7" w:rsidR="006426BA" w:rsidRPr="001A6570" w:rsidRDefault="006426BA" w:rsidP="006426BA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STAGE</w:t>
            </w:r>
          </w:p>
        </w:tc>
        <w:tc>
          <w:tcPr>
            <w:tcW w:w="2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517D7" w14:textId="224496C4" w:rsidR="006426BA" w:rsidRPr="001A6570" w:rsidRDefault="006426BA" w:rsidP="00FE249C">
            <w:pPr>
              <w:spacing w:after="0" w:line="240" w:lineRule="auto"/>
            </w:pPr>
            <w:r w:rsidRPr="001A6570">
              <w:t>STAGE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07BE5" w14:textId="77777777" w:rsidR="006426BA" w:rsidRPr="001A6570" w:rsidRDefault="006426BA" w:rsidP="00FE249C">
            <w:pPr>
              <w:spacing w:after="0" w:line="240" w:lineRule="auto"/>
            </w:pPr>
            <w:r w:rsidRPr="001A6570">
              <w:t>VARCHAR2(200)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DC7D4" w14:textId="77777777" w:rsidR="006426BA" w:rsidRPr="001A6570" w:rsidRDefault="006426BA" w:rsidP="00FE249C">
            <w:pPr>
              <w:spacing w:after="0" w:line="240" w:lineRule="auto"/>
            </w:pPr>
            <w:r w:rsidRPr="001A6570">
              <w:t>Этап</w:t>
            </w:r>
          </w:p>
        </w:tc>
      </w:tr>
      <w:tr w:rsidR="006426BA" w:rsidRPr="001A6570" w14:paraId="2857FFEE" w14:textId="77777777" w:rsidTr="006426BA">
        <w:trPr>
          <w:trHeight w:val="60"/>
        </w:trPr>
        <w:tc>
          <w:tcPr>
            <w:tcW w:w="4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A39B1" w14:textId="2BB353B6" w:rsidR="006426BA" w:rsidRPr="001A6570" w:rsidRDefault="006426BA" w:rsidP="006426BA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LEASING_SUBJECT_NAM</w:t>
            </w:r>
          </w:p>
        </w:tc>
        <w:tc>
          <w:tcPr>
            <w:tcW w:w="2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E21B9" w14:textId="2F59965D" w:rsidR="006426BA" w:rsidRPr="001A6570" w:rsidRDefault="006426BA" w:rsidP="00FE249C">
            <w:pPr>
              <w:spacing w:after="0" w:line="240" w:lineRule="auto"/>
            </w:pPr>
            <w:r w:rsidRPr="001A6570">
              <w:t>LEASING_SUBJECT_NAM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09CA3" w14:textId="77777777" w:rsidR="006426BA" w:rsidRPr="001A6570" w:rsidRDefault="006426BA" w:rsidP="00FE249C">
            <w:pPr>
              <w:spacing w:after="0" w:line="240" w:lineRule="auto"/>
            </w:pPr>
            <w:r w:rsidRPr="001A6570">
              <w:t>VARCHAR2(200)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5D84D" w14:textId="77777777" w:rsidR="006426BA" w:rsidRPr="001A6570" w:rsidRDefault="006426BA" w:rsidP="00FE249C">
            <w:pPr>
              <w:spacing w:after="0" w:line="240" w:lineRule="auto"/>
            </w:pPr>
            <w:r w:rsidRPr="001A6570">
              <w:t>Наименование предмета лизинга</w:t>
            </w:r>
          </w:p>
        </w:tc>
      </w:tr>
      <w:tr w:rsidR="006426BA" w:rsidRPr="001A6570" w14:paraId="49A14392" w14:textId="77777777" w:rsidTr="006426BA">
        <w:trPr>
          <w:trHeight w:val="60"/>
        </w:trPr>
        <w:tc>
          <w:tcPr>
            <w:tcW w:w="4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EF9D5" w14:textId="0ED69227" w:rsidR="006426BA" w:rsidRPr="003E7019" w:rsidRDefault="006426BA" w:rsidP="006426BA">
            <w:pPr>
              <w:spacing w:after="0" w:line="240" w:lineRule="auto"/>
              <w:rPr>
                <w:lang w:val="en-US"/>
                <w:rPrChange w:id="2235" w:author="K.Pustygina" w:date="2018-04-11T09:18:00Z">
                  <w:rPr/>
                </w:rPrChange>
              </w:rPr>
            </w:pPr>
            <w:r>
              <w:rPr>
                <w:rFonts w:ascii="Calibri" w:hAnsi="Calibri"/>
                <w:color w:val="000000"/>
              </w:rPr>
              <w:t>LEASING_SUBJECT_NUM</w:t>
            </w:r>
          </w:p>
        </w:tc>
        <w:tc>
          <w:tcPr>
            <w:tcW w:w="2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20DF9" w14:textId="26B3EEDA" w:rsidR="006426BA" w:rsidRPr="001A6570" w:rsidRDefault="006426BA" w:rsidP="00FE249C">
            <w:pPr>
              <w:spacing w:after="0" w:line="240" w:lineRule="auto"/>
            </w:pPr>
            <w:r w:rsidRPr="001A6570">
              <w:t>LEASING_SUBJECT_NUM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EF25C" w14:textId="77777777" w:rsidR="006426BA" w:rsidRPr="001A6570" w:rsidRDefault="006426BA" w:rsidP="00FE249C">
            <w:pPr>
              <w:spacing w:after="0" w:line="240" w:lineRule="auto"/>
            </w:pPr>
            <w:r w:rsidRPr="001A6570">
              <w:t>VARCHAR2(8)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47249" w14:textId="77777777" w:rsidR="006426BA" w:rsidRPr="001A6570" w:rsidRDefault="006426BA" w:rsidP="00FE249C">
            <w:pPr>
              <w:spacing w:after="0" w:line="240" w:lineRule="auto"/>
            </w:pPr>
            <w:r w:rsidRPr="001A6570">
              <w:t xml:space="preserve">Сквозной номер </w:t>
            </w:r>
            <w:proofErr w:type="gramStart"/>
            <w:r w:rsidRPr="001A6570">
              <w:t>ПЛ</w:t>
            </w:r>
            <w:proofErr w:type="gramEnd"/>
          </w:p>
        </w:tc>
      </w:tr>
      <w:tr w:rsidR="006426BA" w:rsidRPr="001A6570" w14:paraId="340BD9CA" w14:textId="77777777" w:rsidTr="006426BA">
        <w:trPr>
          <w:trHeight w:val="60"/>
        </w:trPr>
        <w:tc>
          <w:tcPr>
            <w:tcW w:w="4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DADB0" w14:textId="3116FD7C" w:rsidR="006426BA" w:rsidRPr="001A6570" w:rsidRDefault="006426BA" w:rsidP="006426BA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PRE_CONTRACT_ID_CD</w:t>
            </w:r>
          </w:p>
        </w:tc>
        <w:tc>
          <w:tcPr>
            <w:tcW w:w="2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A04D7" w14:textId="08235C04" w:rsidR="006426BA" w:rsidRPr="001A6570" w:rsidRDefault="006426BA" w:rsidP="00FE249C">
            <w:pPr>
              <w:spacing w:after="0" w:line="240" w:lineRule="auto"/>
            </w:pPr>
            <w:r w:rsidRPr="001A6570">
              <w:t>PRE_CONTRACT_ID_CD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88CE9" w14:textId="77777777" w:rsidR="006426BA" w:rsidRPr="001A6570" w:rsidRDefault="006426BA" w:rsidP="00FE249C">
            <w:pPr>
              <w:spacing w:after="0" w:line="240" w:lineRule="auto"/>
            </w:pPr>
            <w:r w:rsidRPr="001A6570">
              <w:t>VARCHAR2(600)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2BA8F" w14:textId="77777777" w:rsidR="006426BA" w:rsidRPr="001A6570" w:rsidRDefault="006426BA" w:rsidP="00FE249C">
            <w:pPr>
              <w:spacing w:after="0" w:line="240" w:lineRule="auto"/>
            </w:pPr>
            <w:r w:rsidRPr="001A6570">
              <w:t>Номер Лизинговой сделки</w:t>
            </w:r>
          </w:p>
        </w:tc>
      </w:tr>
      <w:tr w:rsidR="006426BA" w:rsidRPr="001A6570" w14:paraId="70E1629C" w14:textId="77777777" w:rsidTr="006426BA">
        <w:trPr>
          <w:trHeight w:val="60"/>
        </w:trPr>
        <w:tc>
          <w:tcPr>
            <w:tcW w:w="4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26A24" w14:textId="636DB78B" w:rsidR="006426BA" w:rsidRPr="001A6570" w:rsidRDefault="006426BA" w:rsidP="006426BA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PRE_CONTRACT_NUM</w:t>
            </w:r>
          </w:p>
        </w:tc>
        <w:tc>
          <w:tcPr>
            <w:tcW w:w="2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EEC0E" w14:textId="094D2789" w:rsidR="006426BA" w:rsidRPr="001A6570" w:rsidRDefault="006426BA" w:rsidP="00FE249C">
            <w:pPr>
              <w:spacing w:after="0" w:line="240" w:lineRule="auto"/>
            </w:pPr>
            <w:r w:rsidRPr="001A6570">
              <w:t>PRE_CONTRACT_NUM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2AE79" w14:textId="77777777" w:rsidR="006426BA" w:rsidRPr="001A6570" w:rsidRDefault="006426BA" w:rsidP="00FE249C">
            <w:pPr>
              <w:spacing w:after="0" w:line="240" w:lineRule="auto"/>
            </w:pPr>
            <w:r w:rsidRPr="001A6570">
              <w:t>VARCHAR2(200)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C4C8C" w14:textId="77777777" w:rsidR="006426BA" w:rsidRPr="001A6570" w:rsidRDefault="006426BA" w:rsidP="00FE249C">
            <w:pPr>
              <w:spacing w:after="0" w:line="240" w:lineRule="auto"/>
            </w:pPr>
            <w:r w:rsidRPr="001A6570">
              <w:t>Номер договора лизинга</w:t>
            </w:r>
          </w:p>
        </w:tc>
      </w:tr>
      <w:tr w:rsidR="006426BA" w:rsidRPr="001A6570" w14:paraId="33080065" w14:textId="77777777" w:rsidTr="006426BA">
        <w:trPr>
          <w:trHeight w:val="60"/>
        </w:trPr>
        <w:tc>
          <w:tcPr>
            <w:tcW w:w="4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1D9A8" w14:textId="158B3ED1" w:rsidR="006426BA" w:rsidRPr="001A6570" w:rsidRDefault="006426BA" w:rsidP="006426BA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MANAGER_NAM</w:t>
            </w:r>
          </w:p>
        </w:tc>
        <w:tc>
          <w:tcPr>
            <w:tcW w:w="2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0ED04" w14:textId="41DEC9D5" w:rsidR="006426BA" w:rsidRPr="001A6570" w:rsidRDefault="006426BA" w:rsidP="00FE249C">
            <w:pPr>
              <w:spacing w:after="0" w:line="240" w:lineRule="auto"/>
            </w:pPr>
            <w:r w:rsidRPr="001A6570">
              <w:t>MANAGER_NAM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16D1E" w14:textId="77777777" w:rsidR="006426BA" w:rsidRPr="001A6570" w:rsidRDefault="006426BA" w:rsidP="00FE249C">
            <w:pPr>
              <w:spacing w:after="0" w:line="240" w:lineRule="auto"/>
            </w:pPr>
            <w:r w:rsidRPr="001A6570">
              <w:t>VARCHAR2(400)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420B9" w14:textId="77777777" w:rsidR="006426BA" w:rsidRPr="001A6570" w:rsidRDefault="006426BA" w:rsidP="00FE249C">
            <w:pPr>
              <w:spacing w:after="0" w:line="240" w:lineRule="auto"/>
            </w:pPr>
            <w:r w:rsidRPr="001A6570">
              <w:t>Ответственный менеджер за сделку</w:t>
            </w:r>
          </w:p>
        </w:tc>
      </w:tr>
      <w:tr w:rsidR="006426BA" w:rsidRPr="001A6570" w14:paraId="1D571A0E" w14:textId="77777777" w:rsidTr="006426BA">
        <w:trPr>
          <w:trHeight w:val="60"/>
        </w:trPr>
        <w:tc>
          <w:tcPr>
            <w:tcW w:w="4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8E052" w14:textId="7B597DF2" w:rsidR="006426BA" w:rsidRPr="001A6570" w:rsidRDefault="006426BA" w:rsidP="006426BA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BUSINESS_UNIT_NAM</w:t>
            </w:r>
          </w:p>
        </w:tc>
        <w:tc>
          <w:tcPr>
            <w:tcW w:w="2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3FC74" w14:textId="4B37BD60" w:rsidR="006426BA" w:rsidRPr="001A6570" w:rsidRDefault="006426BA" w:rsidP="00FE249C">
            <w:pPr>
              <w:spacing w:after="0" w:line="240" w:lineRule="auto"/>
            </w:pPr>
            <w:r w:rsidRPr="001A6570">
              <w:t>BUSINESS_UNIT_NAM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8DF36" w14:textId="77777777" w:rsidR="006426BA" w:rsidRPr="001A6570" w:rsidRDefault="006426BA" w:rsidP="00FE249C">
            <w:pPr>
              <w:spacing w:after="0" w:line="240" w:lineRule="auto"/>
            </w:pPr>
            <w:r w:rsidRPr="001A6570">
              <w:t>VARCHAR2(320)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7D1C4" w14:textId="77777777" w:rsidR="006426BA" w:rsidRPr="001A6570" w:rsidRDefault="006426BA" w:rsidP="00FE249C">
            <w:pPr>
              <w:spacing w:after="0" w:line="240" w:lineRule="auto"/>
            </w:pPr>
            <w:r w:rsidRPr="001A6570">
              <w:t>Подразделение</w:t>
            </w:r>
          </w:p>
        </w:tc>
      </w:tr>
      <w:tr w:rsidR="006426BA" w:rsidRPr="001A6570" w14:paraId="4F222FA3" w14:textId="77777777" w:rsidTr="006426BA">
        <w:trPr>
          <w:trHeight w:val="60"/>
        </w:trPr>
        <w:tc>
          <w:tcPr>
            <w:tcW w:w="4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43C6E" w14:textId="766ACE5F" w:rsidR="006426BA" w:rsidRPr="001A6570" w:rsidRDefault="006426BA" w:rsidP="006426BA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APPEAL_SOURCE</w:t>
            </w:r>
          </w:p>
        </w:tc>
        <w:tc>
          <w:tcPr>
            <w:tcW w:w="2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F5A5C" w14:textId="36727877" w:rsidR="006426BA" w:rsidRPr="001A6570" w:rsidRDefault="006426BA" w:rsidP="00FE249C">
            <w:pPr>
              <w:spacing w:after="0" w:line="240" w:lineRule="auto"/>
            </w:pPr>
            <w:r w:rsidRPr="001A6570">
              <w:t>APPEAL_SOURCE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A5C01" w14:textId="77777777" w:rsidR="006426BA" w:rsidRPr="001A6570" w:rsidRDefault="006426BA" w:rsidP="00FE249C">
            <w:pPr>
              <w:spacing w:after="0" w:line="240" w:lineRule="auto"/>
            </w:pPr>
            <w:r w:rsidRPr="001A6570">
              <w:t>VARCHAR2(400)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8715F" w14:textId="77777777" w:rsidR="006426BA" w:rsidRPr="001A6570" w:rsidRDefault="006426BA" w:rsidP="00FE249C">
            <w:pPr>
              <w:spacing w:after="0" w:line="240" w:lineRule="auto"/>
            </w:pPr>
            <w:r w:rsidRPr="001A6570">
              <w:t>Источник обращения</w:t>
            </w:r>
          </w:p>
        </w:tc>
      </w:tr>
      <w:tr w:rsidR="006426BA" w:rsidRPr="001A6570" w14:paraId="3EB939A3" w14:textId="77777777" w:rsidTr="006426BA">
        <w:trPr>
          <w:trHeight w:val="60"/>
        </w:trPr>
        <w:tc>
          <w:tcPr>
            <w:tcW w:w="4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7E787" w14:textId="030C7D7F" w:rsidR="006426BA" w:rsidRPr="001A6570" w:rsidRDefault="006426BA" w:rsidP="006426BA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TASK_SUBJECT</w:t>
            </w:r>
          </w:p>
        </w:tc>
        <w:tc>
          <w:tcPr>
            <w:tcW w:w="2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A7028" w14:textId="4C0F2193" w:rsidR="006426BA" w:rsidRPr="001A6570" w:rsidRDefault="006426BA" w:rsidP="00FE249C">
            <w:pPr>
              <w:spacing w:after="0" w:line="240" w:lineRule="auto"/>
            </w:pPr>
            <w:r w:rsidRPr="001A6570">
              <w:t>TASK_SUBJECT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D969B" w14:textId="77777777" w:rsidR="006426BA" w:rsidRPr="001A6570" w:rsidRDefault="006426BA" w:rsidP="00FE249C">
            <w:pPr>
              <w:spacing w:after="0" w:line="240" w:lineRule="auto"/>
            </w:pPr>
            <w:r w:rsidRPr="001A6570">
              <w:t>VARCHAR2(700)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79DB1" w14:textId="77777777" w:rsidR="006426BA" w:rsidRPr="001A6570" w:rsidRDefault="006426BA" w:rsidP="00FE249C">
            <w:pPr>
              <w:spacing w:after="0" w:line="240" w:lineRule="auto"/>
            </w:pPr>
            <w:r w:rsidRPr="001A6570">
              <w:t>Тема задачи</w:t>
            </w:r>
          </w:p>
        </w:tc>
      </w:tr>
      <w:tr w:rsidR="006426BA" w:rsidRPr="001A6570" w14:paraId="1B2B4126" w14:textId="77777777" w:rsidTr="006426BA">
        <w:trPr>
          <w:trHeight w:val="60"/>
        </w:trPr>
        <w:tc>
          <w:tcPr>
            <w:tcW w:w="4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31C00" w14:textId="09E0BF98" w:rsidR="006426BA" w:rsidRPr="001A6570" w:rsidRDefault="006426BA" w:rsidP="006426BA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TASK_BEGIN_DT</w:t>
            </w:r>
          </w:p>
        </w:tc>
        <w:tc>
          <w:tcPr>
            <w:tcW w:w="2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4EDBE" w14:textId="27CA3229" w:rsidR="006426BA" w:rsidRPr="001A6570" w:rsidRDefault="006426BA" w:rsidP="00FE249C">
            <w:pPr>
              <w:spacing w:after="0" w:line="240" w:lineRule="auto"/>
            </w:pPr>
            <w:r w:rsidRPr="001A6570">
              <w:t>TASK_BEGIN_DT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16F77" w14:textId="77777777" w:rsidR="006426BA" w:rsidRPr="001A6570" w:rsidRDefault="006426BA" w:rsidP="00FE249C">
            <w:pPr>
              <w:spacing w:after="0" w:line="240" w:lineRule="auto"/>
            </w:pPr>
            <w:r w:rsidRPr="001A6570">
              <w:t>DATE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DC8C1" w14:textId="77777777" w:rsidR="006426BA" w:rsidRPr="001A6570" w:rsidRDefault="006426BA" w:rsidP="00FE249C">
            <w:pPr>
              <w:spacing w:after="0" w:line="240" w:lineRule="auto"/>
            </w:pPr>
            <w:r w:rsidRPr="001A6570">
              <w:t>Дата время создания задачи</w:t>
            </w:r>
          </w:p>
        </w:tc>
      </w:tr>
      <w:tr w:rsidR="006426BA" w:rsidRPr="001A6570" w14:paraId="64CF2864" w14:textId="77777777" w:rsidTr="006426BA">
        <w:trPr>
          <w:trHeight w:val="60"/>
        </w:trPr>
        <w:tc>
          <w:tcPr>
            <w:tcW w:w="4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40313" w14:textId="6C2F555B" w:rsidR="006426BA" w:rsidRPr="001A6570" w:rsidRDefault="006426BA" w:rsidP="006426BA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TASK_END_DT</w:t>
            </w:r>
          </w:p>
        </w:tc>
        <w:tc>
          <w:tcPr>
            <w:tcW w:w="2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F08A6" w14:textId="1385DBF5" w:rsidR="006426BA" w:rsidRPr="001A6570" w:rsidRDefault="006426BA" w:rsidP="00FE249C">
            <w:pPr>
              <w:spacing w:after="0" w:line="240" w:lineRule="auto"/>
            </w:pPr>
            <w:r w:rsidRPr="001A6570">
              <w:t>TASK_END_DT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BAAD5" w14:textId="77777777" w:rsidR="006426BA" w:rsidRPr="001A6570" w:rsidRDefault="006426BA" w:rsidP="00FE249C">
            <w:pPr>
              <w:spacing w:after="0" w:line="240" w:lineRule="auto"/>
            </w:pPr>
            <w:r w:rsidRPr="001A6570">
              <w:t>DATE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5A81D" w14:textId="77777777" w:rsidR="006426BA" w:rsidRPr="001A6570" w:rsidRDefault="006426BA" w:rsidP="00FE249C">
            <w:pPr>
              <w:spacing w:after="0" w:line="240" w:lineRule="auto"/>
            </w:pPr>
            <w:r w:rsidRPr="001A6570">
              <w:t>Дата время закрытия задачи</w:t>
            </w:r>
          </w:p>
        </w:tc>
      </w:tr>
      <w:tr w:rsidR="006426BA" w:rsidRPr="001A6570" w14:paraId="13388E63" w14:textId="77777777" w:rsidTr="006426BA">
        <w:trPr>
          <w:trHeight w:val="60"/>
        </w:trPr>
        <w:tc>
          <w:tcPr>
            <w:tcW w:w="4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D2F75" w14:textId="36342C43" w:rsidR="006426BA" w:rsidRPr="001A6570" w:rsidRDefault="006426BA" w:rsidP="006426BA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TASK_HISTORY</w:t>
            </w:r>
          </w:p>
        </w:tc>
        <w:tc>
          <w:tcPr>
            <w:tcW w:w="2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D6595" w14:textId="5F06A4CD" w:rsidR="006426BA" w:rsidRPr="001A6570" w:rsidRDefault="006426BA" w:rsidP="00FE249C">
            <w:pPr>
              <w:spacing w:after="0" w:line="240" w:lineRule="auto"/>
            </w:pPr>
            <w:r w:rsidRPr="001A6570">
              <w:t>TASK_HISTORY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EFC7E" w14:textId="77777777" w:rsidR="006426BA" w:rsidRPr="001A6570" w:rsidRDefault="006426BA" w:rsidP="00FE249C">
            <w:pPr>
              <w:spacing w:after="0" w:line="240" w:lineRule="auto"/>
            </w:pPr>
            <w:r w:rsidRPr="001A6570">
              <w:t>CLOB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92EE3" w14:textId="77777777" w:rsidR="006426BA" w:rsidRPr="001A6570" w:rsidRDefault="006426BA" w:rsidP="00FE249C">
            <w:pPr>
              <w:spacing w:after="0" w:line="240" w:lineRule="auto"/>
            </w:pPr>
            <w:r w:rsidRPr="001A6570">
              <w:t>История выполнения задачи</w:t>
            </w:r>
          </w:p>
        </w:tc>
      </w:tr>
      <w:tr w:rsidR="006426BA" w:rsidRPr="001A6570" w14:paraId="0A540DF9" w14:textId="77777777" w:rsidTr="006426BA">
        <w:trPr>
          <w:trHeight w:val="152"/>
        </w:trPr>
        <w:tc>
          <w:tcPr>
            <w:tcW w:w="4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F2859" w14:textId="3EF71EA9" w:rsidR="006426BA" w:rsidRPr="001A6570" w:rsidRDefault="006426BA" w:rsidP="006426BA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BREND_NAM</w:t>
            </w:r>
          </w:p>
        </w:tc>
        <w:tc>
          <w:tcPr>
            <w:tcW w:w="2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B3039" w14:textId="52424CF5" w:rsidR="006426BA" w:rsidRPr="001A6570" w:rsidRDefault="006426BA" w:rsidP="00FE249C">
            <w:pPr>
              <w:spacing w:after="0" w:line="240" w:lineRule="auto"/>
            </w:pPr>
            <w:r w:rsidRPr="001A6570">
              <w:t>BREND_NAM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5E6C1" w14:textId="77777777" w:rsidR="006426BA" w:rsidRPr="001A6570" w:rsidRDefault="006426BA" w:rsidP="00FE249C">
            <w:pPr>
              <w:spacing w:after="0" w:line="240" w:lineRule="auto"/>
            </w:pPr>
            <w:r w:rsidRPr="001A6570">
              <w:t>VARCHAR2(200)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25141" w14:textId="77777777" w:rsidR="006426BA" w:rsidRPr="001A6570" w:rsidRDefault="006426BA" w:rsidP="00FE249C">
            <w:pPr>
              <w:spacing w:after="0" w:line="240" w:lineRule="auto"/>
            </w:pPr>
            <w:r w:rsidRPr="001A6570">
              <w:t xml:space="preserve">Марка </w:t>
            </w:r>
            <w:proofErr w:type="gramStart"/>
            <w:r w:rsidRPr="001A6570">
              <w:t>ПЛ</w:t>
            </w:r>
            <w:proofErr w:type="gramEnd"/>
          </w:p>
        </w:tc>
      </w:tr>
      <w:tr w:rsidR="006426BA" w:rsidRPr="001A6570" w14:paraId="4F017543" w14:textId="77777777" w:rsidTr="006426BA">
        <w:trPr>
          <w:trHeight w:val="60"/>
        </w:trPr>
        <w:tc>
          <w:tcPr>
            <w:tcW w:w="4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16907" w14:textId="65057F85" w:rsidR="006426BA" w:rsidRPr="001A6570" w:rsidRDefault="006426BA" w:rsidP="006426BA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MODEL_NAM</w:t>
            </w:r>
          </w:p>
        </w:tc>
        <w:tc>
          <w:tcPr>
            <w:tcW w:w="2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8B763" w14:textId="130BB3E7" w:rsidR="006426BA" w:rsidRPr="001A6570" w:rsidRDefault="006426BA" w:rsidP="00FE249C">
            <w:pPr>
              <w:spacing w:after="0" w:line="240" w:lineRule="auto"/>
            </w:pPr>
            <w:r w:rsidRPr="001A6570">
              <w:t>MODEL_NAM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03811" w14:textId="77777777" w:rsidR="006426BA" w:rsidRPr="001A6570" w:rsidRDefault="006426BA" w:rsidP="00FE249C">
            <w:pPr>
              <w:spacing w:after="0" w:line="240" w:lineRule="auto"/>
            </w:pPr>
            <w:r w:rsidRPr="001A6570">
              <w:t>VARCHAR2(200)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3BB9D" w14:textId="77777777" w:rsidR="006426BA" w:rsidRPr="001A6570" w:rsidRDefault="006426BA" w:rsidP="00FE249C">
            <w:pPr>
              <w:spacing w:after="0" w:line="240" w:lineRule="auto"/>
            </w:pPr>
            <w:r w:rsidRPr="001A6570">
              <w:t xml:space="preserve">Модель </w:t>
            </w:r>
            <w:proofErr w:type="gramStart"/>
            <w:r w:rsidRPr="001A6570">
              <w:t>ПЛ</w:t>
            </w:r>
            <w:proofErr w:type="gramEnd"/>
          </w:p>
        </w:tc>
      </w:tr>
      <w:tr w:rsidR="006426BA" w:rsidRPr="001A6570" w14:paraId="05A6121C" w14:textId="77777777" w:rsidTr="006426BA">
        <w:trPr>
          <w:trHeight w:val="60"/>
        </w:trPr>
        <w:tc>
          <w:tcPr>
            <w:tcW w:w="4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058E6" w14:textId="77AA8D93" w:rsidR="006426BA" w:rsidRPr="001A6570" w:rsidRDefault="006426BA" w:rsidP="006426BA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BREND_MODEL_NAM</w:t>
            </w:r>
          </w:p>
        </w:tc>
        <w:tc>
          <w:tcPr>
            <w:tcW w:w="2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C75AB" w14:textId="28270FA8" w:rsidR="006426BA" w:rsidRPr="001A6570" w:rsidRDefault="006426BA" w:rsidP="00FE249C">
            <w:pPr>
              <w:spacing w:after="0" w:line="240" w:lineRule="auto"/>
            </w:pPr>
            <w:r w:rsidRPr="001A6570">
              <w:t>BREND_MODEL_NAM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ACAEE" w14:textId="77777777" w:rsidR="006426BA" w:rsidRPr="001A6570" w:rsidRDefault="006426BA" w:rsidP="00FE249C">
            <w:pPr>
              <w:spacing w:after="0" w:line="240" w:lineRule="auto"/>
            </w:pPr>
            <w:r w:rsidRPr="001A6570">
              <w:t>VARCHAR2(400)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7F3F1" w14:textId="77777777" w:rsidR="006426BA" w:rsidRPr="001A6570" w:rsidRDefault="006426BA" w:rsidP="00FE249C">
            <w:pPr>
              <w:spacing w:after="0" w:line="240" w:lineRule="auto"/>
            </w:pPr>
            <w:r w:rsidRPr="001A6570">
              <w:t>Марка, модель по ПТС</w:t>
            </w:r>
          </w:p>
        </w:tc>
      </w:tr>
      <w:tr w:rsidR="006426BA" w:rsidRPr="001A6570" w14:paraId="31564757" w14:textId="77777777" w:rsidTr="006426BA">
        <w:trPr>
          <w:trHeight w:val="60"/>
        </w:trPr>
        <w:tc>
          <w:tcPr>
            <w:tcW w:w="4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8E012" w14:textId="3C3F882D" w:rsidR="006426BA" w:rsidRPr="001A6570" w:rsidRDefault="006426BA" w:rsidP="006426BA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CAR_TYPE_NAM</w:t>
            </w:r>
          </w:p>
        </w:tc>
        <w:tc>
          <w:tcPr>
            <w:tcW w:w="2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1806E" w14:textId="25AF6A97" w:rsidR="006426BA" w:rsidRPr="001A6570" w:rsidRDefault="006426BA" w:rsidP="00FE249C">
            <w:pPr>
              <w:spacing w:after="0" w:line="240" w:lineRule="auto"/>
            </w:pPr>
            <w:r w:rsidRPr="001A6570">
              <w:t>CAR_TYPE_NAM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8E801" w14:textId="77777777" w:rsidR="006426BA" w:rsidRPr="001A6570" w:rsidRDefault="006426BA" w:rsidP="00FE249C">
            <w:pPr>
              <w:spacing w:after="0" w:line="240" w:lineRule="auto"/>
            </w:pPr>
            <w:r w:rsidRPr="001A6570">
              <w:t>VARCHAR2(224)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96BB8" w14:textId="77777777" w:rsidR="006426BA" w:rsidRPr="001A6570" w:rsidRDefault="006426BA" w:rsidP="00FE249C">
            <w:pPr>
              <w:spacing w:after="0" w:line="240" w:lineRule="auto"/>
            </w:pPr>
            <w:r w:rsidRPr="001A6570">
              <w:t>Тип ТС</w:t>
            </w:r>
          </w:p>
        </w:tc>
      </w:tr>
      <w:tr w:rsidR="006426BA" w:rsidRPr="001A6570" w14:paraId="552AB62B" w14:textId="77777777" w:rsidTr="006426BA">
        <w:trPr>
          <w:trHeight w:val="315"/>
        </w:trPr>
        <w:tc>
          <w:tcPr>
            <w:tcW w:w="4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E5C65" w14:textId="06BE669B" w:rsidR="006426BA" w:rsidRPr="001A6570" w:rsidRDefault="006426BA" w:rsidP="006426BA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VEHICLE_CATEGORY_NAM</w:t>
            </w:r>
          </w:p>
        </w:tc>
        <w:tc>
          <w:tcPr>
            <w:tcW w:w="2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B91BF" w14:textId="64D8FBBD" w:rsidR="006426BA" w:rsidRPr="001A6570" w:rsidRDefault="006426BA" w:rsidP="00FE249C">
            <w:pPr>
              <w:spacing w:after="0" w:line="240" w:lineRule="auto"/>
            </w:pPr>
            <w:r w:rsidRPr="001A6570">
              <w:t>VEHICLE_CATEGORY_NAM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32E9E" w14:textId="77777777" w:rsidR="006426BA" w:rsidRPr="001A6570" w:rsidRDefault="006426BA" w:rsidP="00FE249C">
            <w:pPr>
              <w:spacing w:after="0" w:line="240" w:lineRule="auto"/>
            </w:pPr>
            <w:r w:rsidRPr="001A6570">
              <w:t>VARCHAR2(400)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04243" w14:textId="77777777" w:rsidR="006426BA" w:rsidRPr="001A6570" w:rsidRDefault="006426BA" w:rsidP="00FE249C">
            <w:pPr>
              <w:spacing w:after="0" w:line="240" w:lineRule="auto"/>
            </w:pPr>
            <w:r w:rsidRPr="001A6570">
              <w:t>Категория ТС</w:t>
            </w:r>
          </w:p>
        </w:tc>
      </w:tr>
      <w:tr w:rsidR="006426BA" w:rsidRPr="001A6570" w14:paraId="40F6F55C" w14:textId="77777777" w:rsidTr="006426BA">
        <w:trPr>
          <w:trHeight w:val="60"/>
        </w:trPr>
        <w:tc>
          <w:tcPr>
            <w:tcW w:w="4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4DB10" w14:textId="429126EF" w:rsidR="006426BA" w:rsidRPr="001A6570" w:rsidRDefault="006426BA" w:rsidP="006426BA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USED_FLG</w:t>
            </w:r>
          </w:p>
        </w:tc>
        <w:tc>
          <w:tcPr>
            <w:tcW w:w="2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B6171" w14:textId="3A6B8D9F" w:rsidR="006426BA" w:rsidRPr="001A6570" w:rsidRDefault="006426BA" w:rsidP="00FE249C">
            <w:pPr>
              <w:spacing w:after="0" w:line="240" w:lineRule="auto"/>
            </w:pPr>
            <w:r w:rsidRPr="001A6570">
              <w:t>USED_FLG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61360" w14:textId="77777777" w:rsidR="006426BA" w:rsidRPr="001A6570" w:rsidRDefault="006426BA" w:rsidP="00FE249C">
            <w:pPr>
              <w:spacing w:after="0" w:line="240" w:lineRule="auto"/>
            </w:pPr>
            <w:r w:rsidRPr="001A6570">
              <w:t>VARCHAR2(1)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23638" w14:textId="77777777" w:rsidR="006426BA" w:rsidRPr="001A6570" w:rsidRDefault="006426BA" w:rsidP="00FE249C">
            <w:pPr>
              <w:spacing w:after="0" w:line="240" w:lineRule="auto"/>
            </w:pPr>
            <w:r w:rsidRPr="001A6570">
              <w:t>Предмет лизинга</w:t>
            </w:r>
            <w:proofErr w:type="gramStart"/>
            <w:r w:rsidRPr="001A6570">
              <w:t xml:space="preserve"> Б</w:t>
            </w:r>
            <w:proofErr w:type="gramEnd"/>
            <w:r w:rsidRPr="001A6570">
              <w:t>/У</w:t>
            </w:r>
          </w:p>
        </w:tc>
      </w:tr>
      <w:tr w:rsidR="006426BA" w:rsidRPr="001A6570" w14:paraId="34EFA60D" w14:textId="77777777" w:rsidTr="006426BA">
        <w:trPr>
          <w:trHeight w:val="204"/>
        </w:trPr>
        <w:tc>
          <w:tcPr>
            <w:tcW w:w="4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79AA0" w14:textId="7C1AA32B" w:rsidR="006426BA" w:rsidRPr="001A6570" w:rsidRDefault="006426BA" w:rsidP="006426BA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SUPPLIER_NAM</w:t>
            </w:r>
          </w:p>
        </w:tc>
        <w:tc>
          <w:tcPr>
            <w:tcW w:w="2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F9D4B" w14:textId="5FF4C788" w:rsidR="006426BA" w:rsidRPr="001A6570" w:rsidRDefault="006426BA" w:rsidP="00FE249C">
            <w:pPr>
              <w:spacing w:after="0" w:line="240" w:lineRule="auto"/>
            </w:pPr>
            <w:r w:rsidRPr="001A6570">
              <w:t>SUPPLIER_NAM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21C0B" w14:textId="77777777" w:rsidR="006426BA" w:rsidRPr="001A6570" w:rsidRDefault="006426BA" w:rsidP="00FE249C">
            <w:pPr>
              <w:spacing w:after="0" w:line="240" w:lineRule="auto"/>
            </w:pPr>
            <w:r w:rsidRPr="001A6570">
              <w:t>VARCHAR2(700)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A84A5" w14:textId="77777777" w:rsidR="006426BA" w:rsidRPr="001A6570" w:rsidRDefault="006426BA" w:rsidP="00FE249C">
            <w:pPr>
              <w:spacing w:after="0" w:line="240" w:lineRule="auto"/>
            </w:pPr>
            <w:r w:rsidRPr="001A6570">
              <w:t>Поставщик</w:t>
            </w:r>
          </w:p>
        </w:tc>
      </w:tr>
      <w:tr w:rsidR="006426BA" w:rsidRPr="001A6570" w14:paraId="4DA3D255" w14:textId="77777777" w:rsidTr="006426BA">
        <w:trPr>
          <w:trHeight w:val="315"/>
        </w:trPr>
        <w:tc>
          <w:tcPr>
            <w:tcW w:w="4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AF999" w14:textId="0AF60768" w:rsidR="006426BA" w:rsidRPr="001A6570" w:rsidRDefault="006426BA" w:rsidP="006426BA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INN_SUPPLIER</w:t>
            </w:r>
          </w:p>
        </w:tc>
        <w:tc>
          <w:tcPr>
            <w:tcW w:w="2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22127" w14:textId="6F13CD61" w:rsidR="006426BA" w:rsidRPr="001A6570" w:rsidRDefault="006426BA" w:rsidP="00FE249C">
            <w:pPr>
              <w:spacing w:after="0" w:line="240" w:lineRule="auto"/>
            </w:pPr>
            <w:r w:rsidRPr="001A6570">
              <w:t>INN_SUPPLIER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ECC9A" w14:textId="77777777" w:rsidR="006426BA" w:rsidRPr="001A6570" w:rsidRDefault="006426BA" w:rsidP="00FE249C">
            <w:pPr>
              <w:spacing w:after="0" w:line="240" w:lineRule="auto"/>
            </w:pPr>
            <w:r w:rsidRPr="001A6570">
              <w:t>VARCHAR2(100)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C1E50" w14:textId="77777777" w:rsidR="006426BA" w:rsidRPr="001A6570" w:rsidRDefault="006426BA" w:rsidP="00FE249C">
            <w:pPr>
              <w:spacing w:after="0" w:line="240" w:lineRule="auto"/>
            </w:pPr>
            <w:r w:rsidRPr="001A6570">
              <w:t>ИНН (Поставщик)</w:t>
            </w:r>
          </w:p>
        </w:tc>
      </w:tr>
      <w:tr w:rsidR="006426BA" w:rsidRPr="001A6570" w14:paraId="075F6407" w14:textId="77777777" w:rsidTr="006426BA">
        <w:trPr>
          <w:trHeight w:val="315"/>
        </w:trPr>
        <w:tc>
          <w:tcPr>
            <w:tcW w:w="4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3F55E" w14:textId="1C6A7218" w:rsidR="006426BA" w:rsidRPr="001A6570" w:rsidRDefault="006426BA" w:rsidP="006426BA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COUNTRY_RU_NAM</w:t>
            </w:r>
          </w:p>
        </w:tc>
        <w:tc>
          <w:tcPr>
            <w:tcW w:w="2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8D6AE" w14:textId="51064A0F" w:rsidR="006426BA" w:rsidRPr="001A6570" w:rsidRDefault="006426BA" w:rsidP="00FE249C">
            <w:pPr>
              <w:spacing w:after="0" w:line="240" w:lineRule="auto"/>
            </w:pPr>
            <w:r w:rsidRPr="001A6570">
              <w:t>COUNTRY_RU_NAM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095D8" w14:textId="77777777" w:rsidR="006426BA" w:rsidRPr="001A6570" w:rsidRDefault="006426BA" w:rsidP="00FE249C">
            <w:pPr>
              <w:spacing w:after="0" w:line="240" w:lineRule="auto"/>
            </w:pPr>
            <w:r w:rsidRPr="001A6570">
              <w:t>VARCHAR2(116)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167FE" w14:textId="77777777" w:rsidR="006426BA" w:rsidRPr="001A6570" w:rsidRDefault="006426BA" w:rsidP="00FE249C">
            <w:pPr>
              <w:spacing w:after="0" w:line="240" w:lineRule="auto"/>
            </w:pPr>
            <w:r w:rsidRPr="001A6570">
              <w:t>Страна марки</w:t>
            </w:r>
          </w:p>
        </w:tc>
      </w:tr>
      <w:tr w:rsidR="006426BA" w:rsidRPr="001A6570" w14:paraId="118EE0CF" w14:textId="77777777" w:rsidTr="006426BA">
        <w:trPr>
          <w:trHeight w:val="60"/>
        </w:trPr>
        <w:tc>
          <w:tcPr>
            <w:tcW w:w="4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5CEAF" w14:textId="50B1BA91" w:rsidR="006426BA" w:rsidRPr="001A6570" w:rsidRDefault="006426BA" w:rsidP="006426BA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PRODUCT_NAM</w:t>
            </w:r>
          </w:p>
        </w:tc>
        <w:tc>
          <w:tcPr>
            <w:tcW w:w="2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D1178" w14:textId="24F901C6" w:rsidR="006426BA" w:rsidRPr="001A6570" w:rsidRDefault="006426BA" w:rsidP="00FE249C">
            <w:pPr>
              <w:spacing w:after="0" w:line="240" w:lineRule="auto"/>
            </w:pPr>
            <w:r w:rsidRPr="001A6570">
              <w:t>PRODUCT_NAM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419E3" w14:textId="77777777" w:rsidR="006426BA" w:rsidRPr="001A6570" w:rsidRDefault="006426BA" w:rsidP="00FE249C">
            <w:pPr>
              <w:spacing w:after="0" w:line="240" w:lineRule="auto"/>
            </w:pPr>
            <w:r w:rsidRPr="001A6570">
              <w:t>VARCHAR2(200)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1E585" w14:textId="77777777" w:rsidR="006426BA" w:rsidRPr="001A6570" w:rsidRDefault="006426BA" w:rsidP="00FE249C">
            <w:pPr>
              <w:spacing w:after="0" w:line="240" w:lineRule="auto"/>
            </w:pPr>
            <w:r w:rsidRPr="001A6570">
              <w:t>Продукт</w:t>
            </w:r>
          </w:p>
        </w:tc>
      </w:tr>
      <w:tr w:rsidR="006426BA" w:rsidRPr="001A6570" w14:paraId="0B1B656F" w14:textId="77777777" w:rsidTr="006426BA">
        <w:trPr>
          <w:trHeight w:val="100"/>
        </w:trPr>
        <w:tc>
          <w:tcPr>
            <w:tcW w:w="4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32FDA" w14:textId="706B88C9" w:rsidR="006426BA" w:rsidRPr="001A6570" w:rsidRDefault="006426BA" w:rsidP="006426BA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SUBPRODUCT_NAM</w:t>
            </w:r>
          </w:p>
        </w:tc>
        <w:tc>
          <w:tcPr>
            <w:tcW w:w="2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30F3C" w14:textId="629713E5" w:rsidR="006426BA" w:rsidRPr="001A6570" w:rsidRDefault="006426BA" w:rsidP="00FE249C">
            <w:pPr>
              <w:spacing w:after="0" w:line="240" w:lineRule="auto"/>
            </w:pPr>
            <w:r w:rsidRPr="001A6570">
              <w:t>SUBPRODUCT_NAM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C46D0" w14:textId="77777777" w:rsidR="006426BA" w:rsidRPr="001A6570" w:rsidRDefault="006426BA" w:rsidP="00FE249C">
            <w:pPr>
              <w:spacing w:after="0" w:line="240" w:lineRule="auto"/>
            </w:pPr>
            <w:r w:rsidRPr="001A6570">
              <w:t>VARCHAR2(200)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5877B" w14:textId="77777777" w:rsidR="006426BA" w:rsidRPr="001A6570" w:rsidRDefault="006426BA" w:rsidP="00FE249C">
            <w:pPr>
              <w:spacing w:after="0" w:line="240" w:lineRule="auto"/>
            </w:pPr>
            <w:proofErr w:type="spellStart"/>
            <w:r w:rsidRPr="001A6570">
              <w:t>Подпродукт</w:t>
            </w:r>
            <w:proofErr w:type="spellEnd"/>
          </w:p>
        </w:tc>
      </w:tr>
      <w:tr w:rsidR="006426BA" w:rsidRPr="001A6570" w14:paraId="2AC01AB2" w14:textId="77777777" w:rsidTr="006426BA">
        <w:trPr>
          <w:trHeight w:val="60"/>
        </w:trPr>
        <w:tc>
          <w:tcPr>
            <w:tcW w:w="4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E3DA3" w14:textId="7FED4A5A" w:rsidR="006426BA" w:rsidRPr="001A6570" w:rsidRDefault="006426BA" w:rsidP="006426BA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FULLCOST_AMT</w:t>
            </w:r>
          </w:p>
        </w:tc>
        <w:tc>
          <w:tcPr>
            <w:tcW w:w="2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F0E98" w14:textId="1EAF9B1C" w:rsidR="006426BA" w:rsidRPr="001A6570" w:rsidRDefault="006426BA" w:rsidP="00FE249C">
            <w:pPr>
              <w:spacing w:after="0" w:line="240" w:lineRule="auto"/>
            </w:pPr>
            <w:r w:rsidRPr="001A6570">
              <w:t>FULLCOST_AMT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FAAB2" w14:textId="77777777" w:rsidR="006426BA" w:rsidRPr="001A6570" w:rsidRDefault="006426BA" w:rsidP="00FE249C">
            <w:pPr>
              <w:spacing w:after="0" w:line="240" w:lineRule="auto"/>
            </w:pPr>
            <w:r w:rsidRPr="001A6570">
              <w:t>NUMBER(*,2)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44175" w14:textId="77777777" w:rsidR="006426BA" w:rsidRPr="001A6570" w:rsidRDefault="006426BA" w:rsidP="00FE249C">
            <w:pPr>
              <w:spacing w:after="0" w:line="240" w:lineRule="auto"/>
            </w:pPr>
            <w:r w:rsidRPr="001A6570">
              <w:t>Стоимость</w:t>
            </w:r>
          </w:p>
        </w:tc>
      </w:tr>
      <w:tr w:rsidR="006426BA" w:rsidRPr="001A6570" w14:paraId="11233F3A" w14:textId="77777777" w:rsidTr="006426BA">
        <w:trPr>
          <w:trHeight w:val="60"/>
        </w:trPr>
        <w:tc>
          <w:tcPr>
            <w:tcW w:w="4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61416" w14:textId="360B330D" w:rsidR="006426BA" w:rsidRPr="001A6570" w:rsidRDefault="006426BA" w:rsidP="006426BA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FINANCE_AMT</w:t>
            </w:r>
          </w:p>
        </w:tc>
        <w:tc>
          <w:tcPr>
            <w:tcW w:w="2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CD570" w14:textId="55EF8675" w:rsidR="006426BA" w:rsidRPr="001A6570" w:rsidRDefault="006426BA" w:rsidP="00FE249C">
            <w:pPr>
              <w:spacing w:after="0" w:line="240" w:lineRule="auto"/>
            </w:pPr>
            <w:r w:rsidRPr="001A6570">
              <w:t>FINANCE_AMT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4FB10" w14:textId="77777777" w:rsidR="006426BA" w:rsidRPr="001A6570" w:rsidRDefault="006426BA" w:rsidP="00FE249C">
            <w:pPr>
              <w:spacing w:after="0" w:line="240" w:lineRule="auto"/>
            </w:pPr>
            <w:r w:rsidRPr="001A6570">
              <w:t>NUMBER(*,2)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05253" w14:textId="77777777" w:rsidR="006426BA" w:rsidRPr="001A6570" w:rsidRDefault="006426BA" w:rsidP="00FE249C">
            <w:pPr>
              <w:spacing w:after="0" w:line="240" w:lineRule="auto"/>
            </w:pPr>
            <w:r w:rsidRPr="001A6570">
              <w:t xml:space="preserve">Сумма финансирования, </w:t>
            </w:r>
            <w:proofErr w:type="spellStart"/>
            <w:r w:rsidRPr="001A6570">
              <w:t>руб</w:t>
            </w:r>
            <w:proofErr w:type="spellEnd"/>
          </w:p>
        </w:tc>
      </w:tr>
      <w:tr w:rsidR="006426BA" w:rsidRPr="001A6570" w14:paraId="7A483EF9" w14:textId="77777777" w:rsidTr="006426BA">
        <w:trPr>
          <w:trHeight w:val="128"/>
        </w:trPr>
        <w:tc>
          <w:tcPr>
            <w:tcW w:w="4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10880" w14:textId="60C3FDED" w:rsidR="006426BA" w:rsidRPr="001A6570" w:rsidRDefault="006426BA" w:rsidP="006426BA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lastRenderedPageBreak/>
              <w:t>PREPAY_RATE</w:t>
            </w:r>
          </w:p>
        </w:tc>
        <w:tc>
          <w:tcPr>
            <w:tcW w:w="2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D5E54" w14:textId="413D8B2D" w:rsidR="006426BA" w:rsidRPr="001A6570" w:rsidRDefault="006426BA" w:rsidP="00FE249C">
            <w:pPr>
              <w:spacing w:after="0" w:line="240" w:lineRule="auto"/>
            </w:pPr>
            <w:r w:rsidRPr="001A6570">
              <w:t>PREPAY_RATE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87038" w14:textId="77777777" w:rsidR="006426BA" w:rsidRPr="001A6570" w:rsidRDefault="006426BA" w:rsidP="00FE249C">
            <w:pPr>
              <w:spacing w:after="0" w:line="240" w:lineRule="auto"/>
            </w:pPr>
            <w:r w:rsidRPr="001A6570">
              <w:t>NUMBER(*,10)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5D48E" w14:textId="77777777" w:rsidR="006426BA" w:rsidRPr="001A6570" w:rsidRDefault="006426BA" w:rsidP="00FE249C">
            <w:pPr>
              <w:spacing w:after="0" w:line="240" w:lineRule="auto"/>
            </w:pPr>
            <w:r w:rsidRPr="001A6570">
              <w:t>Аванс ЛП, %</w:t>
            </w:r>
          </w:p>
        </w:tc>
      </w:tr>
      <w:tr w:rsidR="006426BA" w:rsidRPr="001A6570" w14:paraId="5AEF0267" w14:textId="77777777" w:rsidTr="006426BA">
        <w:trPr>
          <w:trHeight w:val="60"/>
        </w:trPr>
        <w:tc>
          <w:tcPr>
            <w:tcW w:w="4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51EFF" w14:textId="189452DA" w:rsidR="006426BA" w:rsidRPr="001A6570" w:rsidRDefault="006426BA" w:rsidP="006426BA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PREPAY_AMT</w:t>
            </w:r>
          </w:p>
        </w:tc>
        <w:tc>
          <w:tcPr>
            <w:tcW w:w="2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4CC2B" w14:textId="357FF775" w:rsidR="006426BA" w:rsidRPr="001A6570" w:rsidRDefault="006426BA" w:rsidP="00FE249C">
            <w:pPr>
              <w:spacing w:after="0" w:line="240" w:lineRule="auto"/>
            </w:pPr>
            <w:r w:rsidRPr="001A6570">
              <w:t>PREPAY_AMT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97540" w14:textId="77777777" w:rsidR="006426BA" w:rsidRPr="001A6570" w:rsidRDefault="006426BA" w:rsidP="00FE249C">
            <w:pPr>
              <w:spacing w:after="0" w:line="240" w:lineRule="auto"/>
            </w:pPr>
            <w:r w:rsidRPr="001A6570">
              <w:t>NUMBER(*,2)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3D3BE" w14:textId="77777777" w:rsidR="006426BA" w:rsidRPr="001A6570" w:rsidRDefault="006426BA" w:rsidP="00FE249C">
            <w:pPr>
              <w:spacing w:after="0" w:line="240" w:lineRule="auto"/>
            </w:pPr>
            <w:r w:rsidRPr="001A6570">
              <w:t xml:space="preserve">Аванс, в </w:t>
            </w:r>
            <w:proofErr w:type="spellStart"/>
            <w:r w:rsidRPr="001A6570">
              <w:t>т.ч</w:t>
            </w:r>
            <w:proofErr w:type="spellEnd"/>
            <w:r w:rsidRPr="001A6570">
              <w:t xml:space="preserve">. НДС, </w:t>
            </w:r>
            <w:proofErr w:type="spellStart"/>
            <w:r w:rsidRPr="001A6570">
              <w:t>руб</w:t>
            </w:r>
            <w:proofErr w:type="spellEnd"/>
          </w:p>
        </w:tc>
      </w:tr>
      <w:tr w:rsidR="006426BA" w:rsidRPr="001A6570" w14:paraId="5D026F65" w14:textId="77777777" w:rsidTr="006426BA">
        <w:trPr>
          <w:trHeight w:val="116"/>
        </w:trPr>
        <w:tc>
          <w:tcPr>
            <w:tcW w:w="4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7A890" w14:textId="355CD493" w:rsidR="006426BA" w:rsidRPr="001A6570" w:rsidRDefault="006426BA" w:rsidP="006426BA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OFFER_RATE</w:t>
            </w:r>
          </w:p>
        </w:tc>
        <w:tc>
          <w:tcPr>
            <w:tcW w:w="2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C164B" w14:textId="3BC2C7CC" w:rsidR="006426BA" w:rsidRPr="001A6570" w:rsidRDefault="006426BA" w:rsidP="00FE249C">
            <w:pPr>
              <w:spacing w:after="0" w:line="240" w:lineRule="auto"/>
            </w:pPr>
            <w:r w:rsidRPr="001A6570">
              <w:t>OFFER_RATE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FEBCE" w14:textId="77777777" w:rsidR="006426BA" w:rsidRPr="001A6570" w:rsidRDefault="006426BA" w:rsidP="00FE249C">
            <w:pPr>
              <w:spacing w:after="0" w:line="240" w:lineRule="auto"/>
            </w:pPr>
            <w:r w:rsidRPr="001A6570">
              <w:t>VARCHAR2(400)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5E5ED" w14:textId="77777777" w:rsidR="006426BA" w:rsidRPr="001A6570" w:rsidRDefault="006426BA" w:rsidP="00FE249C">
            <w:pPr>
              <w:spacing w:after="0" w:line="240" w:lineRule="auto"/>
            </w:pPr>
            <w:r w:rsidRPr="001A6570">
              <w:t>% ставка</w:t>
            </w:r>
          </w:p>
        </w:tc>
      </w:tr>
      <w:tr w:rsidR="006426BA" w:rsidRPr="001A6570" w14:paraId="012B9ECF" w14:textId="77777777" w:rsidTr="006426BA">
        <w:trPr>
          <w:trHeight w:val="206"/>
        </w:trPr>
        <w:tc>
          <w:tcPr>
            <w:tcW w:w="4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22DA9" w14:textId="3D54FB4B" w:rsidR="006426BA" w:rsidRPr="001A6570" w:rsidRDefault="006426BA" w:rsidP="006426BA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LEASE_TERM</w:t>
            </w:r>
          </w:p>
        </w:tc>
        <w:tc>
          <w:tcPr>
            <w:tcW w:w="2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84C4D" w14:textId="1B8A72C8" w:rsidR="006426BA" w:rsidRPr="001A6570" w:rsidRDefault="006426BA" w:rsidP="00FE249C">
            <w:pPr>
              <w:spacing w:after="0" w:line="240" w:lineRule="auto"/>
            </w:pPr>
            <w:r w:rsidRPr="001A6570">
              <w:t>LEASE_TERM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3EFA1" w14:textId="77777777" w:rsidR="006426BA" w:rsidRPr="001A6570" w:rsidRDefault="006426BA" w:rsidP="00FE249C">
            <w:pPr>
              <w:spacing w:after="0" w:line="240" w:lineRule="auto"/>
            </w:pPr>
            <w:r w:rsidRPr="001A6570">
              <w:t>NUMBER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CBC2A" w14:textId="77777777" w:rsidR="006426BA" w:rsidRPr="001A6570" w:rsidRDefault="006426BA" w:rsidP="00FE249C">
            <w:pPr>
              <w:spacing w:after="0" w:line="240" w:lineRule="auto"/>
            </w:pPr>
            <w:r w:rsidRPr="001A6570">
              <w:t>Срок лизинга</w:t>
            </w:r>
          </w:p>
        </w:tc>
      </w:tr>
      <w:tr w:rsidR="006426BA" w:rsidRPr="001A6570" w14:paraId="67335794" w14:textId="77777777" w:rsidTr="006426BA">
        <w:trPr>
          <w:trHeight w:val="60"/>
        </w:trPr>
        <w:tc>
          <w:tcPr>
            <w:tcW w:w="4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AE93D" w14:textId="2E84FFB6" w:rsidR="006426BA" w:rsidRPr="001A6570" w:rsidRDefault="006426BA" w:rsidP="006426BA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AGENT_FEE_RATE</w:t>
            </w:r>
          </w:p>
        </w:tc>
        <w:tc>
          <w:tcPr>
            <w:tcW w:w="2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80EF2" w14:textId="367E7F6A" w:rsidR="006426BA" w:rsidRPr="001A6570" w:rsidRDefault="006426BA" w:rsidP="00FE249C">
            <w:pPr>
              <w:spacing w:after="0" w:line="240" w:lineRule="auto"/>
            </w:pPr>
            <w:r w:rsidRPr="001A6570">
              <w:t>AGENT_FEE_RATE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1FFAD" w14:textId="77777777" w:rsidR="006426BA" w:rsidRPr="001A6570" w:rsidRDefault="006426BA" w:rsidP="00FE249C">
            <w:pPr>
              <w:spacing w:after="0" w:line="240" w:lineRule="auto"/>
            </w:pPr>
            <w:r w:rsidRPr="001A6570">
              <w:t>NUMBER(*,2)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A8A2A" w14:textId="77777777" w:rsidR="006426BA" w:rsidRPr="001A6570" w:rsidRDefault="006426BA" w:rsidP="00FE249C">
            <w:pPr>
              <w:spacing w:after="0" w:line="240" w:lineRule="auto"/>
            </w:pPr>
            <w:r w:rsidRPr="001A6570">
              <w:t>АВ, %</w:t>
            </w:r>
          </w:p>
        </w:tc>
      </w:tr>
      <w:tr w:rsidR="006426BA" w:rsidRPr="001A6570" w14:paraId="7FF1CE7C" w14:textId="77777777" w:rsidTr="006426BA">
        <w:trPr>
          <w:trHeight w:val="60"/>
        </w:trPr>
        <w:tc>
          <w:tcPr>
            <w:tcW w:w="4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83853" w14:textId="62FA48FC" w:rsidR="006426BA" w:rsidRPr="001A6570" w:rsidRDefault="006426BA" w:rsidP="006426BA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AGENT_FEE_AMT</w:t>
            </w:r>
          </w:p>
        </w:tc>
        <w:tc>
          <w:tcPr>
            <w:tcW w:w="2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3BF61" w14:textId="280299EF" w:rsidR="006426BA" w:rsidRPr="001A6570" w:rsidRDefault="006426BA" w:rsidP="00FE249C">
            <w:pPr>
              <w:spacing w:after="0" w:line="240" w:lineRule="auto"/>
            </w:pPr>
            <w:r w:rsidRPr="001A6570">
              <w:t>AGENT_FEE_AMT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1B453" w14:textId="77777777" w:rsidR="006426BA" w:rsidRPr="001A6570" w:rsidRDefault="006426BA" w:rsidP="00FE249C">
            <w:pPr>
              <w:spacing w:after="0" w:line="240" w:lineRule="auto"/>
            </w:pPr>
            <w:r w:rsidRPr="001A6570">
              <w:t>NUMBER(*,2)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F7D96" w14:textId="77777777" w:rsidR="006426BA" w:rsidRPr="001A6570" w:rsidRDefault="006426BA" w:rsidP="00FE249C">
            <w:pPr>
              <w:spacing w:after="0" w:line="240" w:lineRule="auto"/>
            </w:pPr>
            <w:r w:rsidRPr="001A6570">
              <w:t xml:space="preserve">АВ, </w:t>
            </w:r>
            <w:proofErr w:type="spellStart"/>
            <w:r w:rsidRPr="001A6570">
              <w:t>руб</w:t>
            </w:r>
            <w:proofErr w:type="spellEnd"/>
          </w:p>
        </w:tc>
      </w:tr>
      <w:tr w:rsidR="006426BA" w:rsidRPr="001A6570" w14:paraId="0127055C" w14:textId="77777777" w:rsidTr="006426BA">
        <w:trPr>
          <w:trHeight w:val="315"/>
        </w:trPr>
        <w:tc>
          <w:tcPr>
            <w:tcW w:w="4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08210" w14:textId="39B2E7E2" w:rsidR="006426BA" w:rsidRPr="001A6570" w:rsidRDefault="006426BA" w:rsidP="006426BA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COMISSION_AMT</w:t>
            </w:r>
          </w:p>
        </w:tc>
        <w:tc>
          <w:tcPr>
            <w:tcW w:w="2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B79EF" w14:textId="2FF57B1B" w:rsidR="006426BA" w:rsidRPr="001A6570" w:rsidRDefault="006426BA" w:rsidP="00FE249C">
            <w:pPr>
              <w:spacing w:after="0" w:line="240" w:lineRule="auto"/>
            </w:pPr>
            <w:r w:rsidRPr="001A6570">
              <w:t>COMISSION_AMT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1AEA6" w14:textId="77777777" w:rsidR="006426BA" w:rsidRPr="001A6570" w:rsidRDefault="006426BA" w:rsidP="00FE249C">
            <w:pPr>
              <w:spacing w:after="0" w:line="240" w:lineRule="auto"/>
            </w:pPr>
            <w:r w:rsidRPr="001A6570">
              <w:t>NUMBER(*,2)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5F4A4" w14:textId="77777777" w:rsidR="006426BA" w:rsidRPr="001A6570" w:rsidRDefault="006426BA" w:rsidP="00FE249C">
            <w:pPr>
              <w:spacing w:after="0" w:line="240" w:lineRule="auto"/>
            </w:pPr>
            <w:r w:rsidRPr="001A6570">
              <w:t xml:space="preserve">KB, в </w:t>
            </w:r>
            <w:proofErr w:type="spellStart"/>
            <w:r w:rsidRPr="001A6570">
              <w:t>т.ч</w:t>
            </w:r>
            <w:proofErr w:type="spellEnd"/>
            <w:r w:rsidRPr="001A6570">
              <w:t xml:space="preserve">. НДС (18%), </w:t>
            </w:r>
            <w:proofErr w:type="spellStart"/>
            <w:r w:rsidRPr="001A6570">
              <w:t>руб</w:t>
            </w:r>
            <w:proofErr w:type="spellEnd"/>
          </w:p>
        </w:tc>
      </w:tr>
      <w:tr w:rsidR="006426BA" w:rsidRPr="001A6570" w14:paraId="0AABEDDD" w14:textId="77777777" w:rsidTr="006426BA">
        <w:trPr>
          <w:trHeight w:val="60"/>
        </w:trPr>
        <w:tc>
          <w:tcPr>
            <w:tcW w:w="4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B3C53" w14:textId="22678AFB" w:rsidR="006426BA" w:rsidRPr="001A6570" w:rsidRDefault="006426BA" w:rsidP="006426BA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COMISSION_RATE</w:t>
            </w:r>
          </w:p>
        </w:tc>
        <w:tc>
          <w:tcPr>
            <w:tcW w:w="2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53C5D" w14:textId="180A960D" w:rsidR="006426BA" w:rsidRPr="001A6570" w:rsidRDefault="006426BA" w:rsidP="00FE249C">
            <w:pPr>
              <w:spacing w:after="0" w:line="240" w:lineRule="auto"/>
            </w:pPr>
            <w:r w:rsidRPr="001A6570">
              <w:t>COMISSION_RATE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9A07D" w14:textId="77777777" w:rsidR="006426BA" w:rsidRPr="001A6570" w:rsidRDefault="006426BA" w:rsidP="00FE249C">
            <w:pPr>
              <w:spacing w:after="0" w:line="240" w:lineRule="auto"/>
            </w:pPr>
            <w:r w:rsidRPr="001A6570">
              <w:t>NUMBER(*,10)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EC583" w14:textId="77777777" w:rsidR="006426BA" w:rsidRPr="001A6570" w:rsidRDefault="006426BA" w:rsidP="00FE249C">
            <w:pPr>
              <w:spacing w:after="0" w:line="240" w:lineRule="auto"/>
            </w:pPr>
            <w:r w:rsidRPr="001A6570">
              <w:t>КВ,%</w:t>
            </w:r>
          </w:p>
        </w:tc>
      </w:tr>
      <w:tr w:rsidR="006426BA" w:rsidRPr="001A6570" w14:paraId="1433836B" w14:textId="77777777" w:rsidTr="006426BA">
        <w:trPr>
          <w:trHeight w:val="60"/>
        </w:trPr>
        <w:tc>
          <w:tcPr>
            <w:tcW w:w="4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BD0B5" w14:textId="5E9FED62" w:rsidR="006426BA" w:rsidRPr="001A6570" w:rsidRDefault="006426BA" w:rsidP="006426BA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REDEMPTION_AMT</w:t>
            </w:r>
          </w:p>
        </w:tc>
        <w:tc>
          <w:tcPr>
            <w:tcW w:w="2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0DE67" w14:textId="3AB6208F" w:rsidR="006426BA" w:rsidRPr="001A6570" w:rsidRDefault="006426BA" w:rsidP="00FE249C">
            <w:pPr>
              <w:spacing w:after="0" w:line="240" w:lineRule="auto"/>
            </w:pPr>
            <w:r w:rsidRPr="001A6570">
              <w:t>REDEMPTION_AMT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0C1D9" w14:textId="77777777" w:rsidR="006426BA" w:rsidRPr="001A6570" w:rsidRDefault="006426BA" w:rsidP="00FE249C">
            <w:pPr>
              <w:spacing w:after="0" w:line="240" w:lineRule="auto"/>
            </w:pPr>
            <w:r w:rsidRPr="001A6570">
              <w:t>NUMBER(*,2)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99706" w14:textId="77777777" w:rsidR="006426BA" w:rsidRPr="001A6570" w:rsidRDefault="006426BA" w:rsidP="00FE249C">
            <w:pPr>
              <w:spacing w:after="0" w:line="240" w:lineRule="auto"/>
            </w:pPr>
            <w:r w:rsidRPr="001A6570">
              <w:t xml:space="preserve">Выкупная стоимость, </w:t>
            </w:r>
            <w:proofErr w:type="spellStart"/>
            <w:r w:rsidRPr="001A6570">
              <w:t>руб</w:t>
            </w:r>
            <w:proofErr w:type="spellEnd"/>
          </w:p>
        </w:tc>
      </w:tr>
      <w:tr w:rsidR="006426BA" w:rsidRPr="001A6570" w14:paraId="150BDF8D" w14:textId="77777777" w:rsidTr="006426BA">
        <w:trPr>
          <w:trHeight w:val="60"/>
        </w:trPr>
        <w:tc>
          <w:tcPr>
            <w:tcW w:w="4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C4627" w14:textId="3E687368" w:rsidR="006426BA" w:rsidRPr="001A6570" w:rsidRDefault="006426BA" w:rsidP="006426BA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PAYMENT_TYPE_NAM</w:t>
            </w:r>
          </w:p>
        </w:tc>
        <w:tc>
          <w:tcPr>
            <w:tcW w:w="2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5693B" w14:textId="7852A9E2" w:rsidR="006426BA" w:rsidRPr="001A6570" w:rsidRDefault="006426BA" w:rsidP="00FE249C">
            <w:pPr>
              <w:spacing w:after="0" w:line="240" w:lineRule="auto"/>
            </w:pPr>
            <w:r w:rsidRPr="001A6570">
              <w:t>PAYMENT_TYPE_NAM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2A93D" w14:textId="77777777" w:rsidR="006426BA" w:rsidRPr="001A6570" w:rsidRDefault="006426BA" w:rsidP="00FE249C">
            <w:pPr>
              <w:spacing w:after="0" w:line="240" w:lineRule="auto"/>
            </w:pPr>
            <w:r w:rsidRPr="001A6570">
              <w:t>VARCHAR2(400)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37AD3" w14:textId="77777777" w:rsidR="006426BA" w:rsidRPr="001A6570" w:rsidRDefault="006426BA" w:rsidP="00FE249C">
            <w:pPr>
              <w:spacing w:after="0" w:line="240" w:lineRule="auto"/>
            </w:pPr>
            <w:r w:rsidRPr="001A6570">
              <w:t>Вид лизинговых платежей</w:t>
            </w:r>
          </w:p>
        </w:tc>
      </w:tr>
      <w:tr w:rsidR="006426BA" w:rsidRPr="001A6570" w14:paraId="32B9B841" w14:textId="77777777" w:rsidTr="006426BA">
        <w:trPr>
          <w:trHeight w:val="60"/>
        </w:trPr>
        <w:tc>
          <w:tcPr>
            <w:tcW w:w="4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E92D5" w14:textId="18C4ED73" w:rsidR="006426BA" w:rsidRPr="001A6570" w:rsidRDefault="006426BA" w:rsidP="006426BA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REDUCE_STEP</w:t>
            </w:r>
          </w:p>
        </w:tc>
        <w:tc>
          <w:tcPr>
            <w:tcW w:w="2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BD11C" w14:textId="072C142C" w:rsidR="006426BA" w:rsidRPr="001A6570" w:rsidRDefault="006426BA" w:rsidP="00FE249C">
            <w:pPr>
              <w:spacing w:after="0" w:line="240" w:lineRule="auto"/>
            </w:pPr>
            <w:r w:rsidRPr="001A6570">
              <w:t>REDUCE_STEP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1CB15" w14:textId="77777777" w:rsidR="006426BA" w:rsidRPr="001A6570" w:rsidRDefault="006426BA" w:rsidP="00FE249C">
            <w:pPr>
              <w:spacing w:after="0" w:line="240" w:lineRule="auto"/>
            </w:pPr>
            <w:r w:rsidRPr="001A6570">
              <w:t>NUMBER(*,2)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8A909" w14:textId="77777777" w:rsidR="006426BA" w:rsidRPr="001A6570" w:rsidRDefault="006426BA" w:rsidP="00FE249C">
            <w:pPr>
              <w:spacing w:after="0" w:line="240" w:lineRule="auto"/>
            </w:pPr>
            <w:r w:rsidRPr="001A6570">
              <w:t>Шаг</w:t>
            </w:r>
          </w:p>
        </w:tc>
      </w:tr>
      <w:tr w:rsidR="006426BA" w:rsidRPr="001A6570" w14:paraId="0315AADC" w14:textId="77777777" w:rsidTr="006426BA">
        <w:trPr>
          <w:trHeight w:val="60"/>
        </w:trPr>
        <w:tc>
          <w:tcPr>
            <w:tcW w:w="4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7EB9A" w14:textId="1334C72E" w:rsidR="006426BA" w:rsidRPr="001A6570" w:rsidRDefault="006426BA" w:rsidP="006426BA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CURRENCY_LEAS_SUBJECT</w:t>
            </w:r>
          </w:p>
        </w:tc>
        <w:tc>
          <w:tcPr>
            <w:tcW w:w="2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E645E" w14:textId="6723CDB8" w:rsidR="006426BA" w:rsidRPr="001A6570" w:rsidRDefault="006426BA" w:rsidP="00FE249C">
            <w:pPr>
              <w:spacing w:after="0" w:line="240" w:lineRule="auto"/>
            </w:pPr>
            <w:r w:rsidRPr="001A6570">
              <w:t>CURRENCY_LEAS_SUBJECT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D19F5" w14:textId="77777777" w:rsidR="006426BA" w:rsidRPr="001A6570" w:rsidRDefault="006426BA" w:rsidP="00FE249C">
            <w:pPr>
              <w:spacing w:after="0" w:line="240" w:lineRule="auto"/>
            </w:pPr>
            <w:r w:rsidRPr="001A6570">
              <w:t>VARCHAR2(10)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97B23" w14:textId="77777777" w:rsidR="006426BA" w:rsidRPr="001A6570" w:rsidRDefault="006426BA" w:rsidP="00FE249C">
            <w:pPr>
              <w:spacing w:after="0" w:line="240" w:lineRule="auto"/>
            </w:pPr>
            <w:r w:rsidRPr="001A6570">
              <w:t xml:space="preserve">Валюта </w:t>
            </w:r>
            <w:proofErr w:type="gramStart"/>
            <w:r w:rsidRPr="001A6570">
              <w:t>ПЛ</w:t>
            </w:r>
            <w:proofErr w:type="gramEnd"/>
          </w:p>
        </w:tc>
      </w:tr>
      <w:tr w:rsidR="006426BA" w:rsidRPr="001A6570" w14:paraId="09F97D79" w14:textId="77777777" w:rsidTr="006426BA">
        <w:trPr>
          <w:trHeight w:val="60"/>
        </w:trPr>
        <w:tc>
          <w:tcPr>
            <w:tcW w:w="4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5C3A3" w14:textId="5E45B84C" w:rsidR="006426BA" w:rsidRPr="001A6570" w:rsidRDefault="006426BA" w:rsidP="006426BA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CONVERT_RATE</w:t>
            </w:r>
          </w:p>
        </w:tc>
        <w:tc>
          <w:tcPr>
            <w:tcW w:w="2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875C9" w14:textId="56365207" w:rsidR="006426BA" w:rsidRPr="001A6570" w:rsidRDefault="006426BA" w:rsidP="00FE249C">
            <w:pPr>
              <w:spacing w:after="0" w:line="240" w:lineRule="auto"/>
            </w:pPr>
            <w:r w:rsidRPr="001A6570">
              <w:t>CONVERT_RATE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BA540" w14:textId="77777777" w:rsidR="006426BA" w:rsidRPr="001A6570" w:rsidRDefault="006426BA" w:rsidP="00FE249C">
            <w:pPr>
              <w:spacing w:after="0" w:line="240" w:lineRule="auto"/>
            </w:pPr>
            <w:r w:rsidRPr="001A6570">
              <w:t>NUMBER(*,4)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F2ACB" w14:textId="77777777" w:rsidR="006426BA" w:rsidRPr="001A6570" w:rsidRDefault="006426BA" w:rsidP="00FE249C">
            <w:pPr>
              <w:spacing w:after="0" w:line="240" w:lineRule="auto"/>
            </w:pPr>
            <w:r w:rsidRPr="001A6570">
              <w:t>Курс пересчета</w:t>
            </w:r>
          </w:p>
        </w:tc>
      </w:tr>
      <w:tr w:rsidR="006426BA" w:rsidRPr="001A6570" w14:paraId="7987C757" w14:textId="77777777" w:rsidTr="006426BA">
        <w:trPr>
          <w:trHeight w:val="60"/>
        </w:trPr>
        <w:tc>
          <w:tcPr>
            <w:tcW w:w="4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2B1CC" w14:textId="54588E60" w:rsidR="006426BA" w:rsidRPr="001A6570" w:rsidRDefault="006426BA" w:rsidP="006426BA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SUBSIDY_FLG</w:t>
            </w:r>
          </w:p>
        </w:tc>
        <w:tc>
          <w:tcPr>
            <w:tcW w:w="2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F48A0" w14:textId="7B5F3009" w:rsidR="006426BA" w:rsidRPr="001A6570" w:rsidRDefault="006426BA" w:rsidP="00FE249C">
            <w:pPr>
              <w:spacing w:after="0" w:line="240" w:lineRule="auto"/>
            </w:pPr>
            <w:r w:rsidRPr="001A6570">
              <w:t>SUBSIDY_FLG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1E868" w14:textId="77777777" w:rsidR="006426BA" w:rsidRPr="001A6570" w:rsidRDefault="006426BA" w:rsidP="00FE249C">
            <w:pPr>
              <w:spacing w:after="0" w:line="240" w:lineRule="auto"/>
            </w:pPr>
            <w:r w:rsidRPr="001A6570">
              <w:t>VARCHAR2(1)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DC629" w14:textId="77777777" w:rsidR="006426BA" w:rsidRPr="001A6570" w:rsidRDefault="006426BA" w:rsidP="00FE249C">
            <w:pPr>
              <w:spacing w:after="0" w:line="240" w:lineRule="auto"/>
            </w:pPr>
            <w:r w:rsidRPr="001A6570">
              <w:t>МПТ (да/ нет)</w:t>
            </w:r>
          </w:p>
        </w:tc>
      </w:tr>
      <w:tr w:rsidR="006426BA" w:rsidRPr="001A6570" w14:paraId="20CED519" w14:textId="77777777" w:rsidTr="006426BA">
        <w:trPr>
          <w:trHeight w:val="315"/>
        </w:trPr>
        <w:tc>
          <w:tcPr>
            <w:tcW w:w="4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23C4E" w14:textId="0D523123" w:rsidR="006426BA" w:rsidRPr="001A6570" w:rsidRDefault="006426BA" w:rsidP="006426BA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SUBSIDY_PROGRAM</w:t>
            </w:r>
          </w:p>
        </w:tc>
        <w:tc>
          <w:tcPr>
            <w:tcW w:w="2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75A80" w14:textId="012BA193" w:rsidR="006426BA" w:rsidRPr="001A6570" w:rsidRDefault="006426BA" w:rsidP="00FE249C">
            <w:pPr>
              <w:spacing w:after="0" w:line="240" w:lineRule="auto"/>
            </w:pPr>
            <w:r w:rsidRPr="001A6570">
              <w:t>SUBSIDY_PROGRAM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7D11D" w14:textId="69C4398B" w:rsidR="006426BA" w:rsidRPr="001A6570" w:rsidRDefault="006426BA">
            <w:pPr>
              <w:spacing w:after="0" w:line="240" w:lineRule="auto"/>
            </w:pPr>
            <w:r w:rsidRPr="001A6570">
              <w:t>VARCHAR2(</w:t>
            </w:r>
            <w:del w:id="2236" w:author="K.Pustygina" w:date="2018-04-16T14:54:00Z">
              <w:r w:rsidRPr="001A6570" w:rsidDel="00474111">
                <w:delText>400</w:delText>
              </w:r>
            </w:del>
            <w:ins w:id="2237" w:author="K.Pustygina" w:date="2018-04-16T14:54:00Z">
              <w:r>
                <w:rPr>
                  <w:lang w:val="en-US"/>
                </w:rPr>
                <w:t>100</w:t>
              </w:r>
            </w:ins>
            <w:r w:rsidRPr="001A6570">
              <w:t>)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E45F6" w14:textId="77777777" w:rsidR="006426BA" w:rsidRPr="001A6570" w:rsidRDefault="006426BA" w:rsidP="00FE249C">
            <w:pPr>
              <w:spacing w:after="0" w:line="240" w:lineRule="auto"/>
            </w:pPr>
            <w:r w:rsidRPr="001A6570">
              <w:t>Программа субсидирования МПТ</w:t>
            </w:r>
          </w:p>
        </w:tc>
      </w:tr>
      <w:tr w:rsidR="006426BA" w:rsidRPr="001A6570" w14:paraId="28E3C870" w14:textId="77777777" w:rsidTr="006426BA">
        <w:trPr>
          <w:trHeight w:val="60"/>
        </w:trPr>
        <w:tc>
          <w:tcPr>
            <w:tcW w:w="4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CFC95" w14:textId="4C771544" w:rsidR="006426BA" w:rsidRPr="001A6570" w:rsidRDefault="006426BA" w:rsidP="006426BA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SUBSIDY_AMT</w:t>
            </w:r>
          </w:p>
        </w:tc>
        <w:tc>
          <w:tcPr>
            <w:tcW w:w="2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1D4AF" w14:textId="5F301CC8" w:rsidR="006426BA" w:rsidRPr="001A6570" w:rsidRDefault="006426BA" w:rsidP="00FE249C">
            <w:pPr>
              <w:spacing w:after="0" w:line="240" w:lineRule="auto"/>
            </w:pPr>
            <w:r w:rsidRPr="001A6570">
              <w:t>SUBSIDY_AMT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904AE" w14:textId="77777777" w:rsidR="006426BA" w:rsidRPr="001A6570" w:rsidRDefault="006426BA" w:rsidP="00FE249C">
            <w:pPr>
              <w:spacing w:after="0" w:line="240" w:lineRule="auto"/>
            </w:pPr>
            <w:r w:rsidRPr="001A6570">
              <w:t>NUMBER(*,2)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56F83" w14:textId="77777777" w:rsidR="006426BA" w:rsidRPr="001A6570" w:rsidRDefault="006426BA" w:rsidP="00FE249C">
            <w:pPr>
              <w:spacing w:after="0" w:line="240" w:lineRule="auto"/>
            </w:pPr>
            <w:r w:rsidRPr="001A6570">
              <w:t>МПТ (сумма в рублях)</w:t>
            </w:r>
          </w:p>
        </w:tc>
      </w:tr>
      <w:tr w:rsidR="006426BA" w:rsidRPr="001A6570" w14:paraId="6CDACAFB" w14:textId="77777777" w:rsidTr="006426BA">
        <w:trPr>
          <w:trHeight w:val="160"/>
        </w:trPr>
        <w:tc>
          <w:tcPr>
            <w:tcW w:w="4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88D04" w14:textId="7EABF1C4" w:rsidR="006426BA" w:rsidRPr="001A6570" w:rsidRDefault="006426BA" w:rsidP="006426BA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SUBSIDY_SHARE</w:t>
            </w:r>
          </w:p>
        </w:tc>
        <w:tc>
          <w:tcPr>
            <w:tcW w:w="2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D2DFB" w14:textId="7A02BC23" w:rsidR="006426BA" w:rsidRPr="001A6570" w:rsidRDefault="006426BA" w:rsidP="00FE249C">
            <w:pPr>
              <w:spacing w:after="0" w:line="240" w:lineRule="auto"/>
            </w:pPr>
            <w:r w:rsidRPr="001A6570">
              <w:t>SUBSIDY_SHARE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9BFFD" w14:textId="77777777" w:rsidR="006426BA" w:rsidRPr="001A6570" w:rsidRDefault="006426BA" w:rsidP="00FE249C">
            <w:pPr>
              <w:spacing w:after="0" w:line="240" w:lineRule="auto"/>
            </w:pPr>
            <w:r w:rsidRPr="001A6570">
              <w:t>NUMBER(*,2)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72387" w14:textId="77777777" w:rsidR="006426BA" w:rsidRPr="001A6570" w:rsidRDefault="006426BA" w:rsidP="00FE249C">
            <w:pPr>
              <w:spacing w:after="0" w:line="240" w:lineRule="auto"/>
            </w:pPr>
            <w:r w:rsidRPr="001A6570">
              <w:t>МПТ, %</w:t>
            </w:r>
          </w:p>
        </w:tc>
      </w:tr>
      <w:tr w:rsidR="006426BA" w:rsidRPr="001A6570" w14:paraId="313F6B8F" w14:textId="77777777" w:rsidTr="006426BA">
        <w:trPr>
          <w:trHeight w:val="260"/>
        </w:trPr>
        <w:tc>
          <w:tcPr>
            <w:tcW w:w="4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49332" w14:textId="77D02BCD" w:rsidR="006426BA" w:rsidRPr="001A6570" w:rsidRDefault="006426BA" w:rsidP="006426BA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TESTDRIVE_FLG</w:t>
            </w:r>
          </w:p>
        </w:tc>
        <w:tc>
          <w:tcPr>
            <w:tcW w:w="2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9F054" w14:textId="3B46A77F" w:rsidR="006426BA" w:rsidRPr="001A6570" w:rsidRDefault="006426BA" w:rsidP="00FE249C">
            <w:pPr>
              <w:spacing w:after="0" w:line="240" w:lineRule="auto"/>
            </w:pPr>
            <w:r w:rsidRPr="001A6570">
              <w:t>TESTDRIVE_FLG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584C8" w14:textId="77777777" w:rsidR="006426BA" w:rsidRPr="001A6570" w:rsidRDefault="006426BA" w:rsidP="00FE249C">
            <w:pPr>
              <w:spacing w:after="0" w:line="240" w:lineRule="auto"/>
            </w:pPr>
            <w:r w:rsidRPr="001A6570">
              <w:t>VARCHAR2(1)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3C452" w14:textId="77777777" w:rsidR="006426BA" w:rsidRPr="001A6570" w:rsidRDefault="006426BA" w:rsidP="00FE249C">
            <w:pPr>
              <w:spacing w:after="0" w:line="240" w:lineRule="auto"/>
            </w:pPr>
            <w:r w:rsidRPr="001A6570">
              <w:t xml:space="preserve">ТС используется для </w:t>
            </w:r>
            <w:proofErr w:type="gramStart"/>
            <w:r w:rsidRPr="001A6570">
              <w:t>тест-драйвов</w:t>
            </w:r>
            <w:proofErr w:type="gramEnd"/>
          </w:p>
        </w:tc>
      </w:tr>
      <w:tr w:rsidR="006426BA" w:rsidRPr="001A6570" w14:paraId="110C684C" w14:textId="77777777" w:rsidTr="006426BA">
        <w:trPr>
          <w:trHeight w:val="60"/>
        </w:trPr>
        <w:tc>
          <w:tcPr>
            <w:tcW w:w="4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62416" w14:textId="4ECB768B" w:rsidR="006426BA" w:rsidRPr="001A6570" w:rsidRDefault="006426BA" w:rsidP="006426BA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ADVANCE_PERCENT</w:t>
            </w:r>
          </w:p>
        </w:tc>
        <w:tc>
          <w:tcPr>
            <w:tcW w:w="2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E2AC2" w14:textId="7EDFB9C1" w:rsidR="006426BA" w:rsidRPr="001A6570" w:rsidRDefault="006426BA" w:rsidP="00FE249C">
            <w:pPr>
              <w:spacing w:after="0" w:line="240" w:lineRule="auto"/>
            </w:pPr>
            <w:r w:rsidRPr="001A6570">
              <w:t>ADVANCE_PERCENT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B3E33" w14:textId="77777777" w:rsidR="006426BA" w:rsidRPr="001A6570" w:rsidRDefault="006426BA" w:rsidP="00FE249C">
            <w:pPr>
              <w:spacing w:after="0" w:line="240" w:lineRule="auto"/>
            </w:pPr>
            <w:r w:rsidRPr="001A6570">
              <w:t>NUMBER(*,2)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E0FAD" w14:textId="77777777" w:rsidR="006426BA" w:rsidRPr="001A6570" w:rsidRDefault="006426BA" w:rsidP="00FE249C">
            <w:pPr>
              <w:spacing w:after="0" w:line="240" w:lineRule="auto"/>
            </w:pPr>
            <w:r w:rsidRPr="001A6570">
              <w:t>Нормативный аванс</w:t>
            </w:r>
          </w:p>
        </w:tc>
      </w:tr>
      <w:tr w:rsidR="006426BA" w:rsidRPr="001A6570" w14:paraId="229CCF1B" w14:textId="77777777" w:rsidTr="006426BA">
        <w:trPr>
          <w:trHeight w:val="60"/>
        </w:trPr>
        <w:tc>
          <w:tcPr>
            <w:tcW w:w="4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9D06D" w14:textId="17014EA5" w:rsidR="006426BA" w:rsidRPr="001A6570" w:rsidRDefault="006426BA" w:rsidP="006426BA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LIQUIDITY_GROUP</w:t>
            </w:r>
          </w:p>
        </w:tc>
        <w:tc>
          <w:tcPr>
            <w:tcW w:w="2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9D63F" w14:textId="03034D51" w:rsidR="006426BA" w:rsidRPr="001A6570" w:rsidRDefault="006426BA" w:rsidP="00FE249C">
            <w:pPr>
              <w:spacing w:after="0" w:line="240" w:lineRule="auto"/>
            </w:pPr>
            <w:r w:rsidRPr="001A6570">
              <w:t>LIQUIDITY_GROUP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CEFED" w14:textId="77777777" w:rsidR="006426BA" w:rsidRPr="001A6570" w:rsidRDefault="006426BA" w:rsidP="00FE249C">
            <w:pPr>
              <w:spacing w:after="0" w:line="240" w:lineRule="auto"/>
            </w:pPr>
            <w:r w:rsidRPr="001A6570">
              <w:t>NUMBER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D240C" w14:textId="77777777" w:rsidR="006426BA" w:rsidRPr="001A6570" w:rsidRDefault="006426BA" w:rsidP="00FE249C">
            <w:pPr>
              <w:spacing w:after="0" w:line="240" w:lineRule="auto"/>
            </w:pPr>
            <w:r w:rsidRPr="001A6570">
              <w:t>Группа ликвидности</w:t>
            </w:r>
          </w:p>
        </w:tc>
      </w:tr>
      <w:tr w:rsidR="006426BA" w:rsidRPr="001A6570" w14:paraId="58FBEF6E" w14:textId="77777777" w:rsidTr="006426BA">
        <w:trPr>
          <w:trHeight w:val="60"/>
        </w:trPr>
        <w:tc>
          <w:tcPr>
            <w:tcW w:w="4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C507B" w14:textId="41820EE2" w:rsidR="006426BA" w:rsidRPr="001A6570" w:rsidRDefault="006426BA" w:rsidP="006426BA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PLAN_AMT</w:t>
            </w:r>
          </w:p>
        </w:tc>
        <w:tc>
          <w:tcPr>
            <w:tcW w:w="2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20444" w14:textId="637DC1AF" w:rsidR="006426BA" w:rsidRPr="001A6570" w:rsidRDefault="006426BA" w:rsidP="00FE249C">
            <w:pPr>
              <w:spacing w:after="0" w:line="240" w:lineRule="auto"/>
            </w:pPr>
            <w:r w:rsidRPr="001A6570">
              <w:t>PLAN_AMT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A8D27" w14:textId="77777777" w:rsidR="006426BA" w:rsidRPr="001A6570" w:rsidRDefault="006426BA" w:rsidP="00FE249C">
            <w:pPr>
              <w:spacing w:after="0" w:line="240" w:lineRule="auto"/>
            </w:pPr>
            <w:r w:rsidRPr="001A6570">
              <w:t>NUMBER(*,2)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5F319" w14:textId="77777777" w:rsidR="006426BA" w:rsidRPr="001A6570" w:rsidRDefault="006426BA" w:rsidP="00FE249C">
            <w:pPr>
              <w:spacing w:after="0" w:line="240" w:lineRule="auto"/>
            </w:pPr>
            <w:r w:rsidRPr="001A6570">
              <w:t xml:space="preserve">Общая сумма платежей по графику, в </w:t>
            </w:r>
            <w:proofErr w:type="spellStart"/>
            <w:r w:rsidRPr="001A6570">
              <w:t>т.ч</w:t>
            </w:r>
            <w:proofErr w:type="spellEnd"/>
            <w:r w:rsidRPr="001A6570">
              <w:t>. НДС (18%)</w:t>
            </w:r>
          </w:p>
        </w:tc>
      </w:tr>
      <w:tr w:rsidR="006426BA" w:rsidRPr="001A6570" w14:paraId="0C9C37D5" w14:textId="77777777" w:rsidTr="006426BA">
        <w:trPr>
          <w:trHeight w:val="60"/>
        </w:trPr>
        <w:tc>
          <w:tcPr>
            <w:tcW w:w="4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3DB4E" w14:textId="50EB9B08" w:rsidR="006426BA" w:rsidRPr="001A6570" w:rsidRDefault="006426BA" w:rsidP="006426BA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KASKO_CRM_CLIENT_NAM</w:t>
            </w:r>
          </w:p>
        </w:tc>
        <w:tc>
          <w:tcPr>
            <w:tcW w:w="2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D37A3" w14:textId="3E286CD4" w:rsidR="006426BA" w:rsidRPr="001A6570" w:rsidRDefault="006426BA" w:rsidP="00FE249C">
            <w:pPr>
              <w:spacing w:after="0" w:line="240" w:lineRule="auto"/>
            </w:pPr>
            <w:r w:rsidRPr="001A6570">
              <w:t>KASKO_CRM_CLIENT_NAM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C3889" w14:textId="77777777" w:rsidR="006426BA" w:rsidRPr="001A6570" w:rsidRDefault="006426BA" w:rsidP="00FE249C">
            <w:pPr>
              <w:spacing w:after="0" w:line="240" w:lineRule="auto"/>
            </w:pPr>
            <w:r w:rsidRPr="001A6570">
              <w:t>VARCHAR2(400)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1D52F" w14:textId="77777777" w:rsidR="006426BA" w:rsidRPr="001A6570" w:rsidRDefault="006426BA" w:rsidP="00FE249C">
            <w:pPr>
              <w:spacing w:after="0" w:line="240" w:lineRule="auto"/>
            </w:pPr>
            <w:r w:rsidRPr="001A6570">
              <w:t>Страхователь КАСКО</w:t>
            </w:r>
          </w:p>
        </w:tc>
      </w:tr>
      <w:tr w:rsidR="006426BA" w:rsidRPr="001A6570" w14:paraId="102C5F5E" w14:textId="77777777" w:rsidTr="006426BA">
        <w:trPr>
          <w:trHeight w:val="60"/>
        </w:trPr>
        <w:tc>
          <w:tcPr>
            <w:tcW w:w="4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A8D2B" w14:textId="24A57DFE" w:rsidR="006426BA" w:rsidRPr="001A6570" w:rsidRDefault="006426BA" w:rsidP="006426BA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INN_LEASEHOLDER</w:t>
            </w:r>
          </w:p>
        </w:tc>
        <w:tc>
          <w:tcPr>
            <w:tcW w:w="2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68BFE" w14:textId="53611474" w:rsidR="006426BA" w:rsidRPr="001A6570" w:rsidRDefault="006426BA" w:rsidP="00FE249C">
            <w:pPr>
              <w:spacing w:after="0" w:line="240" w:lineRule="auto"/>
            </w:pPr>
            <w:r w:rsidRPr="001A6570">
              <w:t>INN_LEASEHOLDER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57028" w14:textId="77777777" w:rsidR="006426BA" w:rsidRPr="001A6570" w:rsidRDefault="006426BA" w:rsidP="00FE249C">
            <w:pPr>
              <w:spacing w:after="0" w:line="240" w:lineRule="auto"/>
            </w:pPr>
            <w:r w:rsidRPr="001A6570">
              <w:t>VARCHAR2(24)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C830D" w14:textId="77777777" w:rsidR="006426BA" w:rsidRPr="001A6570" w:rsidRDefault="006426BA" w:rsidP="00FE249C">
            <w:pPr>
              <w:spacing w:after="0" w:line="240" w:lineRule="auto"/>
            </w:pPr>
            <w:r w:rsidRPr="001A6570">
              <w:t>ИНН (Лизингополучатель)</w:t>
            </w:r>
          </w:p>
        </w:tc>
      </w:tr>
      <w:tr w:rsidR="006426BA" w:rsidRPr="001A6570" w14:paraId="77716A98" w14:textId="77777777" w:rsidTr="006426BA">
        <w:trPr>
          <w:trHeight w:val="60"/>
        </w:trPr>
        <w:tc>
          <w:tcPr>
            <w:tcW w:w="4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D24B4" w14:textId="3D514193" w:rsidR="006426BA" w:rsidRPr="001A6570" w:rsidRDefault="006426BA" w:rsidP="006426BA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NAM_LEASEHOLDER</w:t>
            </w:r>
          </w:p>
        </w:tc>
        <w:tc>
          <w:tcPr>
            <w:tcW w:w="2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3643B" w14:textId="02E67B19" w:rsidR="006426BA" w:rsidRPr="001A6570" w:rsidRDefault="006426BA" w:rsidP="00FE249C">
            <w:pPr>
              <w:spacing w:after="0" w:line="240" w:lineRule="auto"/>
            </w:pPr>
            <w:r w:rsidRPr="001A6570">
              <w:t>NAM_LEASEHOLDER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8DF0F" w14:textId="77777777" w:rsidR="006426BA" w:rsidRPr="001A6570" w:rsidRDefault="006426BA" w:rsidP="00FE249C">
            <w:pPr>
              <w:spacing w:after="0" w:line="240" w:lineRule="auto"/>
            </w:pPr>
            <w:r w:rsidRPr="001A6570">
              <w:t>VARCHAR2(700)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2220E" w14:textId="77777777" w:rsidR="006426BA" w:rsidRPr="001A6570" w:rsidRDefault="006426BA" w:rsidP="00FE249C">
            <w:pPr>
              <w:spacing w:after="0" w:line="240" w:lineRule="auto"/>
            </w:pPr>
            <w:r w:rsidRPr="001A6570">
              <w:t>Наименование ЛП</w:t>
            </w:r>
          </w:p>
        </w:tc>
      </w:tr>
      <w:tr w:rsidR="006426BA" w:rsidRPr="001A6570" w14:paraId="38475767" w14:textId="77777777" w:rsidTr="006426BA">
        <w:trPr>
          <w:trHeight w:val="114"/>
        </w:trPr>
        <w:tc>
          <w:tcPr>
            <w:tcW w:w="4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8EF91" w14:textId="45E25755" w:rsidR="006426BA" w:rsidRPr="001A6570" w:rsidRDefault="006426BA" w:rsidP="006426BA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OKVED_CODE</w:t>
            </w:r>
          </w:p>
        </w:tc>
        <w:tc>
          <w:tcPr>
            <w:tcW w:w="2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33EA1" w14:textId="1645F732" w:rsidR="006426BA" w:rsidRPr="001A6570" w:rsidRDefault="006426BA" w:rsidP="00FE249C">
            <w:pPr>
              <w:spacing w:after="0" w:line="240" w:lineRule="auto"/>
            </w:pPr>
            <w:r w:rsidRPr="001A6570">
              <w:t>OKVED_CODE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6989A" w14:textId="77777777" w:rsidR="006426BA" w:rsidRPr="001A6570" w:rsidRDefault="006426BA" w:rsidP="00FE249C">
            <w:pPr>
              <w:spacing w:after="0" w:line="240" w:lineRule="auto"/>
            </w:pPr>
            <w:r w:rsidRPr="001A6570">
              <w:t>VARCHAR2(200)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93E49" w14:textId="77777777" w:rsidR="006426BA" w:rsidRPr="001A6570" w:rsidRDefault="006426BA" w:rsidP="00FE249C">
            <w:pPr>
              <w:spacing w:after="0" w:line="240" w:lineRule="auto"/>
            </w:pPr>
            <w:r w:rsidRPr="001A6570">
              <w:t>ОКВЭД</w:t>
            </w:r>
          </w:p>
        </w:tc>
      </w:tr>
      <w:tr w:rsidR="006426BA" w:rsidRPr="001A6570" w14:paraId="0C71027F" w14:textId="77777777" w:rsidTr="006426BA">
        <w:trPr>
          <w:trHeight w:val="60"/>
        </w:trPr>
        <w:tc>
          <w:tcPr>
            <w:tcW w:w="4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18F60" w14:textId="217573D8" w:rsidR="006426BA" w:rsidRPr="001A6570" w:rsidRDefault="006426BA" w:rsidP="006426BA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AGREEMENT_RESULT</w:t>
            </w:r>
          </w:p>
        </w:tc>
        <w:tc>
          <w:tcPr>
            <w:tcW w:w="2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0DEF0" w14:textId="5E7B3C34" w:rsidR="006426BA" w:rsidRPr="001A6570" w:rsidRDefault="006426BA" w:rsidP="00FE249C">
            <w:pPr>
              <w:spacing w:after="0" w:line="240" w:lineRule="auto"/>
            </w:pPr>
            <w:r w:rsidRPr="001A6570">
              <w:t>AGREEMENT_RESULT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572D4" w14:textId="77777777" w:rsidR="006426BA" w:rsidRPr="001A6570" w:rsidRDefault="006426BA" w:rsidP="00FE249C">
            <w:pPr>
              <w:spacing w:after="0" w:line="240" w:lineRule="auto"/>
            </w:pPr>
            <w:r w:rsidRPr="001A6570">
              <w:t>VARCHAR2(400)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32074" w14:textId="77777777" w:rsidR="006426BA" w:rsidRPr="001A6570" w:rsidRDefault="006426BA" w:rsidP="00FE249C">
            <w:pPr>
              <w:spacing w:after="0" w:line="240" w:lineRule="auto"/>
            </w:pPr>
            <w:r w:rsidRPr="001A6570">
              <w:t>Результат согласования УОБ</w:t>
            </w:r>
          </w:p>
        </w:tc>
      </w:tr>
      <w:tr w:rsidR="006426BA" w:rsidRPr="001A6570" w14:paraId="04CA4F49" w14:textId="77777777" w:rsidTr="006426BA">
        <w:trPr>
          <w:trHeight w:val="126"/>
        </w:trPr>
        <w:tc>
          <w:tcPr>
            <w:tcW w:w="4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44BFB" w14:textId="7881508A" w:rsidR="006426BA" w:rsidRPr="001A6570" w:rsidRDefault="006426BA" w:rsidP="006426BA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RECOMMENDAT_DESC</w:t>
            </w:r>
          </w:p>
        </w:tc>
        <w:tc>
          <w:tcPr>
            <w:tcW w:w="2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97B61" w14:textId="74A632B5" w:rsidR="006426BA" w:rsidRPr="001A6570" w:rsidRDefault="006426BA" w:rsidP="00FE249C">
            <w:pPr>
              <w:spacing w:after="0" w:line="240" w:lineRule="auto"/>
            </w:pPr>
            <w:r w:rsidRPr="001A6570">
              <w:t>RECOMMENDAT_DESC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F2FBF" w14:textId="77777777" w:rsidR="006426BA" w:rsidRPr="001A6570" w:rsidRDefault="006426BA" w:rsidP="00FE249C">
            <w:pPr>
              <w:spacing w:after="0" w:line="240" w:lineRule="auto"/>
            </w:pPr>
            <w:r w:rsidRPr="001A6570">
              <w:t>CLOB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7A7B9" w14:textId="77777777" w:rsidR="006426BA" w:rsidRPr="001A6570" w:rsidRDefault="006426BA" w:rsidP="00FE249C">
            <w:pPr>
              <w:spacing w:after="0" w:line="240" w:lineRule="auto"/>
            </w:pPr>
            <w:r w:rsidRPr="001A6570">
              <w:t>Рекомендации (</w:t>
            </w:r>
            <w:proofErr w:type="spellStart"/>
            <w:r w:rsidRPr="001A6570">
              <w:t>УАиКР</w:t>
            </w:r>
            <w:proofErr w:type="spellEnd"/>
            <w:r w:rsidRPr="001A6570">
              <w:t>)</w:t>
            </w:r>
          </w:p>
        </w:tc>
      </w:tr>
      <w:tr w:rsidR="006426BA" w:rsidRPr="001A6570" w14:paraId="47B59992" w14:textId="77777777" w:rsidTr="006426BA">
        <w:trPr>
          <w:trHeight w:val="232"/>
        </w:trPr>
        <w:tc>
          <w:tcPr>
            <w:tcW w:w="4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4AA49" w14:textId="3D65681C" w:rsidR="006426BA" w:rsidRPr="001A6570" w:rsidRDefault="006426BA" w:rsidP="006426BA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APPROVAL_ROUTE</w:t>
            </w:r>
          </w:p>
        </w:tc>
        <w:tc>
          <w:tcPr>
            <w:tcW w:w="2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0465C" w14:textId="0513AA30" w:rsidR="006426BA" w:rsidRPr="001A6570" w:rsidRDefault="006426BA" w:rsidP="00FE249C">
            <w:pPr>
              <w:spacing w:after="0" w:line="240" w:lineRule="auto"/>
            </w:pPr>
            <w:r w:rsidRPr="001A6570">
              <w:t>APPROVAL_ROUTE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82306" w14:textId="77777777" w:rsidR="006426BA" w:rsidRPr="001A6570" w:rsidRDefault="006426BA" w:rsidP="00FE249C">
            <w:pPr>
              <w:spacing w:after="0" w:line="240" w:lineRule="auto"/>
            </w:pPr>
            <w:r w:rsidRPr="001A6570">
              <w:t>VARCHAR2(400)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44A5E" w14:textId="77777777" w:rsidR="006426BA" w:rsidRPr="001A6570" w:rsidRDefault="006426BA" w:rsidP="00FE249C">
            <w:pPr>
              <w:spacing w:after="0" w:line="240" w:lineRule="auto"/>
            </w:pPr>
            <w:r w:rsidRPr="001A6570">
              <w:t>Маршрут одобрения</w:t>
            </w:r>
          </w:p>
        </w:tc>
      </w:tr>
      <w:tr w:rsidR="006426BA" w:rsidRPr="001A6570" w14:paraId="450848E9" w14:textId="77777777" w:rsidTr="006426BA">
        <w:trPr>
          <w:trHeight w:val="157"/>
        </w:trPr>
        <w:tc>
          <w:tcPr>
            <w:tcW w:w="4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CF9AF" w14:textId="1F794AC7" w:rsidR="006426BA" w:rsidRPr="001A6570" w:rsidRDefault="006426BA" w:rsidP="006426BA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APPROVAL_RESULT</w:t>
            </w:r>
          </w:p>
        </w:tc>
        <w:tc>
          <w:tcPr>
            <w:tcW w:w="2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140F6" w14:textId="3CB58ADC" w:rsidR="006426BA" w:rsidRPr="001A6570" w:rsidRDefault="006426BA" w:rsidP="00FE249C">
            <w:pPr>
              <w:spacing w:after="0" w:line="240" w:lineRule="auto"/>
            </w:pPr>
            <w:r w:rsidRPr="001A6570">
              <w:t>APPROVAL_RESULT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5DA23" w14:textId="77777777" w:rsidR="006426BA" w:rsidRPr="001A6570" w:rsidRDefault="006426BA" w:rsidP="00FE249C">
            <w:pPr>
              <w:spacing w:after="0" w:line="240" w:lineRule="auto"/>
            </w:pPr>
            <w:r w:rsidRPr="001A6570">
              <w:t>VARCHAR2(400)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E301B" w14:textId="77777777" w:rsidR="006426BA" w:rsidRPr="001A6570" w:rsidRDefault="006426BA" w:rsidP="00FE249C">
            <w:pPr>
              <w:spacing w:after="0" w:line="240" w:lineRule="auto"/>
            </w:pPr>
            <w:r w:rsidRPr="001A6570">
              <w:t>Решение</w:t>
            </w:r>
          </w:p>
        </w:tc>
      </w:tr>
      <w:tr w:rsidR="006426BA" w:rsidRPr="001A6570" w14:paraId="0789007F" w14:textId="77777777" w:rsidTr="006426BA">
        <w:trPr>
          <w:trHeight w:val="120"/>
        </w:trPr>
        <w:tc>
          <w:tcPr>
            <w:tcW w:w="4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E9558" w14:textId="48CAA7EC" w:rsidR="006426BA" w:rsidRPr="001A6570" w:rsidRDefault="006426BA" w:rsidP="006426BA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APPROVAL_CONDITIONS</w:t>
            </w:r>
          </w:p>
        </w:tc>
        <w:tc>
          <w:tcPr>
            <w:tcW w:w="2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1E8F6" w14:textId="7BDC2D81" w:rsidR="006426BA" w:rsidRPr="001A6570" w:rsidRDefault="006426BA" w:rsidP="006426BA">
            <w:pPr>
              <w:spacing w:after="0" w:line="240" w:lineRule="auto"/>
            </w:pPr>
            <w:r w:rsidRPr="001A6570">
              <w:t>APPROVAL_CONDITIONS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308CD" w14:textId="77777777" w:rsidR="006426BA" w:rsidRPr="001A6570" w:rsidRDefault="006426BA" w:rsidP="00FE249C">
            <w:pPr>
              <w:spacing w:after="0" w:line="240" w:lineRule="auto"/>
            </w:pPr>
            <w:r w:rsidRPr="001A6570">
              <w:t>CLOB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5555F" w14:textId="77777777" w:rsidR="006426BA" w:rsidRPr="001A6570" w:rsidRDefault="006426BA" w:rsidP="00FE249C">
            <w:pPr>
              <w:spacing w:after="0" w:line="240" w:lineRule="auto"/>
            </w:pPr>
            <w:r w:rsidRPr="001A6570">
              <w:t>Условия одобрения сделки</w:t>
            </w:r>
          </w:p>
        </w:tc>
      </w:tr>
      <w:tr w:rsidR="006426BA" w:rsidRPr="001A6570" w14:paraId="13921832" w14:textId="77777777" w:rsidTr="006426BA">
        <w:trPr>
          <w:trHeight w:val="60"/>
        </w:trPr>
        <w:tc>
          <w:tcPr>
            <w:tcW w:w="4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D3C0B" w14:textId="6BA50397" w:rsidR="006426BA" w:rsidRPr="001A6570" w:rsidRDefault="006426BA" w:rsidP="006426BA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REHIRING_FLG</w:t>
            </w:r>
          </w:p>
        </w:tc>
        <w:tc>
          <w:tcPr>
            <w:tcW w:w="2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4B997" w14:textId="10F4166E" w:rsidR="006426BA" w:rsidRPr="001A6570" w:rsidRDefault="006426BA" w:rsidP="00FE249C">
            <w:pPr>
              <w:spacing w:after="0" w:line="240" w:lineRule="auto"/>
            </w:pPr>
            <w:r w:rsidRPr="001A6570">
              <w:t>REHIRING_FLG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0AB33" w14:textId="77777777" w:rsidR="006426BA" w:rsidRPr="001A6570" w:rsidRDefault="006426BA" w:rsidP="00FE249C">
            <w:pPr>
              <w:spacing w:after="0" w:line="240" w:lineRule="auto"/>
            </w:pPr>
            <w:r w:rsidRPr="001A6570">
              <w:t>VARCHAR2(1)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49919" w14:textId="77777777" w:rsidR="006426BA" w:rsidRPr="001A6570" w:rsidRDefault="006426BA" w:rsidP="00FE249C">
            <w:pPr>
              <w:spacing w:after="0" w:line="240" w:lineRule="auto"/>
            </w:pPr>
            <w:proofErr w:type="spellStart"/>
            <w:r w:rsidRPr="001A6570">
              <w:t>Перенайм</w:t>
            </w:r>
            <w:proofErr w:type="spellEnd"/>
          </w:p>
        </w:tc>
      </w:tr>
      <w:tr w:rsidR="006426BA" w:rsidRPr="001A6570" w14:paraId="3C71C75D" w14:textId="77777777" w:rsidTr="006426BA">
        <w:trPr>
          <w:trHeight w:val="242"/>
        </w:trPr>
        <w:tc>
          <w:tcPr>
            <w:tcW w:w="4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B9290" w14:textId="515D1ADB" w:rsidR="006426BA" w:rsidRPr="001A6570" w:rsidRDefault="006426BA" w:rsidP="006426BA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ACT_DT</w:t>
            </w:r>
          </w:p>
        </w:tc>
        <w:tc>
          <w:tcPr>
            <w:tcW w:w="2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6EDE9" w14:textId="39C57A24" w:rsidR="006426BA" w:rsidRPr="001A6570" w:rsidRDefault="006426BA" w:rsidP="00FE249C">
            <w:pPr>
              <w:spacing w:after="0" w:line="240" w:lineRule="auto"/>
            </w:pPr>
            <w:r w:rsidRPr="001A6570">
              <w:t>ACT_DT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1E2E2" w14:textId="77777777" w:rsidR="006426BA" w:rsidRPr="001A6570" w:rsidRDefault="006426BA" w:rsidP="00FE249C">
            <w:pPr>
              <w:spacing w:after="0" w:line="240" w:lineRule="auto"/>
            </w:pPr>
            <w:r w:rsidRPr="001A6570">
              <w:t>DATE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9A669" w14:textId="77777777" w:rsidR="006426BA" w:rsidRPr="001A6570" w:rsidRDefault="006426BA" w:rsidP="00FE249C">
            <w:pPr>
              <w:spacing w:after="0" w:line="240" w:lineRule="auto"/>
            </w:pPr>
            <w:r w:rsidRPr="001A6570">
              <w:t>Дата перехода в Лизинг</w:t>
            </w:r>
          </w:p>
        </w:tc>
      </w:tr>
      <w:tr w:rsidR="000946CE" w:rsidRPr="001A6570" w14:paraId="4D2FA8EE" w14:textId="77777777" w:rsidTr="006426BA">
        <w:tblPrEx>
          <w:tblW w:w="9467" w:type="dxa"/>
          <w:tblInd w:w="103" w:type="dxa"/>
          <w:tblPrExChange w:id="2238" w:author="Vilkova Olga" w:date="2018-04-17T11:04:00Z">
            <w:tblPrEx>
              <w:tblW w:w="9467" w:type="dxa"/>
              <w:tblInd w:w="103" w:type="dxa"/>
            </w:tblPrEx>
          </w:tblPrExChange>
        </w:tblPrEx>
        <w:trPr>
          <w:trHeight w:val="204"/>
          <w:trPrChange w:id="2239" w:author="Vilkova Olga" w:date="2018-04-17T11:04:00Z">
            <w:trPr>
              <w:trHeight w:val="204"/>
            </w:trPr>
          </w:trPrChange>
        </w:trPr>
        <w:tc>
          <w:tcPr>
            <w:tcW w:w="4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240" w:author="Vilkova Olga" w:date="2018-04-17T11:04:00Z">
              <w:tcPr>
                <w:tcW w:w="3391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0828EDFC" w14:textId="75A4346D" w:rsidR="000946CE" w:rsidRPr="001A6570" w:rsidRDefault="000946CE">
            <w:pPr>
              <w:spacing w:after="0" w:line="240" w:lineRule="auto"/>
              <w:jc w:val="center"/>
              <w:pPrChange w:id="2241" w:author="Vilkova Olga" w:date="2018-04-17T11:04:00Z">
                <w:pPr>
                  <w:spacing w:after="0" w:line="240" w:lineRule="auto"/>
                </w:pPr>
              </w:pPrChange>
            </w:pPr>
            <w:ins w:id="2242" w:author="Vilkova Olga" w:date="2018-04-17T11:04:00Z">
              <w:r w:rsidRPr="00CF04DD">
                <w:t>-</w:t>
              </w:r>
            </w:ins>
          </w:p>
        </w:tc>
        <w:tc>
          <w:tcPr>
            <w:tcW w:w="2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2243" w:author="Vilkova Olga" w:date="2018-04-17T11:04:00Z">
              <w:tcPr>
                <w:tcW w:w="2568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73F9FD9E" w14:textId="53629632" w:rsidR="000946CE" w:rsidRPr="001A6570" w:rsidRDefault="000946CE" w:rsidP="00FE249C">
            <w:pPr>
              <w:spacing w:after="0" w:line="240" w:lineRule="auto"/>
            </w:pPr>
            <w:r w:rsidRPr="001A6570">
              <w:t>INSERT_DT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2244" w:author="Vilkova Olga" w:date="2018-04-17T11:04:00Z">
              <w:tcPr>
                <w:tcW w:w="1533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58839780" w14:textId="77777777" w:rsidR="000946CE" w:rsidRPr="001A6570" w:rsidRDefault="000946CE" w:rsidP="00FE249C">
            <w:pPr>
              <w:spacing w:after="0" w:line="240" w:lineRule="auto"/>
            </w:pPr>
            <w:r w:rsidRPr="001A6570">
              <w:t>DATE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2245" w:author="Vilkova Olga" w:date="2018-04-17T11:04:00Z">
              <w:tcPr>
                <w:tcW w:w="197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4B57E224" w14:textId="77777777" w:rsidR="000946CE" w:rsidRPr="001A6570" w:rsidRDefault="000946CE" w:rsidP="00FE249C">
            <w:pPr>
              <w:spacing w:after="0" w:line="240" w:lineRule="auto"/>
            </w:pPr>
            <w:r w:rsidRPr="001A6570">
              <w:t xml:space="preserve">Дата добавления </w:t>
            </w:r>
            <w:r w:rsidRPr="001A6570">
              <w:lastRenderedPageBreak/>
              <w:t>строки</w:t>
            </w:r>
          </w:p>
          <w:p w14:paraId="058B545A" w14:textId="77777777" w:rsidR="000946CE" w:rsidRPr="001A6570" w:rsidRDefault="000946CE" w:rsidP="00FE249C">
            <w:pPr>
              <w:spacing w:after="0" w:line="240" w:lineRule="auto"/>
            </w:pPr>
            <w:r w:rsidRPr="001A6570">
              <w:t>(генерируется ODI)</w:t>
            </w:r>
          </w:p>
        </w:tc>
      </w:tr>
      <w:tr w:rsidR="000946CE" w:rsidRPr="001A6570" w14:paraId="10D2DDC7" w14:textId="77777777" w:rsidTr="006426BA">
        <w:tblPrEx>
          <w:tblW w:w="9467" w:type="dxa"/>
          <w:tblInd w:w="103" w:type="dxa"/>
          <w:tblPrExChange w:id="2246" w:author="Vilkova Olga" w:date="2018-04-17T11:04:00Z">
            <w:tblPrEx>
              <w:tblW w:w="9467" w:type="dxa"/>
              <w:tblInd w:w="103" w:type="dxa"/>
            </w:tblPrEx>
          </w:tblPrExChange>
        </w:tblPrEx>
        <w:trPr>
          <w:trHeight w:val="161"/>
          <w:trPrChange w:id="2247" w:author="Vilkova Olga" w:date="2018-04-17T11:04:00Z">
            <w:trPr>
              <w:trHeight w:val="161"/>
            </w:trPr>
          </w:trPrChange>
        </w:trPr>
        <w:tc>
          <w:tcPr>
            <w:tcW w:w="4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248" w:author="Vilkova Olga" w:date="2018-04-17T11:04:00Z">
              <w:tcPr>
                <w:tcW w:w="4386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6BA6ADAB" w14:textId="66B31FBF" w:rsidR="000946CE" w:rsidRPr="001A6570" w:rsidRDefault="000946CE">
            <w:pPr>
              <w:spacing w:after="0" w:line="240" w:lineRule="auto"/>
              <w:jc w:val="center"/>
              <w:pPrChange w:id="2249" w:author="Vilkova Olga" w:date="2018-04-17T11:04:00Z">
                <w:pPr>
                  <w:spacing w:after="0" w:line="240" w:lineRule="auto"/>
                </w:pPr>
              </w:pPrChange>
            </w:pPr>
            <w:ins w:id="2250" w:author="Vilkova Olga" w:date="2018-04-17T11:04:00Z">
              <w:r w:rsidRPr="00CF04DD">
                <w:lastRenderedPageBreak/>
                <w:t>-</w:t>
              </w:r>
            </w:ins>
          </w:p>
        </w:tc>
        <w:tc>
          <w:tcPr>
            <w:tcW w:w="2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2251" w:author="Vilkova Olga" w:date="2018-04-17T11:04:00Z">
              <w:tcPr>
                <w:tcW w:w="1960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3870A10E" w14:textId="253E8CA7" w:rsidR="000946CE" w:rsidRPr="001A6570" w:rsidRDefault="000946CE" w:rsidP="00FE249C">
            <w:pPr>
              <w:spacing w:after="0" w:line="240" w:lineRule="auto"/>
            </w:pPr>
            <w:r w:rsidRPr="001A6570">
              <w:t>PROCESS_KEY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2252" w:author="Vilkova Olga" w:date="2018-04-17T11:04:00Z">
              <w:tcPr>
                <w:tcW w:w="1495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53DF73D2" w14:textId="77777777" w:rsidR="000946CE" w:rsidRPr="001A6570" w:rsidRDefault="000946CE" w:rsidP="00FE249C">
            <w:pPr>
              <w:spacing w:after="0" w:line="240" w:lineRule="auto"/>
            </w:pPr>
            <w:r w:rsidRPr="001A6570">
              <w:t>NUMBER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2253" w:author="Vilkova Olga" w:date="2018-04-17T11:04:00Z">
              <w:tcPr>
                <w:tcW w:w="162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3E6B220C" w14:textId="77777777" w:rsidR="000946CE" w:rsidRPr="001A6570" w:rsidRDefault="000946CE" w:rsidP="00FE249C">
            <w:pPr>
              <w:spacing w:after="0" w:line="240" w:lineRule="auto"/>
            </w:pPr>
            <w:r w:rsidRPr="001A6570">
              <w:t>Ключ загрузки</w:t>
            </w:r>
          </w:p>
          <w:p w14:paraId="2F05E946" w14:textId="77777777" w:rsidR="000946CE" w:rsidRPr="001A6570" w:rsidRDefault="000946CE" w:rsidP="00FE249C">
            <w:pPr>
              <w:spacing w:after="0" w:line="240" w:lineRule="auto"/>
            </w:pPr>
            <w:r w:rsidRPr="001A6570">
              <w:t>(генерируется ODI)</w:t>
            </w:r>
          </w:p>
        </w:tc>
      </w:tr>
      <w:tr w:rsidR="000946CE" w:rsidRPr="001A6570" w14:paraId="4343CDF6" w14:textId="77777777" w:rsidTr="006426BA">
        <w:tblPrEx>
          <w:tblW w:w="9467" w:type="dxa"/>
          <w:tblInd w:w="103" w:type="dxa"/>
          <w:tblPrExChange w:id="2254" w:author="Vilkova Olga" w:date="2018-04-17T11:04:00Z">
            <w:tblPrEx>
              <w:tblW w:w="9467" w:type="dxa"/>
              <w:tblInd w:w="103" w:type="dxa"/>
            </w:tblPrEx>
          </w:tblPrExChange>
        </w:tblPrEx>
        <w:trPr>
          <w:trHeight w:val="247"/>
          <w:trPrChange w:id="2255" w:author="Vilkova Olga" w:date="2018-04-17T11:04:00Z">
            <w:trPr>
              <w:trHeight w:val="247"/>
            </w:trPr>
          </w:trPrChange>
        </w:trPr>
        <w:tc>
          <w:tcPr>
            <w:tcW w:w="4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256" w:author="Vilkova Olga" w:date="2018-04-17T11:04:00Z">
              <w:tcPr>
                <w:tcW w:w="4386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5972A297" w14:textId="5296A0EC" w:rsidR="000946CE" w:rsidRPr="001A6570" w:rsidRDefault="000946CE">
            <w:pPr>
              <w:spacing w:after="0" w:line="240" w:lineRule="auto"/>
              <w:jc w:val="center"/>
              <w:pPrChange w:id="2257" w:author="Vilkova Olga" w:date="2018-04-17T11:04:00Z">
                <w:pPr>
                  <w:spacing w:after="0" w:line="240" w:lineRule="auto"/>
                </w:pPr>
              </w:pPrChange>
            </w:pPr>
            <w:ins w:id="2258" w:author="Vilkova Olga" w:date="2018-04-17T11:04:00Z">
              <w:r w:rsidRPr="00CF04DD">
                <w:t>-</w:t>
              </w:r>
            </w:ins>
          </w:p>
        </w:tc>
        <w:tc>
          <w:tcPr>
            <w:tcW w:w="2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2259" w:author="Vilkova Olga" w:date="2018-04-17T11:04:00Z">
              <w:tcPr>
                <w:tcW w:w="1960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0492C961" w14:textId="74617281" w:rsidR="000946CE" w:rsidRPr="001A6570" w:rsidRDefault="000946CE" w:rsidP="00FE249C">
            <w:pPr>
              <w:spacing w:after="0" w:line="240" w:lineRule="auto"/>
            </w:pPr>
            <w:r w:rsidRPr="001A6570">
              <w:t>FILE_ID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2260" w:author="Vilkova Olga" w:date="2018-04-17T11:04:00Z">
              <w:tcPr>
                <w:tcW w:w="1495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0E44368E" w14:textId="77777777" w:rsidR="000946CE" w:rsidRPr="001A6570" w:rsidRDefault="000946CE" w:rsidP="00FE249C">
            <w:pPr>
              <w:spacing w:after="0" w:line="240" w:lineRule="auto"/>
            </w:pPr>
            <w:r w:rsidRPr="001A6570">
              <w:t>NUMBER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2261" w:author="Vilkova Olga" w:date="2018-04-17T11:04:00Z">
              <w:tcPr>
                <w:tcW w:w="162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69ED8E6B" w14:textId="77777777" w:rsidR="000946CE" w:rsidRPr="001A6570" w:rsidRDefault="000946CE" w:rsidP="00FE249C">
            <w:pPr>
              <w:spacing w:after="0" w:line="240" w:lineRule="auto"/>
            </w:pPr>
            <w:r w:rsidRPr="001A6570">
              <w:t>Идентификатор загруженного файла</w:t>
            </w:r>
          </w:p>
          <w:p w14:paraId="597D9ED9" w14:textId="77777777" w:rsidR="000946CE" w:rsidRPr="001A6570" w:rsidRDefault="000946CE" w:rsidP="00FE249C">
            <w:pPr>
              <w:spacing w:after="0" w:line="240" w:lineRule="auto"/>
            </w:pPr>
            <w:r w:rsidRPr="001A6570">
              <w:t>(генерируется ODI)</w:t>
            </w:r>
          </w:p>
        </w:tc>
      </w:tr>
    </w:tbl>
    <w:p w14:paraId="1B413C1F" w14:textId="77777777" w:rsidR="00985A38" w:rsidRPr="001A6570" w:rsidRDefault="00985A38" w:rsidP="00985A38">
      <w:pPr>
        <w:ind w:firstLine="709"/>
      </w:pPr>
    </w:p>
    <w:p w14:paraId="30AC3E5D" w14:textId="77777777" w:rsidR="00985A38" w:rsidRPr="001A6570" w:rsidRDefault="00985A38" w:rsidP="00985A38">
      <w:pPr>
        <w:pStyle w:val="3"/>
        <w:rPr>
          <w:bCs w:val="0"/>
        </w:rPr>
      </w:pPr>
      <w:bookmarkStart w:id="2262" w:name="_Toc498527630"/>
      <w:r w:rsidRPr="001A6570">
        <w:rPr>
          <w:bCs w:val="0"/>
        </w:rPr>
        <w:t>Требования к разработке представлений и расчётным алгоритмам</w:t>
      </w:r>
      <w:bookmarkEnd w:id="2262"/>
    </w:p>
    <w:p w14:paraId="5AE14C1A" w14:textId="77777777" w:rsidR="00985A38" w:rsidRPr="001A6570" w:rsidRDefault="00985A38" w:rsidP="00985A38">
      <w:pPr>
        <w:ind w:firstLine="709"/>
        <w:jc w:val="both"/>
      </w:pPr>
    </w:p>
    <w:p w14:paraId="103164E1" w14:textId="77777777" w:rsidR="00985A38" w:rsidRPr="001A6570" w:rsidRDefault="00985A38" w:rsidP="00985A38">
      <w:pPr>
        <w:ind w:firstLine="709"/>
        <w:jc w:val="both"/>
      </w:pPr>
      <w:r w:rsidRPr="001A6570">
        <w:t xml:space="preserve">Требуется создать представление </w:t>
      </w:r>
      <w:r w:rsidRPr="001A6570">
        <w:rPr>
          <w:lang w:val="en-US"/>
        </w:rPr>
        <w:t>DWHRO</w:t>
      </w:r>
      <w:r w:rsidRPr="001A6570">
        <w:t>.</w:t>
      </w:r>
      <w:r w:rsidRPr="001A6570">
        <w:rPr>
          <w:lang w:val="en-US"/>
        </w:rPr>
        <w:t>SALES</w:t>
      </w:r>
      <w:r w:rsidRPr="001A6570">
        <w:t>_</w:t>
      </w:r>
      <w:r w:rsidRPr="001A6570">
        <w:rPr>
          <w:lang w:val="en-US"/>
        </w:rPr>
        <w:t>FUNNEL</w:t>
      </w:r>
      <w:r w:rsidRPr="001A6570">
        <w:t>, на основе которого будут выбираться данные для отчёта. Основные параметры, к которым будет обращаться представление – это даты создания и закрытия задач по сделкам-на-рассмотрении:</w:t>
      </w:r>
    </w:p>
    <w:p w14:paraId="51F7C0A3" w14:textId="77777777" w:rsidR="00985A38" w:rsidRPr="001A6570" w:rsidRDefault="00985A38" w:rsidP="00985A38">
      <w:pPr>
        <w:pStyle w:val="a4"/>
        <w:numPr>
          <w:ilvl w:val="0"/>
          <w:numId w:val="16"/>
        </w:numPr>
        <w:ind w:left="1134"/>
        <w:jc w:val="both"/>
      </w:pPr>
      <w:r w:rsidRPr="001A6570">
        <w:t xml:space="preserve">Диапазон </w:t>
      </w:r>
      <w:proofErr w:type="gramStart"/>
      <w:r w:rsidRPr="001A6570">
        <w:t>выгружаемых</w:t>
      </w:r>
      <w:proofErr w:type="gramEnd"/>
      <w:r w:rsidRPr="001A6570">
        <w:t xml:space="preserve"> сделок-на-рассмотрении определяется по тому, входит ли наиболее ранняя дата </w:t>
      </w:r>
      <w:r w:rsidRPr="001A6570">
        <w:rPr>
          <w:i/>
        </w:rPr>
        <w:t>запуска задачи на верификацию</w:t>
      </w:r>
      <w:r w:rsidRPr="001A6570">
        <w:t xml:space="preserve"> по сделке в указанный временной интервал;</w:t>
      </w:r>
    </w:p>
    <w:p w14:paraId="5136A68E" w14:textId="47AFBE9B" w:rsidR="008C0C1B" w:rsidRPr="001A6570" w:rsidRDefault="00985A38" w:rsidP="008C0C1B">
      <w:pPr>
        <w:pStyle w:val="a4"/>
        <w:numPr>
          <w:ilvl w:val="0"/>
          <w:numId w:val="16"/>
        </w:numPr>
        <w:ind w:left="1134"/>
        <w:jc w:val="both"/>
      </w:pPr>
      <w:r w:rsidRPr="001A6570">
        <w:t xml:space="preserve">В разрезе каждой сделки, подходящей под условие с </w:t>
      </w:r>
      <w:proofErr w:type="gramStart"/>
      <w:r w:rsidRPr="001A6570">
        <w:t>уникальным</w:t>
      </w:r>
      <w:proofErr w:type="gramEnd"/>
      <w:r w:rsidRPr="001A6570">
        <w:t xml:space="preserve"> PRECONTRACT_KEY</w:t>
      </w:r>
      <w:r w:rsidR="00724764" w:rsidRPr="001A6570">
        <w:t>,</w:t>
      </w:r>
      <w:r w:rsidRPr="001A6570">
        <w:t xml:space="preserve"> по каждому из существующих этапов должна выбираться запись с минимальной/максимальной датой (в зависимости от этапа </w:t>
      </w:r>
      <w:r w:rsidRPr="001A6570">
        <w:rPr>
          <w:lang w:val="en-US"/>
        </w:rPr>
        <w:t>STAGE</w:t>
      </w:r>
      <w:r w:rsidRPr="001A6570">
        <w:t xml:space="preserve"> – см. раздел «Функциональные требования»)</w:t>
      </w:r>
      <w:r w:rsidR="008C0C1B" w:rsidRPr="001A6570">
        <w:t>;</w:t>
      </w:r>
    </w:p>
    <w:p w14:paraId="28A61032" w14:textId="31A7F472" w:rsidR="00985A38" w:rsidRPr="001A6570" w:rsidRDefault="008C0C1B" w:rsidP="008C0C1B">
      <w:pPr>
        <w:pStyle w:val="a4"/>
        <w:numPr>
          <w:ilvl w:val="0"/>
          <w:numId w:val="16"/>
        </w:numPr>
        <w:ind w:left="1134"/>
        <w:jc w:val="both"/>
      </w:pPr>
      <w:r w:rsidRPr="001A6570">
        <w:t xml:space="preserve">При этом по каждой сделке порядок имеющихся отображаемых </w:t>
      </w:r>
      <w:r w:rsidR="00FF3D43" w:rsidRPr="001A6570">
        <w:t>событий (этапов)</w:t>
      </w:r>
      <w:r w:rsidRPr="001A6570">
        <w:t xml:space="preserve">  соответствует порядковому номеру </w:t>
      </w:r>
      <w:r w:rsidR="00FF3D43" w:rsidRPr="001A6570">
        <w:t>события</w:t>
      </w:r>
      <w:r w:rsidR="00891E53" w:rsidRPr="001A6570">
        <w:t>;</w:t>
      </w:r>
    </w:p>
    <w:p w14:paraId="05C825FC" w14:textId="5619557B" w:rsidR="00985A38" w:rsidRPr="001A6570" w:rsidRDefault="0027018E" w:rsidP="00985A38">
      <w:pPr>
        <w:ind w:firstLine="709"/>
        <w:jc w:val="both"/>
      </w:pPr>
      <w:r w:rsidRPr="001A6570">
        <w:t xml:space="preserve">В отчёте сделки должны </w:t>
      </w:r>
      <w:r w:rsidR="00D560E3" w:rsidRPr="001A6570">
        <w:t xml:space="preserve">быть отсортированы по «Номеру лизинговой сделки» и «Сквозному номеру </w:t>
      </w:r>
      <w:proofErr w:type="gramStart"/>
      <w:r w:rsidR="00D560E3" w:rsidRPr="001A6570">
        <w:t>ПЛ</w:t>
      </w:r>
      <w:proofErr w:type="gramEnd"/>
      <w:r w:rsidR="00D560E3" w:rsidRPr="001A6570">
        <w:t>»</w:t>
      </w:r>
      <w:r w:rsidR="00D23AE1" w:rsidRPr="001A6570">
        <w:t>.</w:t>
      </w:r>
      <w:r w:rsidR="003951D3" w:rsidRPr="001A6570">
        <w:t xml:space="preserve"> </w:t>
      </w:r>
      <w:r w:rsidR="00985A38" w:rsidRPr="001A6570">
        <w:t xml:space="preserve">Помимо полей, передаваемых из </w:t>
      </w:r>
      <w:r w:rsidR="00985A38" w:rsidRPr="001A6570">
        <w:rPr>
          <w:lang w:val="en-US"/>
        </w:rPr>
        <w:t>CRM</w:t>
      </w:r>
      <w:r w:rsidR="00985A38" w:rsidRPr="001A6570">
        <w:t>, должен рассчитываться ряд полей по следующим алгоритмам: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5245"/>
      </w:tblGrid>
      <w:tr w:rsidR="00985A38" w:rsidRPr="001A6570" w14:paraId="467EA78D" w14:textId="77777777" w:rsidTr="00FE249C">
        <w:trPr>
          <w:trHeight w:val="595"/>
          <w:tblHeader/>
        </w:trPr>
        <w:tc>
          <w:tcPr>
            <w:tcW w:w="1843" w:type="dxa"/>
            <w:shd w:val="clear" w:color="auto" w:fill="D9D9D9"/>
            <w:vAlign w:val="center"/>
            <w:hideMark/>
          </w:tcPr>
          <w:p w14:paraId="6A65E386" w14:textId="77777777" w:rsidR="00985A38" w:rsidRPr="001A6570" w:rsidRDefault="00985A38" w:rsidP="00FE249C">
            <w:pPr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1A6570">
              <w:rPr>
                <w:b/>
                <w:bCs/>
                <w:color w:val="000000"/>
                <w:sz w:val="20"/>
                <w:szCs w:val="20"/>
              </w:rPr>
              <w:t>Наименование показателя</w:t>
            </w:r>
          </w:p>
        </w:tc>
        <w:tc>
          <w:tcPr>
            <w:tcW w:w="2268" w:type="dxa"/>
            <w:shd w:val="clear" w:color="auto" w:fill="D9D9D9"/>
            <w:vAlign w:val="center"/>
          </w:tcPr>
          <w:p w14:paraId="61D6879C" w14:textId="77777777" w:rsidR="00985A38" w:rsidRPr="001A6570" w:rsidRDefault="00985A38" w:rsidP="00FE249C">
            <w:pPr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1A6570">
              <w:rPr>
                <w:b/>
                <w:bCs/>
                <w:color w:val="000000"/>
                <w:sz w:val="20"/>
                <w:szCs w:val="20"/>
              </w:rPr>
              <w:t>Наименование поля</w:t>
            </w:r>
          </w:p>
        </w:tc>
        <w:tc>
          <w:tcPr>
            <w:tcW w:w="5245" w:type="dxa"/>
            <w:shd w:val="clear" w:color="auto" w:fill="D9D9D9"/>
            <w:vAlign w:val="center"/>
          </w:tcPr>
          <w:p w14:paraId="7E1D5624" w14:textId="77777777" w:rsidR="00985A38" w:rsidRPr="001A6570" w:rsidRDefault="00985A38" w:rsidP="00FE249C">
            <w:pPr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1A6570">
              <w:rPr>
                <w:b/>
                <w:bCs/>
                <w:color w:val="000000"/>
                <w:sz w:val="20"/>
                <w:szCs w:val="20"/>
              </w:rPr>
              <w:t>Алгоритм расчёта</w:t>
            </w:r>
          </w:p>
        </w:tc>
      </w:tr>
      <w:tr w:rsidR="00985A38" w:rsidRPr="006426BA" w14:paraId="7D28ACF8" w14:textId="77777777" w:rsidTr="00FE249C">
        <w:trPr>
          <w:trHeight w:val="330"/>
        </w:trPr>
        <w:tc>
          <w:tcPr>
            <w:tcW w:w="1843" w:type="dxa"/>
            <w:vAlign w:val="center"/>
          </w:tcPr>
          <w:p w14:paraId="03EEAB76" w14:textId="77777777" w:rsidR="00985A38" w:rsidRPr="001A6570" w:rsidRDefault="00985A38" w:rsidP="00FE249C">
            <w:pPr>
              <w:spacing w:after="0"/>
              <w:jc w:val="both"/>
              <w:rPr>
                <w:rFonts w:cs="Arial"/>
                <w:b/>
                <w:color w:val="000000"/>
                <w:szCs w:val="20"/>
              </w:rPr>
            </w:pPr>
            <w:r w:rsidRPr="001A6570">
              <w:rPr>
                <w:rFonts w:cs="Arial"/>
                <w:b/>
                <w:color w:val="000000"/>
                <w:szCs w:val="20"/>
              </w:rPr>
              <w:t>Взвешенная ставка</w:t>
            </w:r>
          </w:p>
          <w:p w14:paraId="76347C2B" w14:textId="77777777" w:rsidR="00985A38" w:rsidRPr="001A6570" w:rsidRDefault="00985A38" w:rsidP="00FE249C">
            <w:pPr>
              <w:spacing w:after="0"/>
              <w:jc w:val="both"/>
              <w:rPr>
                <w:rFonts w:cs="Arial"/>
                <w:color w:val="000000"/>
                <w:sz w:val="20"/>
                <w:szCs w:val="20"/>
              </w:rPr>
            </w:pPr>
          </w:p>
          <w:p w14:paraId="568C8790" w14:textId="33B2AB65" w:rsidR="00985A38" w:rsidRPr="001A6570" w:rsidRDefault="00985A38" w:rsidP="00FE249C">
            <w:pPr>
              <w:spacing w:after="0"/>
              <w:rPr>
                <w:color w:val="000000"/>
                <w:sz w:val="20"/>
                <w:szCs w:val="20"/>
              </w:rPr>
            </w:pPr>
            <w:r w:rsidRPr="001A6570">
              <w:rPr>
                <w:color w:val="000000" w:themeColor="text1"/>
                <w:sz w:val="18"/>
                <w:szCs w:val="20"/>
              </w:rPr>
              <w:t xml:space="preserve">= </w:t>
            </w:r>
            <w:r w:rsidR="00832853" w:rsidRPr="001A6570">
              <w:rPr>
                <w:color w:val="000000" w:themeColor="text1"/>
                <w:sz w:val="18"/>
                <w:szCs w:val="18"/>
              </w:rPr>
              <w:t xml:space="preserve">% ставка по кредиту*(Стоимость имущества для </w:t>
            </w:r>
            <w:proofErr w:type="spellStart"/>
            <w:r w:rsidR="00832853" w:rsidRPr="001A6570">
              <w:rPr>
                <w:color w:val="000000" w:themeColor="text1"/>
                <w:sz w:val="18"/>
                <w:szCs w:val="18"/>
              </w:rPr>
              <w:t>расчета,в</w:t>
            </w:r>
            <w:proofErr w:type="spellEnd"/>
            <w:r w:rsidR="00832853" w:rsidRPr="001A6570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832853" w:rsidRPr="001A6570">
              <w:rPr>
                <w:color w:val="000000" w:themeColor="text1"/>
                <w:sz w:val="18"/>
                <w:szCs w:val="18"/>
              </w:rPr>
              <w:t>т.ч</w:t>
            </w:r>
            <w:proofErr w:type="gramStart"/>
            <w:r w:rsidR="00832853" w:rsidRPr="001A6570">
              <w:rPr>
                <w:color w:val="000000" w:themeColor="text1"/>
                <w:sz w:val="18"/>
                <w:szCs w:val="18"/>
              </w:rPr>
              <w:t>.Н</w:t>
            </w:r>
            <w:proofErr w:type="gramEnd"/>
            <w:r w:rsidR="00832853" w:rsidRPr="001A6570">
              <w:rPr>
                <w:color w:val="000000" w:themeColor="text1"/>
                <w:sz w:val="18"/>
                <w:szCs w:val="18"/>
              </w:rPr>
              <w:t>ДС</w:t>
            </w:r>
            <w:proofErr w:type="spellEnd"/>
            <w:r w:rsidR="00832853" w:rsidRPr="001A6570">
              <w:rPr>
                <w:color w:val="000000" w:themeColor="text1"/>
                <w:sz w:val="18"/>
                <w:szCs w:val="18"/>
              </w:rPr>
              <w:t xml:space="preserve"> (18%)" * "Курс пересчёта по поставке"-</w:t>
            </w:r>
            <w:proofErr w:type="spellStart"/>
            <w:r w:rsidR="00832853" w:rsidRPr="001A6570">
              <w:rPr>
                <w:color w:val="000000" w:themeColor="text1"/>
                <w:sz w:val="18"/>
                <w:szCs w:val="18"/>
              </w:rPr>
              <w:t>Аванс,в</w:t>
            </w:r>
            <w:proofErr w:type="spellEnd"/>
            <w:r w:rsidR="00832853" w:rsidRPr="001A6570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832853" w:rsidRPr="001A6570">
              <w:rPr>
                <w:color w:val="000000" w:themeColor="text1"/>
                <w:sz w:val="18"/>
                <w:szCs w:val="18"/>
              </w:rPr>
              <w:t>т.ч.НДС</w:t>
            </w:r>
            <w:proofErr w:type="spellEnd"/>
            <w:r w:rsidR="00832853" w:rsidRPr="001A6570">
              <w:rPr>
                <w:color w:val="000000" w:themeColor="text1"/>
                <w:sz w:val="18"/>
                <w:szCs w:val="18"/>
              </w:rPr>
              <w:t xml:space="preserve"> (18%),руб.)</w:t>
            </w:r>
          </w:p>
        </w:tc>
        <w:tc>
          <w:tcPr>
            <w:tcW w:w="2268" w:type="dxa"/>
            <w:vAlign w:val="center"/>
          </w:tcPr>
          <w:p w14:paraId="68398896" w14:textId="77777777" w:rsidR="00985A38" w:rsidRPr="001A6570" w:rsidRDefault="00985A38" w:rsidP="00FE249C">
            <w:pPr>
              <w:jc w:val="both"/>
              <w:rPr>
                <w:sz w:val="20"/>
                <w:szCs w:val="20"/>
              </w:rPr>
            </w:pPr>
            <w:r w:rsidRPr="001A6570">
              <w:rPr>
                <w:color w:val="000000"/>
                <w:sz w:val="20"/>
                <w:szCs w:val="20"/>
              </w:rPr>
              <w:t>W_RATE</w:t>
            </w:r>
          </w:p>
        </w:tc>
        <w:tc>
          <w:tcPr>
            <w:tcW w:w="5245" w:type="dxa"/>
            <w:vAlign w:val="center"/>
          </w:tcPr>
          <w:p w14:paraId="0239C434" w14:textId="5359AB8E" w:rsidR="00985A38" w:rsidRPr="001A6570" w:rsidRDefault="005C0A64" w:rsidP="00832853">
            <w:pPr>
              <w:jc w:val="both"/>
              <w:rPr>
                <w:sz w:val="20"/>
                <w:szCs w:val="20"/>
                <w:lang w:val="en-US"/>
              </w:rPr>
            </w:pPr>
            <w:r w:rsidRPr="001A6570">
              <w:rPr>
                <w:sz w:val="20"/>
                <w:szCs w:val="20"/>
                <w:lang w:val="en-US"/>
              </w:rPr>
              <w:t xml:space="preserve"> </w:t>
            </w:r>
            <w:r w:rsidR="00832853" w:rsidRPr="001A6570">
              <w:rPr>
                <w:sz w:val="20"/>
                <w:szCs w:val="20"/>
                <w:lang w:val="en-US"/>
              </w:rPr>
              <w:t>=</w:t>
            </w:r>
            <w:r w:rsidR="00985A38" w:rsidRPr="001A6570">
              <w:rPr>
                <w:sz w:val="20"/>
                <w:szCs w:val="20"/>
                <w:lang w:val="en-US"/>
              </w:rPr>
              <w:t>OFFER_RATE</w:t>
            </w:r>
            <w:r w:rsidR="00832853" w:rsidRPr="001A6570">
              <w:rPr>
                <w:sz w:val="20"/>
                <w:szCs w:val="20"/>
                <w:lang w:val="en-US"/>
              </w:rPr>
              <w:t xml:space="preserve"> * CONVERT_RATE * FULLCOST_AMT – PREPAY_AMT</w:t>
            </w:r>
          </w:p>
        </w:tc>
      </w:tr>
      <w:tr w:rsidR="00985A38" w:rsidRPr="006426BA" w14:paraId="643BE5F4" w14:textId="77777777" w:rsidTr="00FE249C">
        <w:trPr>
          <w:trHeight w:val="330"/>
        </w:trPr>
        <w:tc>
          <w:tcPr>
            <w:tcW w:w="1843" w:type="dxa"/>
            <w:vAlign w:val="center"/>
          </w:tcPr>
          <w:p w14:paraId="1C809B23" w14:textId="77777777" w:rsidR="00985A38" w:rsidRPr="001A6570" w:rsidRDefault="00985A38" w:rsidP="00FE249C">
            <w:pPr>
              <w:spacing w:after="0"/>
              <w:jc w:val="both"/>
              <w:rPr>
                <w:rFonts w:cs="Arial"/>
                <w:b/>
                <w:color w:val="000000"/>
                <w:szCs w:val="20"/>
              </w:rPr>
            </w:pPr>
            <w:r w:rsidRPr="001A6570">
              <w:rPr>
                <w:rFonts w:cs="Arial"/>
                <w:b/>
                <w:color w:val="000000"/>
                <w:szCs w:val="20"/>
              </w:rPr>
              <w:t>Взвешенный аванс</w:t>
            </w:r>
          </w:p>
          <w:p w14:paraId="0CCC4DA2" w14:textId="77777777" w:rsidR="00985A38" w:rsidRPr="001A6570" w:rsidRDefault="00985A38" w:rsidP="00FE249C">
            <w:pPr>
              <w:spacing w:after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6E102792" w14:textId="77777777" w:rsidR="00E7102B" w:rsidRPr="001A6570" w:rsidRDefault="00985A38" w:rsidP="00E7102B">
            <w:pPr>
              <w:pStyle w:val="aa"/>
              <w:rPr>
                <w:color w:val="000000" w:themeColor="text1"/>
              </w:rPr>
            </w:pPr>
            <w:r w:rsidRPr="001A6570">
              <w:rPr>
                <w:color w:val="000000" w:themeColor="text1"/>
                <w:sz w:val="18"/>
              </w:rPr>
              <w:t xml:space="preserve">= </w:t>
            </w:r>
            <w:r w:rsidR="00E7102B" w:rsidRPr="001A6570">
              <w:rPr>
                <w:color w:val="000000" w:themeColor="text1"/>
                <w:sz w:val="18"/>
                <w:szCs w:val="18"/>
              </w:rPr>
              <w:t xml:space="preserve">Аванс ЛП, %*Стоимость имущества для расчета, в </w:t>
            </w:r>
            <w:proofErr w:type="spellStart"/>
            <w:r w:rsidR="00E7102B" w:rsidRPr="001A6570">
              <w:rPr>
                <w:color w:val="000000" w:themeColor="text1"/>
                <w:sz w:val="18"/>
                <w:szCs w:val="18"/>
              </w:rPr>
              <w:t>т.ч</w:t>
            </w:r>
            <w:proofErr w:type="gramStart"/>
            <w:r w:rsidR="00E7102B" w:rsidRPr="001A6570">
              <w:rPr>
                <w:color w:val="000000" w:themeColor="text1"/>
                <w:sz w:val="18"/>
                <w:szCs w:val="18"/>
              </w:rPr>
              <w:t>.Н</w:t>
            </w:r>
            <w:proofErr w:type="gramEnd"/>
            <w:r w:rsidR="00E7102B" w:rsidRPr="001A6570">
              <w:rPr>
                <w:color w:val="000000" w:themeColor="text1"/>
                <w:sz w:val="18"/>
                <w:szCs w:val="18"/>
              </w:rPr>
              <w:t>ДС</w:t>
            </w:r>
            <w:proofErr w:type="spellEnd"/>
            <w:r w:rsidR="00E7102B" w:rsidRPr="001A6570">
              <w:rPr>
                <w:color w:val="000000" w:themeColor="text1"/>
                <w:sz w:val="18"/>
                <w:szCs w:val="18"/>
              </w:rPr>
              <w:t xml:space="preserve"> </w:t>
            </w:r>
            <w:r w:rsidR="00E7102B" w:rsidRPr="001A6570">
              <w:rPr>
                <w:color w:val="000000" w:themeColor="text1"/>
                <w:sz w:val="18"/>
                <w:szCs w:val="18"/>
              </w:rPr>
              <w:lastRenderedPageBreak/>
              <w:t>(18%)" * "Курс пересчёта по поставке"</w:t>
            </w:r>
          </w:p>
          <w:p w14:paraId="14CAF102" w14:textId="18B154DA" w:rsidR="00985A38" w:rsidRPr="001A6570" w:rsidRDefault="00985A38" w:rsidP="00FE249C">
            <w:pPr>
              <w:spacing w:after="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488C9332" w14:textId="77777777" w:rsidR="00985A38" w:rsidRPr="001A6570" w:rsidRDefault="00985A38" w:rsidP="00FE249C">
            <w:pPr>
              <w:jc w:val="both"/>
              <w:rPr>
                <w:sz w:val="20"/>
                <w:szCs w:val="20"/>
              </w:rPr>
            </w:pPr>
            <w:r w:rsidRPr="001A6570">
              <w:rPr>
                <w:color w:val="000000"/>
                <w:sz w:val="20"/>
                <w:szCs w:val="20"/>
              </w:rPr>
              <w:lastRenderedPageBreak/>
              <w:t>W_ADVANCE</w:t>
            </w:r>
          </w:p>
        </w:tc>
        <w:tc>
          <w:tcPr>
            <w:tcW w:w="5245" w:type="dxa"/>
            <w:vAlign w:val="center"/>
          </w:tcPr>
          <w:p w14:paraId="53F7CB37" w14:textId="7CCB0160" w:rsidR="00985A38" w:rsidRPr="001A6570" w:rsidRDefault="00985A38" w:rsidP="00FE249C">
            <w:pPr>
              <w:jc w:val="both"/>
              <w:rPr>
                <w:sz w:val="20"/>
                <w:szCs w:val="20"/>
                <w:lang w:val="en-US"/>
              </w:rPr>
            </w:pPr>
            <w:r w:rsidRPr="001A6570">
              <w:rPr>
                <w:color w:val="000000"/>
                <w:sz w:val="20"/>
                <w:szCs w:val="20"/>
                <w:lang w:val="en-US"/>
              </w:rPr>
              <w:t xml:space="preserve"> = PREPAY_RATE * FULLCOST_AMT</w:t>
            </w:r>
            <w:r w:rsidR="00E7102B" w:rsidRPr="001A6570">
              <w:rPr>
                <w:color w:val="000000"/>
                <w:sz w:val="20"/>
                <w:szCs w:val="20"/>
                <w:lang w:val="en-US"/>
              </w:rPr>
              <w:t xml:space="preserve"> * CONVERT_RATE</w:t>
            </w:r>
          </w:p>
        </w:tc>
      </w:tr>
      <w:tr w:rsidR="00985A38" w:rsidRPr="006426BA" w14:paraId="4F820D19" w14:textId="77777777" w:rsidTr="00FE249C">
        <w:trPr>
          <w:trHeight w:val="330"/>
        </w:trPr>
        <w:tc>
          <w:tcPr>
            <w:tcW w:w="1843" w:type="dxa"/>
            <w:vAlign w:val="center"/>
          </w:tcPr>
          <w:p w14:paraId="68F1ADD6" w14:textId="77777777" w:rsidR="00985A38" w:rsidRPr="001A6570" w:rsidRDefault="00985A38" w:rsidP="00FE249C">
            <w:pPr>
              <w:spacing w:after="0"/>
              <w:jc w:val="both"/>
              <w:rPr>
                <w:rFonts w:cs="Arial"/>
                <w:b/>
                <w:color w:val="000000"/>
                <w:szCs w:val="20"/>
              </w:rPr>
            </w:pPr>
            <w:r w:rsidRPr="001A6570">
              <w:rPr>
                <w:rFonts w:cs="Arial"/>
                <w:b/>
                <w:color w:val="000000"/>
                <w:szCs w:val="20"/>
              </w:rPr>
              <w:lastRenderedPageBreak/>
              <w:t>Взвешенное агентское вознаграждение</w:t>
            </w:r>
          </w:p>
          <w:p w14:paraId="1AA6CFAC" w14:textId="77777777" w:rsidR="00985A38" w:rsidRPr="001A6570" w:rsidRDefault="00985A38" w:rsidP="00FE249C">
            <w:pPr>
              <w:spacing w:after="0"/>
              <w:jc w:val="both"/>
              <w:rPr>
                <w:rFonts w:cs="Arial"/>
                <w:color w:val="000000"/>
                <w:sz w:val="20"/>
                <w:szCs w:val="20"/>
              </w:rPr>
            </w:pPr>
          </w:p>
          <w:p w14:paraId="0C79C6AA" w14:textId="77777777" w:rsidR="00985A38" w:rsidRPr="001A6570" w:rsidRDefault="00985A38" w:rsidP="00FE249C">
            <w:pPr>
              <w:spacing w:after="0"/>
              <w:jc w:val="both"/>
              <w:rPr>
                <w:color w:val="000000" w:themeColor="text1"/>
                <w:sz w:val="18"/>
                <w:szCs w:val="18"/>
              </w:rPr>
            </w:pPr>
            <w:r w:rsidRPr="001A6570">
              <w:rPr>
                <w:rFonts w:cs="Arial"/>
                <w:color w:val="000000"/>
                <w:sz w:val="18"/>
                <w:szCs w:val="18"/>
              </w:rPr>
              <w:t xml:space="preserve">= </w:t>
            </w:r>
          </w:p>
          <w:p w14:paraId="36C71EAE" w14:textId="5CA2D9F8" w:rsidR="00985A38" w:rsidRPr="001A6570" w:rsidRDefault="00E7102B" w:rsidP="00FE249C">
            <w:pPr>
              <w:jc w:val="both"/>
              <w:rPr>
                <w:rFonts w:cs="Arial"/>
                <w:color w:val="000000"/>
                <w:sz w:val="18"/>
                <w:szCs w:val="20"/>
              </w:rPr>
            </w:pPr>
            <w:r w:rsidRPr="001A6570">
              <w:rPr>
                <w:color w:val="000000" w:themeColor="text1"/>
                <w:sz w:val="18"/>
                <w:szCs w:val="18"/>
              </w:rPr>
              <w:t xml:space="preserve">Агентское вознаграждение,%*Стоимость имущества для </w:t>
            </w:r>
            <w:proofErr w:type="spellStart"/>
            <w:r w:rsidRPr="001A6570">
              <w:rPr>
                <w:color w:val="000000" w:themeColor="text1"/>
                <w:sz w:val="18"/>
                <w:szCs w:val="18"/>
              </w:rPr>
              <w:t>расчета,в</w:t>
            </w:r>
            <w:proofErr w:type="spellEnd"/>
            <w:r w:rsidRPr="001A6570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A6570">
              <w:rPr>
                <w:color w:val="000000" w:themeColor="text1"/>
                <w:sz w:val="18"/>
                <w:szCs w:val="18"/>
              </w:rPr>
              <w:t>т.ч</w:t>
            </w:r>
            <w:proofErr w:type="gramStart"/>
            <w:r w:rsidRPr="001A6570">
              <w:rPr>
                <w:color w:val="000000" w:themeColor="text1"/>
                <w:sz w:val="18"/>
                <w:szCs w:val="18"/>
              </w:rPr>
              <w:t>.Н</w:t>
            </w:r>
            <w:proofErr w:type="gramEnd"/>
            <w:r w:rsidRPr="001A6570">
              <w:rPr>
                <w:color w:val="000000" w:themeColor="text1"/>
                <w:sz w:val="18"/>
                <w:szCs w:val="18"/>
              </w:rPr>
              <w:t>ДС</w:t>
            </w:r>
            <w:proofErr w:type="spellEnd"/>
            <w:r w:rsidRPr="001A6570">
              <w:rPr>
                <w:color w:val="000000" w:themeColor="text1"/>
                <w:sz w:val="18"/>
                <w:szCs w:val="18"/>
              </w:rPr>
              <w:t xml:space="preserve"> (18%)" * "Курс пересчёта по поставке</w:t>
            </w:r>
          </w:p>
        </w:tc>
        <w:tc>
          <w:tcPr>
            <w:tcW w:w="2268" w:type="dxa"/>
            <w:vAlign w:val="center"/>
          </w:tcPr>
          <w:p w14:paraId="0FF0D886" w14:textId="77777777" w:rsidR="00985A38" w:rsidRPr="001A6570" w:rsidRDefault="00985A38" w:rsidP="00FE249C">
            <w:pPr>
              <w:jc w:val="both"/>
              <w:rPr>
                <w:sz w:val="20"/>
                <w:szCs w:val="20"/>
              </w:rPr>
            </w:pPr>
            <w:r w:rsidRPr="001A6570">
              <w:rPr>
                <w:color w:val="000000"/>
                <w:sz w:val="20"/>
                <w:szCs w:val="20"/>
              </w:rPr>
              <w:t>W_AGENT_FEE_AMT</w:t>
            </w:r>
          </w:p>
        </w:tc>
        <w:tc>
          <w:tcPr>
            <w:tcW w:w="5245" w:type="dxa"/>
            <w:vAlign w:val="center"/>
          </w:tcPr>
          <w:p w14:paraId="25AF41F5" w14:textId="1300AB1A" w:rsidR="00985A38" w:rsidRPr="001A6570" w:rsidRDefault="00985A38" w:rsidP="00FE249C">
            <w:pPr>
              <w:jc w:val="both"/>
              <w:rPr>
                <w:sz w:val="20"/>
                <w:szCs w:val="20"/>
                <w:lang w:val="en-US"/>
              </w:rPr>
            </w:pPr>
            <w:r w:rsidRPr="001A6570">
              <w:rPr>
                <w:color w:val="000000"/>
                <w:sz w:val="20"/>
                <w:szCs w:val="20"/>
                <w:lang w:val="en-US"/>
              </w:rPr>
              <w:t xml:space="preserve"> = FULLCOST_AMT * AGENT_FEE_RATE</w:t>
            </w:r>
            <w:r w:rsidR="00E7102B" w:rsidRPr="001A6570">
              <w:rPr>
                <w:color w:val="000000"/>
                <w:sz w:val="20"/>
                <w:szCs w:val="20"/>
                <w:lang w:val="en-US"/>
              </w:rPr>
              <w:t xml:space="preserve"> * CONVERT_RATE</w:t>
            </w:r>
          </w:p>
        </w:tc>
      </w:tr>
      <w:tr w:rsidR="00985A38" w:rsidRPr="006426BA" w14:paraId="6E017444" w14:textId="77777777" w:rsidTr="00FE249C">
        <w:trPr>
          <w:trHeight w:val="330"/>
        </w:trPr>
        <w:tc>
          <w:tcPr>
            <w:tcW w:w="1843" w:type="dxa"/>
            <w:vAlign w:val="center"/>
          </w:tcPr>
          <w:p w14:paraId="4B3D61A8" w14:textId="77777777" w:rsidR="00985A38" w:rsidRPr="001A6570" w:rsidRDefault="00985A38" w:rsidP="00FE249C">
            <w:pPr>
              <w:spacing w:after="0"/>
              <w:jc w:val="both"/>
              <w:rPr>
                <w:rFonts w:cs="Arial"/>
                <w:b/>
                <w:color w:val="000000" w:themeColor="text1"/>
                <w:szCs w:val="20"/>
              </w:rPr>
            </w:pPr>
            <w:proofErr w:type="gramStart"/>
            <w:r w:rsidRPr="001A6570">
              <w:rPr>
                <w:rFonts w:cs="Arial"/>
                <w:b/>
                <w:color w:val="000000" w:themeColor="text1"/>
                <w:szCs w:val="20"/>
              </w:rPr>
              <w:t>Взвешенное</w:t>
            </w:r>
            <w:proofErr w:type="gramEnd"/>
            <w:r w:rsidRPr="001A6570">
              <w:rPr>
                <w:rFonts w:cs="Arial"/>
                <w:b/>
                <w:color w:val="000000" w:themeColor="text1"/>
                <w:szCs w:val="20"/>
              </w:rPr>
              <w:t xml:space="preserve"> КВ (комиссия)</w:t>
            </w:r>
          </w:p>
          <w:p w14:paraId="0CD84140" w14:textId="77777777" w:rsidR="00985A38" w:rsidRPr="001A6570" w:rsidRDefault="00985A38" w:rsidP="00FE249C">
            <w:pPr>
              <w:spacing w:after="0"/>
              <w:jc w:val="both"/>
              <w:rPr>
                <w:rFonts w:cs="Arial"/>
                <w:color w:val="000000" w:themeColor="text1"/>
                <w:sz w:val="18"/>
                <w:szCs w:val="20"/>
              </w:rPr>
            </w:pPr>
          </w:p>
          <w:p w14:paraId="5F4BF835" w14:textId="77777777" w:rsidR="00985A38" w:rsidRPr="001A6570" w:rsidRDefault="00985A38" w:rsidP="00FE249C">
            <w:pPr>
              <w:spacing w:after="0"/>
              <w:jc w:val="both"/>
              <w:rPr>
                <w:color w:val="000000" w:themeColor="text1"/>
                <w:sz w:val="18"/>
                <w:szCs w:val="18"/>
              </w:rPr>
            </w:pPr>
            <w:r w:rsidRPr="001A6570">
              <w:rPr>
                <w:rFonts w:cs="Arial"/>
                <w:color w:val="000000" w:themeColor="text1"/>
                <w:sz w:val="18"/>
                <w:szCs w:val="18"/>
              </w:rPr>
              <w:t xml:space="preserve">= </w:t>
            </w:r>
          </w:p>
          <w:p w14:paraId="007DFFCB" w14:textId="50E080C5" w:rsidR="00985A38" w:rsidRPr="001A6570" w:rsidRDefault="00E7102B" w:rsidP="00FE249C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gramStart"/>
            <w:r w:rsidRPr="001A6570">
              <w:rPr>
                <w:color w:val="000000" w:themeColor="text1"/>
                <w:sz w:val="18"/>
                <w:szCs w:val="18"/>
              </w:rPr>
              <w:t>Комиссия за организацию финансирования,%*(Стоимость имущества для расчета,</w:t>
            </w:r>
            <w:r w:rsidR="00547ECE" w:rsidRPr="001A6570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1A6570">
              <w:rPr>
                <w:color w:val="000000" w:themeColor="text1"/>
                <w:sz w:val="18"/>
                <w:szCs w:val="18"/>
              </w:rPr>
              <w:t>в т.</w:t>
            </w:r>
            <w:r w:rsidR="00547ECE" w:rsidRPr="001A6570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1A6570">
              <w:rPr>
                <w:color w:val="000000" w:themeColor="text1"/>
                <w:sz w:val="18"/>
                <w:szCs w:val="18"/>
              </w:rPr>
              <w:t>ч.</w:t>
            </w:r>
            <w:r w:rsidR="00547ECE" w:rsidRPr="001A6570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1A6570">
              <w:rPr>
                <w:color w:val="000000" w:themeColor="text1"/>
                <w:sz w:val="18"/>
                <w:szCs w:val="18"/>
              </w:rPr>
              <w:t>НДС (18%)" * "Курс пересчёта по поставке" - Аванс, в т.</w:t>
            </w:r>
            <w:r w:rsidR="00547ECE" w:rsidRPr="001A6570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1A6570">
              <w:rPr>
                <w:color w:val="000000" w:themeColor="text1"/>
                <w:sz w:val="18"/>
                <w:szCs w:val="18"/>
              </w:rPr>
              <w:t>ч.</w:t>
            </w:r>
            <w:r w:rsidR="00547ECE" w:rsidRPr="001A6570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1A6570">
              <w:rPr>
                <w:color w:val="000000" w:themeColor="text1"/>
                <w:sz w:val="18"/>
                <w:szCs w:val="18"/>
              </w:rPr>
              <w:t>НДС (18%),руб.)</w:t>
            </w:r>
            <w:proofErr w:type="gramEnd"/>
          </w:p>
        </w:tc>
        <w:tc>
          <w:tcPr>
            <w:tcW w:w="2268" w:type="dxa"/>
            <w:vAlign w:val="center"/>
          </w:tcPr>
          <w:p w14:paraId="7CCACFDB" w14:textId="77777777" w:rsidR="00985A38" w:rsidRPr="001A6570" w:rsidRDefault="00985A38" w:rsidP="00FE249C">
            <w:pPr>
              <w:jc w:val="both"/>
              <w:rPr>
                <w:sz w:val="20"/>
                <w:szCs w:val="20"/>
              </w:rPr>
            </w:pPr>
            <w:r w:rsidRPr="001A6570">
              <w:rPr>
                <w:color w:val="000000"/>
                <w:sz w:val="20"/>
                <w:szCs w:val="20"/>
              </w:rPr>
              <w:t>W_COMMISSION_AMT</w:t>
            </w:r>
          </w:p>
        </w:tc>
        <w:tc>
          <w:tcPr>
            <w:tcW w:w="5245" w:type="dxa"/>
            <w:vAlign w:val="center"/>
          </w:tcPr>
          <w:p w14:paraId="0B94FED9" w14:textId="3FE04B7D" w:rsidR="00985A38" w:rsidRPr="001A6570" w:rsidRDefault="00985A38" w:rsidP="00FE249C">
            <w:pPr>
              <w:jc w:val="both"/>
              <w:rPr>
                <w:sz w:val="20"/>
                <w:szCs w:val="20"/>
                <w:lang w:val="en-US"/>
              </w:rPr>
            </w:pPr>
            <w:r w:rsidRPr="001A6570">
              <w:rPr>
                <w:color w:val="000000"/>
                <w:sz w:val="20"/>
                <w:szCs w:val="20"/>
                <w:lang w:val="en-US"/>
              </w:rPr>
              <w:t xml:space="preserve"> = FINANCE_AMT * COMISSION_RATE</w:t>
            </w:r>
            <w:r w:rsidR="00E7102B" w:rsidRPr="001A6570">
              <w:rPr>
                <w:color w:val="000000"/>
                <w:sz w:val="20"/>
                <w:szCs w:val="20"/>
                <w:lang w:val="en-US"/>
              </w:rPr>
              <w:t xml:space="preserve"> * CONVERT_RATE – PREPAY_AMT</w:t>
            </w:r>
          </w:p>
        </w:tc>
      </w:tr>
      <w:tr w:rsidR="00985A38" w:rsidRPr="006426BA" w14:paraId="46C6F943" w14:textId="77777777" w:rsidTr="00FE249C">
        <w:trPr>
          <w:trHeight w:val="330"/>
        </w:trPr>
        <w:tc>
          <w:tcPr>
            <w:tcW w:w="1843" w:type="dxa"/>
            <w:vAlign w:val="center"/>
          </w:tcPr>
          <w:p w14:paraId="48D63FB3" w14:textId="77777777" w:rsidR="00985A38" w:rsidRPr="001A6570" w:rsidRDefault="00985A38" w:rsidP="00FE249C">
            <w:pPr>
              <w:spacing w:after="0"/>
              <w:jc w:val="both"/>
              <w:rPr>
                <w:rFonts w:cs="Arial"/>
                <w:b/>
                <w:color w:val="000000" w:themeColor="text1"/>
                <w:szCs w:val="20"/>
              </w:rPr>
            </w:pPr>
            <w:r w:rsidRPr="001A6570">
              <w:rPr>
                <w:rFonts w:cs="Arial"/>
                <w:b/>
                <w:color w:val="000000" w:themeColor="text1"/>
                <w:szCs w:val="20"/>
              </w:rPr>
              <w:t>Взвешенный срок лизинга</w:t>
            </w:r>
          </w:p>
          <w:p w14:paraId="5E569E8D" w14:textId="77777777" w:rsidR="00985A38" w:rsidRPr="001A6570" w:rsidRDefault="00985A38" w:rsidP="00FE249C">
            <w:pPr>
              <w:spacing w:after="0"/>
              <w:jc w:val="both"/>
              <w:rPr>
                <w:rFonts w:cs="Arial"/>
                <w:color w:val="000000" w:themeColor="text1"/>
                <w:sz w:val="20"/>
                <w:szCs w:val="20"/>
              </w:rPr>
            </w:pPr>
          </w:p>
          <w:p w14:paraId="3C0D6FF9" w14:textId="2EE9CD2E" w:rsidR="00985A38" w:rsidRPr="001A6570" w:rsidRDefault="00E7102B" w:rsidP="00FE249C">
            <w:pPr>
              <w:spacing w:after="0"/>
              <w:rPr>
                <w:color w:val="000000" w:themeColor="text1"/>
                <w:sz w:val="20"/>
                <w:szCs w:val="20"/>
              </w:rPr>
            </w:pPr>
            <w:r w:rsidRPr="001A6570">
              <w:rPr>
                <w:color w:val="000000" w:themeColor="text1"/>
              </w:rPr>
              <w:t>=</w:t>
            </w:r>
            <w:r w:rsidRPr="001A6570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1A6570">
              <w:rPr>
                <w:color w:val="000000" w:themeColor="text1"/>
                <w:sz w:val="18"/>
                <w:szCs w:val="18"/>
              </w:rPr>
              <w:t>Срок лизинга*(Стоимость имущества для расчета,</w:t>
            </w:r>
            <w:r w:rsidR="00547ECE" w:rsidRPr="001A6570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1A6570">
              <w:rPr>
                <w:color w:val="000000" w:themeColor="text1"/>
                <w:sz w:val="18"/>
                <w:szCs w:val="18"/>
              </w:rPr>
              <w:t>в т.</w:t>
            </w:r>
            <w:r w:rsidR="00547ECE" w:rsidRPr="001A6570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1A6570">
              <w:rPr>
                <w:color w:val="000000" w:themeColor="text1"/>
                <w:sz w:val="18"/>
                <w:szCs w:val="18"/>
              </w:rPr>
              <w:t>ч.</w:t>
            </w:r>
            <w:r w:rsidR="00547ECE" w:rsidRPr="001A6570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1A6570">
              <w:rPr>
                <w:color w:val="000000" w:themeColor="text1"/>
                <w:sz w:val="18"/>
                <w:szCs w:val="18"/>
              </w:rPr>
              <w:t>НДС (18%)" * "Курс пересчёта по поставке</w:t>
            </w:r>
            <w:proofErr w:type="gramStart"/>
            <w:r w:rsidRPr="001A6570">
              <w:rPr>
                <w:color w:val="000000" w:themeColor="text1"/>
                <w:sz w:val="18"/>
                <w:szCs w:val="18"/>
              </w:rPr>
              <w:t>"-</w:t>
            </w:r>
            <w:proofErr w:type="gramEnd"/>
            <w:r w:rsidRPr="001A6570">
              <w:rPr>
                <w:color w:val="000000" w:themeColor="text1"/>
                <w:sz w:val="18"/>
                <w:szCs w:val="18"/>
              </w:rPr>
              <w:t>Аванс,</w:t>
            </w:r>
            <w:r w:rsidR="00547ECE" w:rsidRPr="001A6570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1A6570">
              <w:rPr>
                <w:color w:val="000000" w:themeColor="text1"/>
                <w:sz w:val="18"/>
                <w:szCs w:val="18"/>
              </w:rPr>
              <w:t xml:space="preserve">в </w:t>
            </w:r>
            <w:proofErr w:type="spellStart"/>
            <w:r w:rsidRPr="001A6570">
              <w:rPr>
                <w:color w:val="000000" w:themeColor="text1"/>
                <w:sz w:val="18"/>
                <w:szCs w:val="18"/>
              </w:rPr>
              <w:t>т.ч</w:t>
            </w:r>
            <w:proofErr w:type="spellEnd"/>
            <w:r w:rsidRPr="001A6570">
              <w:rPr>
                <w:color w:val="000000" w:themeColor="text1"/>
                <w:sz w:val="18"/>
                <w:szCs w:val="18"/>
              </w:rPr>
              <w:t>.</w:t>
            </w:r>
            <w:r w:rsidR="00547ECE" w:rsidRPr="001A6570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1A6570">
              <w:rPr>
                <w:color w:val="000000" w:themeColor="text1"/>
                <w:sz w:val="18"/>
                <w:szCs w:val="18"/>
              </w:rPr>
              <w:t>НДС (18%),руб.)</w:t>
            </w:r>
          </w:p>
        </w:tc>
        <w:tc>
          <w:tcPr>
            <w:tcW w:w="2268" w:type="dxa"/>
            <w:vAlign w:val="center"/>
          </w:tcPr>
          <w:p w14:paraId="6A8D7ABF" w14:textId="77777777" w:rsidR="00985A38" w:rsidRPr="001A6570" w:rsidRDefault="00985A38" w:rsidP="00FE249C">
            <w:pPr>
              <w:jc w:val="both"/>
              <w:rPr>
                <w:sz w:val="20"/>
                <w:szCs w:val="20"/>
              </w:rPr>
            </w:pPr>
            <w:r w:rsidRPr="001A6570">
              <w:rPr>
                <w:color w:val="000000"/>
                <w:sz w:val="20"/>
                <w:szCs w:val="20"/>
              </w:rPr>
              <w:t>W_LEASE_TERM</w:t>
            </w:r>
          </w:p>
        </w:tc>
        <w:tc>
          <w:tcPr>
            <w:tcW w:w="5245" w:type="dxa"/>
            <w:vAlign w:val="center"/>
          </w:tcPr>
          <w:p w14:paraId="50AAE2AD" w14:textId="7BB17EC9" w:rsidR="00985A38" w:rsidRPr="001A6570" w:rsidRDefault="00985A38" w:rsidP="00FE249C">
            <w:pPr>
              <w:jc w:val="both"/>
              <w:rPr>
                <w:sz w:val="20"/>
                <w:szCs w:val="20"/>
                <w:lang w:val="en-US"/>
              </w:rPr>
            </w:pPr>
            <w:r w:rsidRPr="001A6570">
              <w:rPr>
                <w:color w:val="000000"/>
                <w:sz w:val="20"/>
                <w:szCs w:val="20"/>
                <w:lang w:val="en-US"/>
              </w:rPr>
              <w:t xml:space="preserve"> = FINANCE_AMT * LEASE_TERM</w:t>
            </w:r>
            <w:r w:rsidR="00E7102B" w:rsidRPr="001A6570">
              <w:rPr>
                <w:color w:val="000000"/>
                <w:sz w:val="20"/>
                <w:szCs w:val="20"/>
                <w:lang w:val="en-US"/>
              </w:rPr>
              <w:t xml:space="preserve"> * CONVERT_RATE – PREPAY_AMT</w:t>
            </w:r>
          </w:p>
        </w:tc>
      </w:tr>
      <w:tr w:rsidR="00985A38" w:rsidRPr="006426BA" w14:paraId="59D42C18" w14:textId="77777777" w:rsidTr="00FE249C">
        <w:trPr>
          <w:trHeight w:val="330"/>
        </w:trPr>
        <w:tc>
          <w:tcPr>
            <w:tcW w:w="1843" w:type="dxa"/>
            <w:vAlign w:val="center"/>
          </w:tcPr>
          <w:p w14:paraId="5A556730" w14:textId="77777777" w:rsidR="00985A38" w:rsidRPr="001A6570" w:rsidRDefault="00985A38" w:rsidP="00FE249C">
            <w:pPr>
              <w:spacing w:after="0"/>
              <w:jc w:val="both"/>
              <w:rPr>
                <w:rFonts w:cs="Arial"/>
                <w:b/>
                <w:color w:val="000000" w:themeColor="text1"/>
                <w:szCs w:val="20"/>
              </w:rPr>
            </w:pPr>
            <w:r w:rsidRPr="001A6570">
              <w:rPr>
                <w:rFonts w:cs="Arial"/>
                <w:b/>
                <w:color w:val="000000" w:themeColor="text1"/>
                <w:szCs w:val="20"/>
              </w:rPr>
              <w:t>Взвешенный шаг дифференциального платежа</w:t>
            </w:r>
          </w:p>
          <w:p w14:paraId="19649334" w14:textId="77777777" w:rsidR="00985A38" w:rsidRPr="001A6570" w:rsidRDefault="00985A38" w:rsidP="00FE249C">
            <w:pPr>
              <w:spacing w:after="0"/>
              <w:jc w:val="both"/>
              <w:rPr>
                <w:rFonts w:cs="Arial"/>
                <w:color w:val="000000" w:themeColor="text1"/>
                <w:szCs w:val="20"/>
              </w:rPr>
            </w:pPr>
          </w:p>
          <w:p w14:paraId="426FE18C" w14:textId="4581FBAD" w:rsidR="00985A38" w:rsidRPr="001A6570" w:rsidRDefault="00E7102B" w:rsidP="00FE249C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 w:rsidRPr="001A6570">
              <w:rPr>
                <w:color w:val="000000" w:themeColor="text1"/>
                <w:sz w:val="18"/>
                <w:szCs w:val="18"/>
              </w:rPr>
              <w:t xml:space="preserve">=Шаг </w:t>
            </w:r>
            <w:r w:rsidRPr="001A6570">
              <w:rPr>
                <w:color w:val="000000" w:themeColor="text1"/>
                <w:sz w:val="18"/>
                <w:szCs w:val="18"/>
              </w:rPr>
              <w:lastRenderedPageBreak/>
              <w:t xml:space="preserve">дегрессии*(Стоимость имущества для </w:t>
            </w:r>
            <w:proofErr w:type="spellStart"/>
            <w:r w:rsidRPr="001A6570">
              <w:rPr>
                <w:color w:val="000000" w:themeColor="text1"/>
                <w:sz w:val="18"/>
                <w:szCs w:val="18"/>
              </w:rPr>
              <w:t>расчета,в</w:t>
            </w:r>
            <w:proofErr w:type="spellEnd"/>
            <w:r w:rsidRPr="001A6570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A6570">
              <w:rPr>
                <w:color w:val="000000" w:themeColor="text1"/>
                <w:sz w:val="18"/>
                <w:szCs w:val="18"/>
              </w:rPr>
              <w:t>т.ч</w:t>
            </w:r>
            <w:proofErr w:type="gramStart"/>
            <w:r w:rsidRPr="001A6570">
              <w:rPr>
                <w:color w:val="000000" w:themeColor="text1"/>
                <w:sz w:val="18"/>
                <w:szCs w:val="18"/>
              </w:rPr>
              <w:t>.Н</w:t>
            </w:r>
            <w:proofErr w:type="gramEnd"/>
            <w:r w:rsidRPr="001A6570">
              <w:rPr>
                <w:color w:val="000000" w:themeColor="text1"/>
                <w:sz w:val="18"/>
                <w:szCs w:val="18"/>
              </w:rPr>
              <w:t>ДС</w:t>
            </w:r>
            <w:proofErr w:type="spellEnd"/>
            <w:r w:rsidRPr="001A6570">
              <w:rPr>
                <w:color w:val="000000" w:themeColor="text1"/>
                <w:sz w:val="18"/>
                <w:szCs w:val="18"/>
              </w:rPr>
              <w:t xml:space="preserve"> (18%)" * "Курс пересчёта по поставке"-</w:t>
            </w:r>
            <w:proofErr w:type="spellStart"/>
            <w:r w:rsidRPr="001A6570">
              <w:rPr>
                <w:color w:val="000000" w:themeColor="text1"/>
                <w:sz w:val="18"/>
                <w:szCs w:val="18"/>
              </w:rPr>
              <w:t>Аванс,в</w:t>
            </w:r>
            <w:proofErr w:type="spellEnd"/>
            <w:r w:rsidRPr="001A6570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A6570">
              <w:rPr>
                <w:color w:val="000000" w:themeColor="text1"/>
                <w:sz w:val="18"/>
                <w:szCs w:val="18"/>
              </w:rPr>
              <w:t>т.ч.НДС</w:t>
            </w:r>
            <w:proofErr w:type="spellEnd"/>
            <w:r w:rsidRPr="001A6570">
              <w:rPr>
                <w:color w:val="000000" w:themeColor="text1"/>
                <w:sz w:val="18"/>
                <w:szCs w:val="18"/>
              </w:rPr>
              <w:t xml:space="preserve"> (18%),руб.)</w:t>
            </w:r>
          </w:p>
        </w:tc>
        <w:tc>
          <w:tcPr>
            <w:tcW w:w="2268" w:type="dxa"/>
            <w:vAlign w:val="center"/>
          </w:tcPr>
          <w:p w14:paraId="592C7F6A" w14:textId="77777777" w:rsidR="00985A38" w:rsidRPr="001A6570" w:rsidRDefault="00985A38" w:rsidP="00FE249C">
            <w:pPr>
              <w:jc w:val="both"/>
              <w:rPr>
                <w:sz w:val="20"/>
                <w:szCs w:val="20"/>
              </w:rPr>
            </w:pPr>
            <w:r w:rsidRPr="001A6570">
              <w:rPr>
                <w:color w:val="000000"/>
                <w:sz w:val="20"/>
                <w:szCs w:val="20"/>
              </w:rPr>
              <w:lastRenderedPageBreak/>
              <w:t>W_REDUCE_STEP</w:t>
            </w:r>
          </w:p>
        </w:tc>
        <w:tc>
          <w:tcPr>
            <w:tcW w:w="5245" w:type="dxa"/>
            <w:vAlign w:val="center"/>
          </w:tcPr>
          <w:p w14:paraId="1B20F142" w14:textId="69A1F717" w:rsidR="00985A38" w:rsidRPr="001A6570" w:rsidRDefault="00985A38" w:rsidP="00FE249C">
            <w:pPr>
              <w:rPr>
                <w:sz w:val="20"/>
                <w:szCs w:val="20"/>
                <w:lang w:val="en-US"/>
              </w:rPr>
            </w:pPr>
            <w:r w:rsidRPr="001A6570">
              <w:rPr>
                <w:color w:val="000000"/>
                <w:sz w:val="20"/>
                <w:szCs w:val="20"/>
                <w:lang w:val="en-US"/>
              </w:rPr>
              <w:t xml:space="preserve"> = FINANCE_AMT * REDUCE_STEP</w:t>
            </w:r>
            <w:r w:rsidR="00E7102B" w:rsidRPr="001A6570">
              <w:rPr>
                <w:color w:val="000000"/>
                <w:sz w:val="20"/>
                <w:szCs w:val="20"/>
                <w:lang w:val="en-US"/>
              </w:rPr>
              <w:t xml:space="preserve"> * CONVERT_RATE – PREPAY_AMT</w:t>
            </w:r>
          </w:p>
        </w:tc>
      </w:tr>
    </w:tbl>
    <w:p w14:paraId="3BAC7A9F" w14:textId="77777777" w:rsidR="00985A38" w:rsidRPr="001A6570" w:rsidRDefault="00985A38" w:rsidP="00985A38">
      <w:pPr>
        <w:ind w:firstLine="709"/>
        <w:jc w:val="both"/>
        <w:rPr>
          <w:lang w:val="en-US"/>
        </w:rPr>
      </w:pPr>
    </w:p>
    <w:p w14:paraId="62E900CC" w14:textId="77777777" w:rsidR="00985A38" w:rsidRPr="001A6570" w:rsidRDefault="00985A38" w:rsidP="00985A38">
      <w:pPr>
        <w:pStyle w:val="3"/>
        <w:rPr>
          <w:bCs w:val="0"/>
        </w:rPr>
      </w:pPr>
      <w:bookmarkStart w:id="2263" w:name="_Toc498527631"/>
      <w:r w:rsidRPr="001A6570">
        <w:rPr>
          <w:bCs w:val="0"/>
        </w:rPr>
        <w:t xml:space="preserve">Требования к доработке отчётов и предметных областей системы отчётности </w:t>
      </w:r>
      <w:proofErr w:type="spellStart"/>
      <w:r w:rsidRPr="001A6570">
        <w:rPr>
          <w:bCs w:val="0"/>
        </w:rPr>
        <w:t>Oracle</w:t>
      </w:r>
      <w:proofErr w:type="spellEnd"/>
      <w:r w:rsidRPr="001A6570">
        <w:rPr>
          <w:bCs w:val="0"/>
        </w:rPr>
        <w:t xml:space="preserve"> BI</w:t>
      </w:r>
      <w:bookmarkEnd w:id="2263"/>
    </w:p>
    <w:p w14:paraId="1FD0868D" w14:textId="77777777" w:rsidR="00985A38" w:rsidRPr="001A6570" w:rsidRDefault="00985A38" w:rsidP="00985A38">
      <w:pPr>
        <w:ind w:firstLine="709"/>
        <w:jc w:val="both"/>
      </w:pPr>
      <w:r w:rsidRPr="001A6570">
        <w:t xml:space="preserve">Требуется создать новую предметную область «Воронка продаж», основанную на представлении </w:t>
      </w:r>
      <w:r w:rsidRPr="001A6570">
        <w:rPr>
          <w:lang w:val="en-US"/>
        </w:rPr>
        <w:t>DWHRO</w:t>
      </w:r>
      <w:r w:rsidRPr="001A6570">
        <w:t>.</w:t>
      </w:r>
      <w:r w:rsidRPr="001A6570">
        <w:rPr>
          <w:lang w:val="en-US"/>
        </w:rPr>
        <w:t>SALES</w:t>
      </w:r>
      <w:r w:rsidRPr="001A6570">
        <w:t>_</w:t>
      </w:r>
      <w:r w:rsidRPr="001A6570">
        <w:rPr>
          <w:lang w:val="en-US"/>
        </w:rPr>
        <w:t>FUNNEL</w:t>
      </w:r>
      <w:r w:rsidRPr="001A6570">
        <w:t>.</w:t>
      </w:r>
    </w:p>
    <w:p w14:paraId="1DC68D0A" w14:textId="77777777" w:rsidR="00985A38" w:rsidRPr="001A6570" w:rsidRDefault="00985A38" w:rsidP="00985A38">
      <w:pPr>
        <w:ind w:firstLine="709"/>
        <w:jc w:val="both"/>
      </w:pPr>
      <w:r w:rsidRPr="001A6570">
        <w:t>В предметную область «Воронка продаж» следует добавить следующие показатели:</w:t>
      </w:r>
    </w:p>
    <w:tbl>
      <w:tblPr>
        <w:tblW w:w="9361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5250"/>
        <w:gridCol w:w="4111"/>
      </w:tblGrid>
      <w:tr w:rsidR="00985A38" w:rsidRPr="001A6570" w14:paraId="65D5DD13" w14:textId="77777777" w:rsidTr="005343DA">
        <w:trPr>
          <w:trHeight w:val="152"/>
          <w:tblHeader/>
        </w:trPr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1D8CDA" w14:textId="77777777" w:rsidR="00985A38" w:rsidRPr="001A6570" w:rsidRDefault="00985A38" w:rsidP="00FE249C">
            <w:pPr>
              <w:spacing w:after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1A6570">
              <w:rPr>
                <w:b/>
                <w:bCs/>
                <w:color w:val="000000"/>
                <w:sz w:val="20"/>
                <w:szCs w:val="20"/>
              </w:rPr>
              <w:t>Наименование показателя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B16754" w14:textId="77777777" w:rsidR="00985A38" w:rsidRPr="001A6570" w:rsidRDefault="00985A38" w:rsidP="00FE249C">
            <w:pPr>
              <w:spacing w:after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1A6570">
              <w:rPr>
                <w:b/>
                <w:bCs/>
                <w:color w:val="000000"/>
                <w:sz w:val="20"/>
                <w:szCs w:val="20"/>
              </w:rPr>
              <w:t>Источник данных для показателя</w:t>
            </w:r>
          </w:p>
        </w:tc>
      </w:tr>
      <w:tr w:rsidR="00985A38" w:rsidRPr="001A6570" w14:paraId="4295D10B" w14:textId="77777777" w:rsidTr="00FE249C">
        <w:trPr>
          <w:trHeight w:val="156"/>
        </w:trPr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F20C1" w14:textId="77777777" w:rsidR="00985A38" w:rsidRPr="001A6570" w:rsidRDefault="00985A38" w:rsidP="00FE249C">
            <w:pPr>
              <w:spacing w:after="0" w:line="240" w:lineRule="auto"/>
            </w:pPr>
            <w:r w:rsidRPr="001A6570">
              <w:t>Событие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879D0" w14:textId="77777777" w:rsidR="00985A38" w:rsidRPr="001A6570" w:rsidRDefault="00985A38" w:rsidP="00FE249C">
            <w:pPr>
              <w:spacing w:after="0" w:line="240" w:lineRule="auto"/>
            </w:pPr>
            <w:r w:rsidRPr="001A6570">
              <w:t>PRECONTRACT_KEY</w:t>
            </w:r>
          </w:p>
        </w:tc>
      </w:tr>
      <w:tr w:rsidR="00985A38" w:rsidRPr="001A6570" w14:paraId="6913A7AF" w14:textId="77777777" w:rsidTr="00FE249C">
        <w:trPr>
          <w:trHeight w:val="117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15A7B" w14:textId="77777777" w:rsidR="00985A38" w:rsidRPr="001A6570" w:rsidRDefault="00985A38" w:rsidP="00FE249C">
            <w:pPr>
              <w:spacing w:after="0" w:line="240" w:lineRule="auto"/>
            </w:pPr>
            <w:r w:rsidRPr="001A6570">
              <w:t>Этап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8DF19" w14:textId="77777777" w:rsidR="00985A38" w:rsidRPr="001A6570" w:rsidRDefault="00985A38" w:rsidP="00FE249C">
            <w:pPr>
              <w:spacing w:after="0" w:line="240" w:lineRule="auto"/>
            </w:pPr>
            <w:r w:rsidRPr="001A6570">
              <w:t>STAGE</w:t>
            </w:r>
          </w:p>
        </w:tc>
      </w:tr>
      <w:tr w:rsidR="00985A38" w:rsidRPr="001A6570" w14:paraId="4EB0D70B" w14:textId="77777777" w:rsidTr="00FE249C">
        <w:trPr>
          <w:trHeight w:val="279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4CA1A" w14:textId="77777777" w:rsidR="00985A38" w:rsidRPr="001A6570" w:rsidRDefault="00985A38" w:rsidP="00FE249C">
            <w:pPr>
              <w:spacing w:after="0" w:line="240" w:lineRule="auto"/>
            </w:pPr>
            <w:r w:rsidRPr="001A6570">
              <w:t>Наименование предмета лизинга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A2601" w14:textId="77777777" w:rsidR="00985A38" w:rsidRPr="001A6570" w:rsidRDefault="00985A38" w:rsidP="00FE249C">
            <w:pPr>
              <w:spacing w:after="0" w:line="240" w:lineRule="auto"/>
            </w:pPr>
            <w:r w:rsidRPr="001A6570">
              <w:t>LEASING_SUBJECT_NAM</w:t>
            </w:r>
          </w:p>
        </w:tc>
      </w:tr>
      <w:tr w:rsidR="00985A38" w:rsidRPr="001A6570" w14:paraId="6AC2DA9D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6A34D" w14:textId="77777777" w:rsidR="00985A38" w:rsidRPr="001A6570" w:rsidRDefault="00985A38" w:rsidP="00FE249C">
            <w:pPr>
              <w:spacing w:after="0" w:line="240" w:lineRule="auto"/>
            </w:pPr>
            <w:r w:rsidRPr="001A6570">
              <w:t xml:space="preserve">Сквозной номер </w:t>
            </w:r>
            <w:proofErr w:type="gramStart"/>
            <w:r w:rsidRPr="001A6570">
              <w:t>ПЛ</w:t>
            </w:r>
            <w:proofErr w:type="gramEnd"/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3A6CD" w14:textId="77777777" w:rsidR="00985A38" w:rsidRPr="001A6570" w:rsidRDefault="00985A38" w:rsidP="00FE249C">
            <w:pPr>
              <w:spacing w:after="0" w:line="240" w:lineRule="auto"/>
            </w:pPr>
            <w:r w:rsidRPr="001A6570">
              <w:t>LEASING_SUBJECT_NUM</w:t>
            </w:r>
          </w:p>
        </w:tc>
      </w:tr>
      <w:tr w:rsidR="00985A38" w:rsidRPr="001A6570" w14:paraId="52824DC0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9B890" w14:textId="77777777" w:rsidR="00985A38" w:rsidRPr="001A6570" w:rsidRDefault="00985A38" w:rsidP="00FE249C">
            <w:pPr>
              <w:spacing w:after="0" w:line="240" w:lineRule="auto"/>
            </w:pPr>
            <w:r w:rsidRPr="001A6570">
              <w:t>Номер Лизинговой сделки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A4BFF" w14:textId="77777777" w:rsidR="00985A38" w:rsidRPr="001A6570" w:rsidRDefault="00985A38" w:rsidP="00FE249C">
            <w:pPr>
              <w:spacing w:after="0" w:line="240" w:lineRule="auto"/>
            </w:pPr>
            <w:r w:rsidRPr="001A6570">
              <w:t>PRE_CONTRACT_ID_CD</w:t>
            </w:r>
          </w:p>
        </w:tc>
      </w:tr>
      <w:tr w:rsidR="00985A38" w:rsidRPr="001A6570" w14:paraId="2E82E478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DAFF7" w14:textId="77777777" w:rsidR="00985A38" w:rsidRPr="001A6570" w:rsidRDefault="00985A38" w:rsidP="00FE249C">
            <w:pPr>
              <w:spacing w:after="0" w:line="240" w:lineRule="auto"/>
            </w:pPr>
            <w:r w:rsidRPr="001A6570">
              <w:t>Номер договора лизинга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4822E" w14:textId="77777777" w:rsidR="00985A38" w:rsidRPr="001A6570" w:rsidRDefault="00985A38" w:rsidP="00FE249C">
            <w:pPr>
              <w:spacing w:after="0" w:line="240" w:lineRule="auto"/>
            </w:pPr>
            <w:r w:rsidRPr="001A6570">
              <w:t>PRE_CONTRACT_NUM</w:t>
            </w:r>
          </w:p>
        </w:tc>
      </w:tr>
      <w:tr w:rsidR="00985A38" w:rsidRPr="001A6570" w14:paraId="153D4817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3AD8D" w14:textId="77777777" w:rsidR="00985A38" w:rsidRPr="001A6570" w:rsidRDefault="00985A38" w:rsidP="00FE249C">
            <w:pPr>
              <w:spacing w:after="0" w:line="240" w:lineRule="auto"/>
            </w:pPr>
            <w:r w:rsidRPr="001A6570">
              <w:t>Ответственный менеджер за сделку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5F1E2" w14:textId="77777777" w:rsidR="00985A38" w:rsidRPr="001A6570" w:rsidRDefault="00985A38" w:rsidP="00FE249C">
            <w:pPr>
              <w:spacing w:after="0" w:line="240" w:lineRule="auto"/>
            </w:pPr>
            <w:r w:rsidRPr="001A6570">
              <w:t>MANAGER_NAM</w:t>
            </w:r>
          </w:p>
        </w:tc>
      </w:tr>
      <w:tr w:rsidR="00985A38" w:rsidRPr="001A6570" w14:paraId="476404E6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35DCA" w14:textId="77777777" w:rsidR="00985A38" w:rsidRPr="001A6570" w:rsidRDefault="00985A38" w:rsidP="00FE249C">
            <w:pPr>
              <w:spacing w:after="0" w:line="240" w:lineRule="auto"/>
            </w:pPr>
            <w:r w:rsidRPr="001A6570">
              <w:t>Подразделение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1FA80" w14:textId="77777777" w:rsidR="00985A38" w:rsidRPr="001A6570" w:rsidRDefault="00985A38" w:rsidP="00FE249C">
            <w:pPr>
              <w:spacing w:after="0" w:line="240" w:lineRule="auto"/>
            </w:pPr>
            <w:r w:rsidRPr="001A6570">
              <w:t>BUSINESS_UNIT_NAM</w:t>
            </w:r>
          </w:p>
        </w:tc>
      </w:tr>
      <w:tr w:rsidR="00985A38" w:rsidRPr="001A6570" w14:paraId="0701D45D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CC3E5" w14:textId="77777777" w:rsidR="00985A38" w:rsidRPr="001A6570" w:rsidRDefault="00985A38" w:rsidP="00FE249C">
            <w:pPr>
              <w:spacing w:after="0" w:line="240" w:lineRule="auto"/>
            </w:pPr>
            <w:r w:rsidRPr="001A6570">
              <w:t>Источник обращения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407F3" w14:textId="77777777" w:rsidR="00985A38" w:rsidRPr="001A6570" w:rsidRDefault="00985A38" w:rsidP="00FE249C">
            <w:pPr>
              <w:spacing w:after="0" w:line="240" w:lineRule="auto"/>
            </w:pPr>
            <w:r w:rsidRPr="001A6570">
              <w:t>APPEAL_SOURCE</w:t>
            </w:r>
          </w:p>
        </w:tc>
      </w:tr>
      <w:tr w:rsidR="00985A38" w:rsidRPr="001A6570" w14:paraId="679DA574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CBA84" w14:textId="77777777" w:rsidR="00985A38" w:rsidRPr="001A6570" w:rsidRDefault="00985A38" w:rsidP="00FE249C">
            <w:pPr>
              <w:spacing w:after="0" w:line="240" w:lineRule="auto"/>
            </w:pPr>
            <w:r w:rsidRPr="001A6570">
              <w:t>Тема задачи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C45C6" w14:textId="77777777" w:rsidR="00985A38" w:rsidRPr="001A6570" w:rsidRDefault="00985A38" w:rsidP="00FE249C">
            <w:pPr>
              <w:spacing w:after="0" w:line="240" w:lineRule="auto"/>
            </w:pPr>
            <w:r w:rsidRPr="001A6570">
              <w:t>TASK_SUBJECT</w:t>
            </w:r>
          </w:p>
        </w:tc>
      </w:tr>
      <w:tr w:rsidR="00985A38" w:rsidRPr="001A6570" w14:paraId="6F1DE714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13BF8" w14:textId="77777777" w:rsidR="00985A38" w:rsidRPr="001A6570" w:rsidRDefault="00985A38" w:rsidP="00FE249C">
            <w:pPr>
              <w:spacing w:after="0" w:line="240" w:lineRule="auto"/>
            </w:pPr>
            <w:r w:rsidRPr="001A6570">
              <w:t>Дата время создания задачи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650FD" w14:textId="77777777" w:rsidR="00985A38" w:rsidRPr="001A6570" w:rsidRDefault="00985A38" w:rsidP="00FE249C">
            <w:pPr>
              <w:spacing w:after="0" w:line="240" w:lineRule="auto"/>
            </w:pPr>
            <w:r w:rsidRPr="001A6570">
              <w:t>TASK_BEGIN_DT</w:t>
            </w:r>
          </w:p>
        </w:tc>
      </w:tr>
      <w:tr w:rsidR="00985A38" w:rsidRPr="001A6570" w14:paraId="295932AA" w14:textId="77777777" w:rsidTr="00FE249C">
        <w:trPr>
          <w:trHeight w:val="151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6DD0E" w14:textId="77777777" w:rsidR="00985A38" w:rsidRPr="001A6570" w:rsidRDefault="00985A38" w:rsidP="00FE249C">
            <w:pPr>
              <w:spacing w:after="0" w:line="240" w:lineRule="auto"/>
            </w:pPr>
            <w:r w:rsidRPr="001A6570">
              <w:t>Дата время закрытия задачи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B4669" w14:textId="77777777" w:rsidR="00985A38" w:rsidRPr="001A6570" w:rsidRDefault="00985A38" w:rsidP="00FE249C">
            <w:pPr>
              <w:spacing w:after="0" w:line="240" w:lineRule="auto"/>
            </w:pPr>
            <w:r w:rsidRPr="001A6570">
              <w:t>TASK_END_DT</w:t>
            </w:r>
          </w:p>
        </w:tc>
      </w:tr>
      <w:tr w:rsidR="00985A38" w:rsidRPr="001A6570" w14:paraId="2BFF31A1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97BCC" w14:textId="77777777" w:rsidR="00985A38" w:rsidRPr="001A6570" w:rsidRDefault="00985A38" w:rsidP="00FE249C">
            <w:pPr>
              <w:spacing w:after="0" w:line="240" w:lineRule="auto"/>
            </w:pPr>
            <w:r w:rsidRPr="001A6570">
              <w:t>История выполнения задачи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F2B5C" w14:textId="77777777" w:rsidR="00985A38" w:rsidRPr="001A6570" w:rsidRDefault="00985A38" w:rsidP="00FE249C">
            <w:pPr>
              <w:spacing w:after="0" w:line="240" w:lineRule="auto"/>
            </w:pPr>
            <w:r w:rsidRPr="001A6570">
              <w:t>TASK_HISTORY</w:t>
            </w:r>
          </w:p>
        </w:tc>
      </w:tr>
      <w:tr w:rsidR="00985A38" w:rsidRPr="001A6570" w14:paraId="02F951F9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FB2B8" w14:textId="77777777" w:rsidR="00985A38" w:rsidRPr="001A6570" w:rsidRDefault="00985A38" w:rsidP="00FE249C">
            <w:pPr>
              <w:spacing w:after="0" w:line="240" w:lineRule="auto"/>
            </w:pPr>
            <w:r w:rsidRPr="001A6570">
              <w:t xml:space="preserve">Марка </w:t>
            </w:r>
            <w:proofErr w:type="gramStart"/>
            <w:r w:rsidRPr="001A6570">
              <w:t>ПЛ</w:t>
            </w:r>
            <w:proofErr w:type="gramEnd"/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836C0" w14:textId="77777777" w:rsidR="00985A38" w:rsidRPr="001A6570" w:rsidRDefault="00985A38" w:rsidP="00FE249C">
            <w:pPr>
              <w:spacing w:after="0" w:line="240" w:lineRule="auto"/>
            </w:pPr>
            <w:r w:rsidRPr="001A6570">
              <w:t>BREND_NAM</w:t>
            </w:r>
          </w:p>
        </w:tc>
      </w:tr>
      <w:tr w:rsidR="00985A38" w:rsidRPr="001A6570" w14:paraId="63FA1F98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A786D" w14:textId="77777777" w:rsidR="00985A38" w:rsidRPr="001A6570" w:rsidRDefault="00985A38" w:rsidP="00FE249C">
            <w:pPr>
              <w:spacing w:after="0" w:line="240" w:lineRule="auto"/>
            </w:pPr>
            <w:r w:rsidRPr="001A6570">
              <w:t xml:space="preserve">Модель </w:t>
            </w:r>
            <w:proofErr w:type="gramStart"/>
            <w:r w:rsidRPr="001A6570">
              <w:t>ПЛ</w:t>
            </w:r>
            <w:proofErr w:type="gramEnd"/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AC591" w14:textId="77777777" w:rsidR="00985A38" w:rsidRPr="001A6570" w:rsidRDefault="00985A38" w:rsidP="00FE249C">
            <w:pPr>
              <w:spacing w:after="0" w:line="240" w:lineRule="auto"/>
            </w:pPr>
            <w:r w:rsidRPr="001A6570">
              <w:t>MODEL_NAM</w:t>
            </w:r>
          </w:p>
        </w:tc>
      </w:tr>
      <w:tr w:rsidR="00985A38" w:rsidRPr="001A6570" w14:paraId="4E9E5729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AF4D8" w14:textId="77777777" w:rsidR="00985A38" w:rsidRPr="001A6570" w:rsidRDefault="00985A38" w:rsidP="00FE249C">
            <w:pPr>
              <w:spacing w:after="0" w:line="240" w:lineRule="auto"/>
            </w:pPr>
            <w:r w:rsidRPr="001A6570">
              <w:t>Марка, модель по ПТС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FC828" w14:textId="77777777" w:rsidR="00985A38" w:rsidRPr="001A6570" w:rsidRDefault="00985A38" w:rsidP="00FE249C">
            <w:pPr>
              <w:spacing w:after="0" w:line="240" w:lineRule="auto"/>
            </w:pPr>
            <w:r w:rsidRPr="001A6570">
              <w:t>BREND_MODEL_NAM</w:t>
            </w:r>
          </w:p>
        </w:tc>
      </w:tr>
      <w:tr w:rsidR="00985A38" w:rsidRPr="001A6570" w14:paraId="5FE8A5EF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29550" w14:textId="77777777" w:rsidR="00985A38" w:rsidRPr="001A6570" w:rsidRDefault="00985A38" w:rsidP="00FE249C">
            <w:pPr>
              <w:spacing w:after="0" w:line="240" w:lineRule="auto"/>
            </w:pPr>
            <w:r w:rsidRPr="001A6570">
              <w:t>Тип ТС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6FA99" w14:textId="77777777" w:rsidR="00985A38" w:rsidRPr="001A6570" w:rsidRDefault="00985A38" w:rsidP="00FE249C">
            <w:pPr>
              <w:spacing w:after="0" w:line="240" w:lineRule="auto"/>
            </w:pPr>
            <w:r w:rsidRPr="001A6570">
              <w:t>CAR_TYPE_NAM</w:t>
            </w:r>
          </w:p>
        </w:tc>
      </w:tr>
      <w:tr w:rsidR="00985A38" w:rsidRPr="001A6570" w14:paraId="1860EC93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2A04E" w14:textId="77777777" w:rsidR="00985A38" w:rsidRPr="001A6570" w:rsidRDefault="00985A38" w:rsidP="00FE249C">
            <w:pPr>
              <w:spacing w:after="0" w:line="240" w:lineRule="auto"/>
            </w:pPr>
            <w:r w:rsidRPr="001A6570">
              <w:t>Категория ТС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CD269" w14:textId="77777777" w:rsidR="00985A38" w:rsidRPr="001A6570" w:rsidRDefault="00985A38" w:rsidP="00FE249C">
            <w:pPr>
              <w:spacing w:after="0" w:line="240" w:lineRule="auto"/>
            </w:pPr>
            <w:r w:rsidRPr="001A6570">
              <w:t>VEHICLE_CATEGORY_KEY</w:t>
            </w:r>
          </w:p>
        </w:tc>
      </w:tr>
      <w:tr w:rsidR="00985A38" w:rsidRPr="001A6570" w14:paraId="15D71D97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0827E" w14:textId="77777777" w:rsidR="00985A38" w:rsidRPr="001A6570" w:rsidRDefault="00985A38" w:rsidP="00FE249C">
            <w:pPr>
              <w:spacing w:after="0" w:line="240" w:lineRule="auto"/>
            </w:pPr>
            <w:r w:rsidRPr="001A6570">
              <w:t>Предмет лизинга</w:t>
            </w:r>
            <w:proofErr w:type="gramStart"/>
            <w:r w:rsidRPr="001A6570">
              <w:t xml:space="preserve"> Б</w:t>
            </w:r>
            <w:proofErr w:type="gramEnd"/>
            <w:r w:rsidRPr="001A6570">
              <w:t>/У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AF35D" w14:textId="77777777" w:rsidR="00985A38" w:rsidRPr="001A6570" w:rsidRDefault="00985A38" w:rsidP="00FE249C">
            <w:pPr>
              <w:spacing w:after="0" w:line="240" w:lineRule="auto"/>
            </w:pPr>
            <w:r w:rsidRPr="001A6570">
              <w:t>USED_FLG</w:t>
            </w:r>
          </w:p>
        </w:tc>
      </w:tr>
      <w:tr w:rsidR="00985A38" w:rsidRPr="001A6570" w14:paraId="36CFC1F4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6E56C" w14:textId="77777777" w:rsidR="00985A38" w:rsidRPr="001A6570" w:rsidRDefault="00985A38" w:rsidP="00FE249C">
            <w:pPr>
              <w:spacing w:after="0" w:line="240" w:lineRule="auto"/>
            </w:pPr>
            <w:r w:rsidRPr="001A6570">
              <w:t>Поставщик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C4995" w14:textId="77777777" w:rsidR="00985A38" w:rsidRPr="001A6570" w:rsidRDefault="00985A38" w:rsidP="00FE249C">
            <w:pPr>
              <w:spacing w:after="0" w:line="240" w:lineRule="auto"/>
            </w:pPr>
            <w:r w:rsidRPr="001A6570">
              <w:t>SUPPLIER_NAM</w:t>
            </w:r>
          </w:p>
        </w:tc>
      </w:tr>
      <w:tr w:rsidR="00985A38" w:rsidRPr="001A6570" w14:paraId="621422FF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08BE6" w14:textId="77777777" w:rsidR="00985A38" w:rsidRPr="001A6570" w:rsidRDefault="00985A38" w:rsidP="00FE249C">
            <w:pPr>
              <w:spacing w:after="0" w:line="240" w:lineRule="auto"/>
            </w:pPr>
            <w:r w:rsidRPr="001A6570">
              <w:t>ИНН (Поставщик)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3E3BA" w14:textId="77777777" w:rsidR="00985A38" w:rsidRPr="001A6570" w:rsidRDefault="00985A38" w:rsidP="00FE249C">
            <w:pPr>
              <w:spacing w:after="0" w:line="240" w:lineRule="auto"/>
            </w:pPr>
            <w:r w:rsidRPr="001A6570">
              <w:t>INN_SUPPLIER</w:t>
            </w:r>
          </w:p>
        </w:tc>
      </w:tr>
      <w:tr w:rsidR="00985A38" w:rsidRPr="001A6570" w14:paraId="0A93215C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F74F7" w14:textId="77777777" w:rsidR="00985A38" w:rsidRPr="001A6570" w:rsidRDefault="00985A38" w:rsidP="00FE249C">
            <w:pPr>
              <w:spacing w:after="0" w:line="240" w:lineRule="auto"/>
            </w:pPr>
            <w:r w:rsidRPr="001A6570">
              <w:t>Страна марки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709E3" w14:textId="77777777" w:rsidR="00985A38" w:rsidRPr="001A6570" w:rsidRDefault="00985A38" w:rsidP="00FE249C">
            <w:pPr>
              <w:spacing w:after="0" w:line="240" w:lineRule="auto"/>
            </w:pPr>
            <w:r w:rsidRPr="001A6570">
              <w:t>COUNTRY_RU_NAM</w:t>
            </w:r>
          </w:p>
        </w:tc>
      </w:tr>
      <w:tr w:rsidR="00985A38" w:rsidRPr="001A6570" w14:paraId="6A2BB6D9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37C5F" w14:textId="77777777" w:rsidR="00985A38" w:rsidRPr="001A6570" w:rsidRDefault="00985A38" w:rsidP="00FE249C">
            <w:pPr>
              <w:spacing w:after="0" w:line="240" w:lineRule="auto"/>
            </w:pPr>
            <w:r w:rsidRPr="001A6570">
              <w:t>Продукт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719F5" w14:textId="77777777" w:rsidR="00985A38" w:rsidRPr="001A6570" w:rsidRDefault="00985A38" w:rsidP="00FE249C">
            <w:pPr>
              <w:spacing w:after="0" w:line="240" w:lineRule="auto"/>
            </w:pPr>
            <w:r w:rsidRPr="001A6570">
              <w:t>PRODUCT_NAM</w:t>
            </w:r>
          </w:p>
        </w:tc>
      </w:tr>
      <w:tr w:rsidR="00985A38" w:rsidRPr="001A6570" w14:paraId="1CD82AA1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2A3EF" w14:textId="77777777" w:rsidR="00985A38" w:rsidRPr="001A6570" w:rsidRDefault="00985A38" w:rsidP="00FE249C">
            <w:pPr>
              <w:spacing w:after="0" w:line="240" w:lineRule="auto"/>
            </w:pPr>
            <w:proofErr w:type="spellStart"/>
            <w:r w:rsidRPr="001A6570">
              <w:t>Подпродукт</w:t>
            </w:r>
            <w:proofErr w:type="spellEnd"/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7E064" w14:textId="77777777" w:rsidR="00985A38" w:rsidRPr="001A6570" w:rsidRDefault="00985A38" w:rsidP="00FE249C">
            <w:pPr>
              <w:spacing w:after="0" w:line="240" w:lineRule="auto"/>
            </w:pPr>
            <w:r w:rsidRPr="001A6570">
              <w:t>SUBPRODUCT_NAM</w:t>
            </w:r>
          </w:p>
        </w:tc>
      </w:tr>
      <w:tr w:rsidR="00985A38" w:rsidRPr="001A6570" w14:paraId="7E40A336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83536" w14:textId="77777777" w:rsidR="00985A38" w:rsidRPr="001A6570" w:rsidRDefault="00985A38" w:rsidP="00FE249C">
            <w:pPr>
              <w:spacing w:after="0" w:line="240" w:lineRule="auto"/>
            </w:pPr>
            <w:r w:rsidRPr="001A6570">
              <w:t>Стоимость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E207A" w14:textId="77777777" w:rsidR="00985A38" w:rsidRPr="001A6570" w:rsidRDefault="00985A38" w:rsidP="00FE249C">
            <w:pPr>
              <w:spacing w:after="0" w:line="240" w:lineRule="auto"/>
            </w:pPr>
            <w:r w:rsidRPr="001A6570">
              <w:t>FULLCOST_AMT</w:t>
            </w:r>
          </w:p>
        </w:tc>
      </w:tr>
      <w:tr w:rsidR="00985A38" w:rsidRPr="001A6570" w14:paraId="06D18A88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245FB" w14:textId="77777777" w:rsidR="00985A38" w:rsidRPr="001A6570" w:rsidRDefault="00985A38" w:rsidP="00FE249C">
            <w:pPr>
              <w:spacing w:after="0" w:line="240" w:lineRule="auto"/>
            </w:pPr>
            <w:r w:rsidRPr="001A6570">
              <w:t>Сумма финансирования, руб.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36F4D" w14:textId="77777777" w:rsidR="00985A38" w:rsidRPr="001A6570" w:rsidRDefault="00985A38" w:rsidP="00FE249C">
            <w:pPr>
              <w:spacing w:after="0" w:line="240" w:lineRule="auto"/>
            </w:pPr>
            <w:r w:rsidRPr="001A6570">
              <w:t>FINANCE_AMT</w:t>
            </w:r>
          </w:p>
        </w:tc>
      </w:tr>
      <w:tr w:rsidR="00985A38" w:rsidRPr="001A6570" w14:paraId="1F5B25D4" w14:textId="77777777" w:rsidTr="00FE249C">
        <w:trPr>
          <w:trHeight w:val="104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C47AB" w14:textId="77777777" w:rsidR="00985A38" w:rsidRPr="001A6570" w:rsidRDefault="00985A38" w:rsidP="00FE249C">
            <w:pPr>
              <w:spacing w:after="0" w:line="240" w:lineRule="auto"/>
            </w:pPr>
            <w:r w:rsidRPr="001A6570">
              <w:t>Аванс ЛП, %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630CD" w14:textId="77777777" w:rsidR="00985A38" w:rsidRPr="001A6570" w:rsidRDefault="00985A38" w:rsidP="00FE249C">
            <w:pPr>
              <w:spacing w:after="0" w:line="240" w:lineRule="auto"/>
            </w:pPr>
            <w:r w:rsidRPr="001A6570">
              <w:t>PREPAY_RATE</w:t>
            </w:r>
          </w:p>
        </w:tc>
      </w:tr>
      <w:tr w:rsidR="00985A38" w:rsidRPr="001A6570" w14:paraId="4FFF4746" w14:textId="77777777" w:rsidTr="00FE249C">
        <w:trPr>
          <w:trHeight w:val="149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70B70" w14:textId="77777777" w:rsidR="00985A38" w:rsidRPr="001A6570" w:rsidRDefault="00985A38" w:rsidP="00FE249C">
            <w:pPr>
              <w:spacing w:after="0" w:line="240" w:lineRule="auto"/>
            </w:pPr>
            <w:r w:rsidRPr="001A6570">
              <w:t xml:space="preserve">Аванс, в </w:t>
            </w:r>
            <w:proofErr w:type="spellStart"/>
            <w:r w:rsidRPr="001A6570">
              <w:t>т.ч</w:t>
            </w:r>
            <w:proofErr w:type="spellEnd"/>
            <w:r w:rsidRPr="001A6570">
              <w:t xml:space="preserve">. НДС, </w:t>
            </w:r>
            <w:proofErr w:type="spellStart"/>
            <w:r w:rsidRPr="001A6570">
              <w:t>руб</w:t>
            </w:r>
            <w:proofErr w:type="spellEnd"/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E7DDD" w14:textId="77777777" w:rsidR="00985A38" w:rsidRPr="001A6570" w:rsidRDefault="00985A38" w:rsidP="00FE249C">
            <w:pPr>
              <w:spacing w:after="0" w:line="240" w:lineRule="auto"/>
            </w:pPr>
            <w:r w:rsidRPr="001A6570">
              <w:t>PREPAY_AMT</w:t>
            </w:r>
          </w:p>
        </w:tc>
      </w:tr>
      <w:tr w:rsidR="00985A38" w:rsidRPr="001A6570" w14:paraId="05930B46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E26EB" w14:textId="77777777" w:rsidR="00985A38" w:rsidRPr="001A6570" w:rsidRDefault="00985A38" w:rsidP="00FE249C">
            <w:pPr>
              <w:spacing w:after="0" w:line="240" w:lineRule="auto"/>
            </w:pPr>
            <w:r w:rsidRPr="001A6570">
              <w:t>% ставка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7BAB9" w14:textId="77777777" w:rsidR="00985A38" w:rsidRPr="001A6570" w:rsidRDefault="00985A38" w:rsidP="00FE249C">
            <w:pPr>
              <w:spacing w:after="0" w:line="240" w:lineRule="auto"/>
            </w:pPr>
            <w:r w:rsidRPr="001A6570">
              <w:t>OFFER_RATE_KEY</w:t>
            </w:r>
          </w:p>
        </w:tc>
      </w:tr>
      <w:tr w:rsidR="00985A38" w:rsidRPr="001A6570" w14:paraId="11568F29" w14:textId="77777777" w:rsidTr="00FE249C">
        <w:trPr>
          <w:trHeight w:val="72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43B84" w14:textId="77777777" w:rsidR="00985A38" w:rsidRPr="001A6570" w:rsidRDefault="00985A38" w:rsidP="00FE249C">
            <w:pPr>
              <w:spacing w:after="0" w:line="240" w:lineRule="auto"/>
            </w:pPr>
            <w:r w:rsidRPr="001A6570">
              <w:t>Срок лизинга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C34E9" w14:textId="77777777" w:rsidR="00985A38" w:rsidRPr="001A6570" w:rsidRDefault="00985A38" w:rsidP="00FE249C">
            <w:pPr>
              <w:spacing w:after="0" w:line="240" w:lineRule="auto"/>
            </w:pPr>
            <w:r w:rsidRPr="001A6570">
              <w:t>LEASE_TERM</w:t>
            </w:r>
          </w:p>
        </w:tc>
      </w:tr>
      <w:tr w:rsidR="00985A38" w:rsidRPr="001A6570" w14:paraId="33F1817D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EDA6E" w14:textId="77777777" w:rsidR="00985A38" w:rsidRPr="001A6570" w:rsidRDefault="00985A38" w:rsidP="00FE249C">
            <w:pPr>
              <w:spacing w:after="0" w:line="240" w:lineRule="auto"/>
            </w:pPr>
            <w:r w:rsidRPr="001A6570">
              <w:t>АВ, %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E9330" w14:textId="77777777" w:rsidR="00985A38" w:rsidRPr="001A6570" w:rsidRDefault="00985A38" w:rsidP="00FE249C">
            <w:pPr>
              <w:spacing w:after="0" w:line="240" w:lineRule="auto"/>
            </w:pPr>
            <w:r w:rsidRPr="001A6570">
              <w:t>AGENT_FEE_RATE</w:t>
            </w:r>
          </w:p>
        </w:tc>
      </w:tr>
      <w:tr w:rsidR="00985A38" w:rsidRPr="001A6570" w14:paraId="79C15BED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1655C" w14:textId="77777777" w:rsidR="00985A38" w:rsidRPr="001A6570" w:rsidRDefault="00985A38" w:rsidP="00FE249C">
            <w:pPr>
              <w:spacing w:after="0" w:line="240" w:lineRule="auto"/>
            </w:pPr>
            <w:r w:rsidRPr="001A6570">
              <w:t xml:space="preserve">АВ, </w:t>
            </w:r>
            <w:proofErr w:type="spellStart"/>
            <w:r w:rsidRPr="001A6570">
              <w:t>руб</w:t>
            </w:r>
            <w:proofErr w:type="spellEnd"/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A692A" w14:textId="77777777" w:rsidR="00985A38" w:rsidRPr="001A6570" w:rsidRDefault="00985A38" w:rsidP="00FE249C">
            <w:pPr>
              <w:spacing w:after="0" w:line="240" w:lineRule="auto"/>
            </w:pPr>
            <w:r w:rsidRPr="001A6570">
              <w:t>AGENT_FEE_AMT</w:t>
            </w:r>
          </w:p>
        </w:tc>
      </w:tr>
      <w:tr w:rsidR="00985A38" w:rsidRPr="001A6570" w14:paraId="76AE101B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0940E" w14:textId="77777777" w:rsidR="00985A38" w:rsidRPr="001A6570" w:rsidRDefault="00985A38" w:rsidP="00FE249C">
            <w:pPr>
              <w:spacing w:after="0" w:line="240" w:lineRule="auto"/>
            </w:pPr>
            <w:r w:rsidRPr="001A6570">
              <w:t xml:space="preserve">KB, в </w:t>
            </w:r>
            <w:proofErr w:type="spellStart"/>
            <w:r w:rsidRPr="001A6570">
              <w:t>т.ч</w:t>
            </w:r>
            <w:proofErr w:type="spellEnd"/>
            <w:r w:rsidRPr="001A6570">
              <w:t xml:space="preserve">. НДС (18%), </w:t>
            </w:r>
            <w:proofErr w:type="spellStart"/>
            <w:r w:rsidRPr="001A6570">
              <w:t>руб</w:t>
            </w:r>
            <w:proofErr w:type="spellEnd"/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C816C" w14:textId="77777777" w:rsidR="00985A38" w:rsidRPr="001A6570" w:rsidRDefault="00985A38" w:rsidP="00FE249C">
            <w:pPr>
              <w:spacing w:after="0" w:line="240" w:lineRule="auto"/>
            </w:pPr>
            <w:r w:rsidRPr="001A6570">
              <w:t>COMISSION_AMT</w:t>
            </w:r>
          </w:p>
        </w:tc>
      </w:tr>
      <w:tr w:rsidR="00985A38" w:rsidRPr="001A6570" w14:paraId="43393398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CD007" w14:textId="77777777" w:rsidR="00985A38" w:rsidRPr="001A6570" w:rsidRDefault="00985A38" w:rsidP="00FE249C">
            <w:pPr>
              <w:spacing w:after="0" w:line="240" w:lineRule="auto"/>
            </w:pPr>
            <w:r w:rsidRPr="001A6570">
              <w:lastRenderedPageBreak/>
              <w:t>КВ,%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54588" w14:textId="77777777" w:rsidR="00985A38" w:rsidRPr="001A6570" w:rsidRDefault="00985A38" w:rsidP="00FE249C">
            <w:pPr>
              <w:spacing w:after="0" w:line="240" w:lineRule="auto"/>
            </w:pPr>
            <w:r w:rsidRPr="001A6570">
              <w:t>COMISSION_RATE</w:t>
            </w:r>
          </w:p>
        </w:tc>
      </w:tr>
      <w:tr w:rsidR="00985A38" w:rsidRPr="001A6570" w14:paraId="78B6DE1E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D291C" w14:textId="77777777" w:rsidR="00985A38" w:rsidRPr="001A6570" w:rsidRDefault="00985A38" w:rsidP="00FE249C">
            <w:pPr>
              <w:spacing w:after="0" w:line="240" w:lineRule="auto"/>
            </w:pPr>
            <w:r w:rsidRPr="001A6570">
              <w:t xml:space="preserve">Выкупная стоимость, </w:t>
            </w:r>
            <w:proofErr w:type="spellStart"/>
            <w:r w:rsidRPr="001A6570">
              <w:t>руб</w:t>
            </w:r>
            <w:proofErr w:type="spellEnd"/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ED74F" w14:textId="77777777" w:rsidR="00985A38" w:rsidRPr="001A6570" w:rsidRDefault="00985A38" w:rsidP="00FE249C">
            <w:pPr>
              <w:spacing w:after="0" w:line="240" w:lineRule="auto"/>
            </w:pPr>
            <w:r w:rsidRPr="001A6570">
              <w:t>REDEMPTION_AMT</w:t>
            </w:r>
          </w:p>
        </w:tc>
      </w:tr>
      <w:tr w:rsidR="00985A38" w:rsidRPr="001A6570" w14:paraId="6D747752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41EBC" w14:textId="77777777" w:rsidR="00985A38" w:rsidRPr="001A6570" w:rsidRDefault="00985A38" w:rsidP="00FE249C">
            <w:pPr>
              <w:spacing w:after="0" w:line="240" w:lineRule="auto"/>
            </w:pPr>
            <w:r w:rsidRPr="001A6570">
              <w:t>Вид лизинговых платежей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BD342" w14:textId="77777777" w:rsidR="00985A38" w:rsidRPr="001A6570" w:rsidRDefault="00985A38" w:rsidP="00FE249C">
            <w:pPr>
              <w:spacing w:after="0" w:line="240" w:lineRule="auto"/>
            </w:pPr>
            <w:r w:rsidRPr="001A6570">
              <w:t>PAYMENT_TYPE_KEY</w:t>
            </w:r>
          </w:p>
        </w:tc>
      </w:tr>
      <w:tr w:rsidR="00985A38" w:rsidRPr="001A6570" w14:paraId="57AA916B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277CE" w14:textId="77777777" w:rsidR="00985A38" w:rsidRPr="001A6570" w:rsidRDefault="00985A38" w:rsidP="00FE249C">
            <w:pPr>
              <w:spacing w:after="0" w:line="240" w:lineRule="auto"/>
            </w:pPr>
            <w:r w:rsidRPr="001A6570">
              <w:t>Шаг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AECC8" w14:textId="77777777" w:rsidR="00985A38" w:rsidRPr="001A6570" w:rsidRDefault="00985A38" w:rsidP="00FE249C">
            <w:pPr>
              <w:spacing w:after="0" w:line="240" w:lineRule="auto"/>
            </w:pPr>
            <w:r w:rsidRPr="001A6570">
              <w:t>REDUCE_STEP</w:t>
            </w:r>
          </w:p>
        </w:tc>
      </w:tr>
      <w:tr w:rsidR="00985A38" w:rsidRPr="001A6570" w14:paraId="332273FD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98AC4" w14:textId="77777777" w:rsidR="00985A38" w:rsidRPr="001A6570" w:rsidRDefault="00985A38" w:rsidP="00FE249C">
            <w:pPr>
              <w:spacing w:after="0" w:line="240" w:lineRule="auto"/>
            </w:pPr>
            <w:r w:rsidRPr="001A6570">
              <w:t xml:space="preserve">Валюта </w:t>
            </w:r>
            <w:proofErr w:type="gramStart"/>
            <w:r w:rsidRPr="001A6570">
              <w:t>ПЛ</w:t>
            </w:r>
            <w:proofErr w:type="gramEnd"/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D5353" w14:textId="77777777" w:rsidR="00985A38" w:rsidRPr="001A6570" w:rsidRDefault="00985A38" w:rsidP="00FE249C">
            <w:pPr>
              <w:spacing w:after="0" w:line="240" w:lineRule="auto"/>
            </w:pPr>
            <w:r w:rsidRPr="001A6570">
              <w:t>CURRENCY_LEAS_SUBJECT</w:t>
            </w:r>
          </w:p>
        </w:tc>
      </w:tr>
      <w:tr w:rsidR="00985A38" w:rsidRPr="001A6570" w14:paraId="4B6668AC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88CC6" w14:textId="77777777" w:rsidR="00985A38" w:rsidRPr="001A6570" w:rsidRDefault="00985A38" w:rsidP="00FE249C">
            <w:pPr>
              <w:spacing w:after="0" w:line="240" w:lineRule="auto"/>
            </w:pPr>
            <w:r w:rsidRPr="001A6570">
              <w:t>Курс пересчета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D55EE" w14:textId="77777777" w:rsidR="00985A38" w:rsidRPr="001A6570" w:rsidRDefault="00985A38" w:rsidP="00FE249C">
            <w:pPr>
              <w:spacing w:after="0" w:line="240" w:lineRule="auto"/>
            </w:pPr>
            <w:r w:rsidRPr="001A6570">
              <w:t>CONVERT_RATE</w:t>
            </w:r>
          </w:p>
        </w:tc>
      </w:tr>
      <w:tr w:rsidR="00985A38" w:rsidRPr="001A6570" w14:paraId="7D32773A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A66D3" w14:textId="77777777" w:rsidR="00985A38" w:rsidRPr="001A6570" w:rsidRDefault="00985A38" w:rsidP="00FE249C">
            <w:pPr>
              <w:spacing w:after="0" w:line="240" w:lineRule="auto"/>
            </w:pPr>
            <w:r w:rsidRPr="001A6570">
              <w:t>МПТ (да/ нет)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78C6A" w14:textId="77777777" w:rsidR="00985A38" w:rsidRPr="001A6570" w:rsidRDefault="00985A38" w:rsidP="00FE249C">
            <w:pPr>
              <w:spacing w:after="0" w:line="240" w:lineRule="auto"/>
            </w:pPr>
            <w:r w:rsidRPr="001A6570">
              <w:t>SUBSIDY_FLG</w:t>
            </w:r>
          </w:p>
        </w:tc>
      </w:tr>
      <w:tr w:rsidR="00985A38" w:rsidRPr="001A6570" w14:paraId="5AC843B7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4D92B" w14:textId="77777777" w:rsidR="00985A38" w:rsidRPr="001A6570" w:rsidRDefault="00985A38" w:rsidP="00FE249C">
            <w:pPr>
              <w:spacing w:after="0" w:line="240" w:lineRule="auto"/>
            </w:pPr>
            <w:r w:rsidRPr="001A6570">
              <w:t>Программа субсидирования МПТ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C0C13" w14:textId="77777777" w:rsidR="00985A38" w:rsidRPr="001A6570" w:rsidRDefault="00985A38" w:rsidP="00FE249C">
            <w:pPr>
              <w:spacing w:after="0" w:line="240" w:lineRule="auto"/>
            </w:pPr>
            <w:r w:rsidRPr="001A6570">
              <w:t>SUBSIDY_PROGRAM</w:t>
            </w:r>
          </w:p>
        </w:tc>
      </w:tr>
      <w:tr w:rsidR="00985A38" w:rsidRPr="001A6570" w14:paraId="6E824872" w14:textId="77777777" w:rsidTr="00FE249C">
        <w:trPr>
          <w:trHeight w:val="108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AA569" w14:textId="77777777" w:rsidR="00985A38" w:rsidRPr="001A6570" w:rsidRDefault="00985A38" w:rsidP="00FE249C">
            <w:pPr>
              <w:spacing w:after="0" w:line="240" w:lineRule="auto"/>
            </w:pPr>
            <w:r w:rsidRPr="001A6570">
              <w:t>МПТ (сумма в рублях)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8967F" w14:textId="77777777" w:rsidR="00985A38" w:rsidRPr="001A6570" w:rsidRDefault="00985A38" w:rsidP="00FE249C">
            <w:pPr>
              <w:spacing w:after="0" w:line="240" w:lineRule="auto"/>
            </w:pPr>
            <w:r w:rsidRPr="001A6570">
              <w:t>SUBSIDY_AMT</w:t>
            </w:r>
          </w:p>
        </w:tc>
      </w:tr>
      <w:tr w:rsidR="00985A38" w:rsidRPr="001A6570" w14:paraId="21280BD1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2341A" w14:textId="77777777" w:rsidR="00985A38" w:rsidRPr="001A6570" w:rsidRDefault="00985A38" w:rsidP="00FE249C">
            <w:pPr>
              <w:spacing w:after="0" w:line="240" w:lineRule="auto"/>
            </w:pPr>
            <w:r w:rsidRPr="001A6570">
              <w:t>МПТ, %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5987F" w14:textId="77777777" w:rsidR="00985A38" w:rsidRPr="001A6570" w:rsidRDefault="00985A38" w:rsidP="00FE249C">
            <w:pPr>
              <w:spacing w:after="0" w:line="240" w:lineRule="auto"/>
            </w:pPr>
            <w:r w:rsidRPr="001A6570">
              <w:t>SUBSIDY_SHARE</w:t>
            </w:r>
          </w:p>
        </w:tc>
      </w:tr>
      <w:tr w:rsidR="00985A38" w:rsidRPr="001A6570" w14:paraId="01F7D72A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A15F0" w14:textId="77777777" w:rsidR="00985A38" w:rsidRPr="001A6570" w:rsidRDefault="00985A38" w:rsidP="00FE249C">
            <w:pPr>
              <w:spacing w:after="0" w:line="240" w:lineRule="auto"/>
            </w:pPr>
            <w:r w:rsidRPr="001A6570">
              <w:t xml:space="preserve">ТС используется для </w:t>
            </w:r>
            <w:proofErr w:type="gramStart"/>
            <w:r w:rsidRPr="001A6570">
              <w:t>тест-драйвов</w:t>
            </w:r>
            <w:proofErr w:type="gramEnd"/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856D4" w14:textId="77777777" w:rsidR="00985A38" w:rsidRPr="001A6570" w:rsidRDefault="00985A38" w:rsidP="00FE249C">
            <w:pPr>
              <w:spacing w:after="0" w:line="240" w:lineRule="auto"/>
            </w:pPr>
            <w:r w:rsidRPr="001A6570">
              <w:t>TESTDRIVE_FLG</w:t>
            </w:r>
          </w:p>
        </w:tc>
      </w:tr>
      <w:tr w:rsidR="00985A38" w:rsidRPr="001A6570" w14:paraId="5668EB78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61910" w14:textId="77777777" w:rsidR="00985A38" w:rsidRPr="001A6570" w:rsidRDefault="00985A38" w:rsidP="00FE249C">
            <w:pPr>
              <w:spacing w:after="0" w:line="240" w:lineRule="auto"/>
            </w:pPr>
            <w:r w:rsidRPr="001A6570">
              <w:t>Нормативный аванс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C3423" w14:textId="77777777" w:rsidR="00985A38" w:rsidRPr="001A6570" w:rsidRDefault="00985A38" w:rsidP="00FE249C">
            <w:pPr>
              <w:spacing w:after="0" w:line="240" w:lineRule="auto"/>
            </w:pPr>
            <w:r w:rsidRPr="001A6570">
              <w:t>ADVANCE_PERCENT</w:t>
            </w:r>
          </w:p>
        </w:tc>
      </w:tr>
      <w:tr w:rsidR="00985A38" w:rsidRPr="001A6570" w14:paraId="6C9BAC24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E42BF" w14:textId="77777777" w:rsidR="00985A38" w:rsidRPr="001A6570" w:rsidRDefault="00985A38" w:rsidP="00FE249C">
            <w:pPr>
              <w:spacing w:after="0" w:line="240" w:lineRule="auto"/>
            </w:pPr>
            <w:r w:rsidRPr="001A6570">
              <w:t>Группа ликвидности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35F4C" w14:textId="77777777" w:rsidR="00985A38" w:rsidRPr="001A6570" w:rsidRDefault="00985A38" w:rsidP="00FE249C">
            <w:pPr>
              <w:spacing w:after="0" w:line="240" w:lineRule="auto"/>
            </w:pPr>
            <w:r w:rsidRPr="001A6570">
              <w:t>LIQUIDITY_GROUP</w:t>
            </w:r>
          </w:p>
        </w:tc>
      </w:tr>
      <w:tr w:rsidR="00985A38" w:rsidRPr="001A6570" w14:paraId="2894CEC5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7D080" w14:textId="77777777" w:rsidR="00985A38" w:rsidRPr="001A6570" w:rsidRDefault="00985A38" w:rsidP="00FE249C">
            <w:pPr>
              <w:spacing w:after="0" w:line="240" w:lineRule="auto"/>
            </w:pPr>
            <w:r w:rsidRPr="001A6570">
              <w:t xml:space="preserve">Общая сумма платежей по графику, в </w:t>
            </w:r>
            <w:proofErr w:type="spellStart"/>
            <w:r w:rsidRPr="001A6570">
              <w:t>т.ч</w:t>
            </w:r>
            <w:proofErr w:type="spellEnd"/>
            <w:r w:rsidRPr="001A6570">
              <w:t>. НДС (18%)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675E0" w14:textId="77777777" w:rsidR="00985A38" w:rsidRPr="001A6570" w:rsidRDefault="00985A38" w:rsidP="00FE249C">
            <w:pPr>
              <w:spacing w:after="0" w:line="240" w:lineRule="auto"/>
            </w:pPr>
            <w:r w:rsidRPr="001A6570">
              <w:t>PLAN_AMT</w:t>
            </w:r>
          </w:p>
        </w:tc>
      </w:tr>
      <w:tr w:rsidR="00985A38" w:rsidRPr="001A6570" w14:paraId="2ECEB0FD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D1E7A" w14:textId="77777777" w:rsidR="00985A38" w:rsidRPr="001A6570" w:rsidRDefault="00985A38" w:rsidP="00FE249C">
            <w:pPr>
              <w:spacing w:after="0" w:line="240" w:lineRule="auto"/>
            </w:pPr>
            <w:r w:rsidRPr="001A6570">
              <w:t>Страхователь КАСКО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71007" w14:textId="77777777" w:rsidR="00985A38" w:rsidRPr="001A6570" w:rsidRDefault="00985A38" w:rsidP="00FE249C">
            <w:pPr>
              <w:spacing w:after="0" w:line="240" w:lineRule="auto"/>
            </w:pPr>
            <w:r w:rsidRPr="001A6570">
              <w:t>KASKO_CRM_CLIENT_KEY</w:t>
            </w:r>
          </w:p>
        </w:tc>
      </w:tr>
      <w:tr w:rsidR="00985A38" w:rsidRPr="001A6570" w14:paraId="3C02CCEA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8A896" w14:textId="77777777" w:rsidR="00985A38" w:rsidRPr="001A6570" w:rsidRDefault="00985A38" w:rsidP="00FE249C">
            <w:pPr>
              <w:spacing w:after="0" w:line="240" w:lineRule="auto"/>
            </w:pPr>
            <w:r w:rsidRPr="001A6570">
              <w:t>ИНН (Лизингополучатель)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851B1" w14:textId="77777777" w:rsidR="00985A38" w:rsidRPr="001A6570" w:rsidRDefault="00985A38" w:rsidP="00FE249C">
            <w:pPr>
              <w:spacing w:after="0" w:line="240" w:lineRule="auto"/>
            </w:pPr>
            <w:r w:rsidRPr="001A6570">
              <w:t>INN_LEASEHOLDER</w:t>
            </w:r>
          </w:p>
        </w:tc>
      </w:tr>
      <w:tr w:rsidR="00985A38" w:rsidRPr="001A6570" w14:paraId="6D466CB1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C1023" w14:textId="77777777" w:rsidR="00985A38" w:rsidRPr="001A6570" w:rsidRDefault="00985A38" w:rsidP="00FE249C">
            <w:pPr>
              <w:spacing w:after="0" w:line="240" w:lineRule="auto"/>
            </w:pPr>
            <w:r w:rsidRPr="001A6570">
              <w:t>Наименование ЛП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3F477" w14:textId="77777777" w:rsidR="00985A38" w:rsidRPr="001A6570" w:rsidRDefault="00985A38" w:rsidP="00FE249C">
            <w:pPr>
              <w:spacing w:after="0" w:line="240" w:lineRule="auto"/>
            </w:pPr>
            <w:r w:rsidRPr="001A6570">
              <w:t>NAM_LEASEHOLDER</w:t>
            </w:r>
          </w:p>
        </w:tc>
      </w:tr>
      <w:tr w:rsidR="00985A38" w:rsidRPr="001A6570" w14:paraId="0F855A10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4BF0E" w14:textId="77777777" w:rsidR="00985A38" w:rsidRPr="001A6570" w:rsidRDefault="00985A38" w:rsidP="00FE249C">
            <w:pPr>
              <w:spacing w:after="0" w:line="240" w:lineRule="auto"/>
            </w:pPr>
            <w:r w:rsidRPr="001A6570">
              <w:t>ОКВЭД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2668F" w14:textId="77777777" w:rsidR="00985A38" w:rsidRPr="001A6570" w:rsidRDefault="00985A38" w:rsidP="00FE249C">
            <w:pPr>
              <w:spacing w:after="0" w:line="240" w:lineRule="auto"/>
            </w:pPr>
            <w:r w:rsidRPr="001A6570">
              <w:t>OKVED_CODE</w:t>
            </w:r>
          </w:p>
        </w:tc>
      </w:tr>
      <w:tr w:rsidR="00985A38" w:rsidRPr="001A6570" w14:paraId="3849941B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CD0B0" w14:textId="77777777" w:rsidR="00985A38" w:rsidRPr="001A6570" w:rsidRDefault="00985A38" w:rsidP="00FE249C">
            <w:pPr>
              <w:spacing w:after="0" w:line="240" w:lineRule="auto"/>
            </w:pPr>
            <w:r w:rsidRPr="001A6570">
              <w:t>Результат согласования УОБ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E9E3D" w14:textId="77777777" w:rsidR="00985A38" w:rsidRPr="001A6570" w:rsidRDefault="00985A38" w:rsidP="00FE249C">
            <w:pPr>
              <w:spacing w:after="0" w:line="240" w:lineRule="auto"/>
            </w:pPr>
            <w:r w:rsidRPr="001A6570">
              <w:t>AGREEMENT_KEY</w:t>
            </w:r>
          </w:p>
        </w:tc>
      </w:tr>
      <w:tr w:rsidR="00985A38" w:rsidRPr="001A6570" w14:paraId="6563BBAA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392B7" w14:textId="77777777" w:rsidR="00985A38" w:rsidRPr="001A6570" w:rsidRDefault="00985A38" w:rsidP="00FE249C">
            <w:pPr>
              <w:spacing w:after="0" w:line="240" w:lineRule="auto"/>
            </w:pPr>
            <w:r w:rsidRPr="001A6570">
              <w:t>Рекомендации (</w:t>
            </w:r>
            <w:proofErr w:type="spellStart"/>
            <w:r w:rsidRPr="001A6570">
              <w:t>УАиКР</w:t>
            </w:r>
            <w:proofErr w:type="spellEnd"/>
            <w:r w:rsidRPr="001A6570">
              <w:t>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07E8C" w14:textId="77777777" w:rsidR="00985A38" w:rsidRPr="001A6570" w:rsidRDefault="00985A38" w:rsidP="00FE249C">
            <w:pPr>
              <w:spacing w:after="0" w:line="240" w:lineRule="auto"/>
            </w:pPr>
            <w:r w:rsidRPr="001A6570">
              <w:t>RECOMMENDAT_DESC</w:t>
            </w:r>
          </w:p>
        </w:tc>
      </w:tr>
      <w:tr w:rsidR="00985A38" w:rsidRPr="001A6570" w14:paraId="32ADF251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35DCC" w14:textId="77777777" w:rsidR="00985A38" w:rsidRPr="001A6570" w:rsidRDefault="00985A38" w:rsidP="00FE249C">
            <w:pPr>
              <w:spacing w:after="0" w:line="240" w:lineRule="auto"/>
            </w:pPr>
            <w:r w:rsidRPr="001A6570">
              <w:t>Маршрут одобрения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22A4E" w14:textId="77777777" w:rsidR="00985A38" w:rsidRPr="001A6570" w:rsidRDefault="00985A38" w:rsidP="00FE249C">
            <w:pPr>
              <w:spacing w:after="0" w:line="240" w:lineRule="auto"/>
            </w:pPr>
            <w:r w:rsidRPr="001A6570">
              <w:t>APPROVAL_ROUTE_KEY</w:t>
            </w:r>
          </w:p>
        </w:tc>
      </w:tr>
      <w:tr w:rsidR="00985A38" w:rsidRPr="001A6570" w14:paraId="0EE7D7B1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5CA31" w14:textId="77777777" w:rsidR="00985A38" w:rsidRPr="001A6570" w:rsidRDefault="00985A38" w:rsidP="00FE249C">
            <w:pPr>
              <w:spacing w:after="0" w:line="240" w:lineRule="auto"/>
            </w:pPr>
            <w:r w:rsidRPr="001A6570">
              <w:t>Решение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A9F8D" w14:textId="77777777" w:rsidR="00985A38" w:rsidRPr="001A6570" w:rsidRDefault="00985A38" w:rsidP="00FE249C">
            <w:pPr>
              <w:spacing w:after="0" w:line="240" w:lineRule="auto"/>
            </w:pPr>
            <w:r w:rsidRPr="001A6570">
              <w:t>APPROVAL_RESULT_KEY</w:t>
            </w:r>
          </w:p>
        </w:tc>
      </w:tr>
      <w:tr w:rsidR="00985A38" w:rsidRPr="001A6570" w14:paraId="7C539755" w14:textId="77777777" w:rsidTr="00FE249C">
        <w:trPr>
          <w:trHeight w:val="156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A5141" w14:textId="77777777" w:rsidR="00985A38" w:rsidRPr="001A6570" w:rsidRDefault="00985A38" w:rsidP="00FE249C">
            <w:pPr>
              <w:spacing w:after="0" w:line="240" w:lineRule="auto"/>
            </w:pPr>
            <w:r w:rsidRPr="001A6570">
              <w:t>Условия одобрения сделки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C0E0C" w14:textId="77777777" w:rsidR="00985A38" w:rsidRPr="001A6570" w:rsidRDefault="00985A38" w:rsidP="00FE249C">
            <w:pPr>
              <w:spacing w:after="0" w:line="240" w:lineRule="auto"/>
            </w:pPr>
            <w:r w:rsidRPr="001A6570">
              <w:t>APPROVAL_CONDITIONS</w:t>
            </w:r>
          </w:p>
        </w:tc>
      </w:tr>
      <w:tr w:rsidR="00985A38" w:rsidRPr="001A6570" w14:paraId="5A3C5C93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181D4" w14:textId="77777777" w:rsidR="00985A38" w:rsidRPr="001A6570" w:rsidRDefault="00985A38" w:rsidP="00FE249C">
            <w:pPr>
              <w:spacing w:after="0" w:line="240" w:lineRule="auto"/>
            </w:pPr>
            <w:proofErr w:type="spellStart"/>
            <w:r w:rsidRPr="001A6570">
              <w:t>Перенайм</w:t>
            </w:r>
            <w:proofErr w:type="spellEnd"/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E75DC" w14:textId="77777777" w:rsidR="00985A38" w:rsidRPr="001A6570" w:rsidRDefault="00985A38" w:rsidP="00FE249C">
            <w:pPr>
              <w:spacing w:after="0" w:line="240" w:lineRule="auto"/>
            </w:pPr>
            <w:r w:rsidRPr="001A6570">
              <w:t>REHIRING_FLG</w:t>
            </w:r>
          </w:p>
        </w:tc>
      </w:tr>
      <w:tr w:rsidR="00985A38" w:rsidRPr="001A6570" w14:paraId="44C93BF9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86392" w14:textId="77777777" w:rsidR="00985A38" w:rsidRPr="001A6570" w:rsidRDefault="00985A38" w:rsidP="00FE249C">
            <w:pPr>
              <w:spacing w:after="0" w:line="240" w:lineRule="auto"/>
            </w:pPr>
            <w:r w:rsidRPr="001A6570">
              <w:t>Дата перехода в Лизинг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0AEA8" w14:textId="77777777" w:rsidR="00985A38" w:rsidRPr="001A6570" w:rsidRDefault="00985A38" w:rsidP="00FE249C">
            <w:pPr>
              <w:spacing w:after="0" w:line="240" w:lineRule="auto"/>
            </w:pPr>
            <w:r w:rsidRPr="001A6570">
              <w:t>ACT_DT</w:t>
            </w:r>
          </w:p>
        </w:tc>
      </w:tr>
      <w:tr w:rsidR="00985A38" w:rsidRPr="001A6570" w14:paraId="5DE2E199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E8A3C" w14:textId="77777777" w:rsidR="00985A38" w:rsidRPr="001A6570" w:rsidRDefault="00985A38" w:rsidP="00FE249C">
            <w:pPr>
              <w:spacing w:after="0" w:line="240" w:lineRule="auto"/>
            </w:pPr>
            <w:r w:rsidRPr="001A6570">
              <w:t>Взвешенная ставка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A0448" w14:textId="77777777" w:rsidR="00985A38" w:rsidRPr="001A6570" w:rsidRDefault="00985A38" w:rsidP="00FE249C">
            <w:pPr>
              <w:spacing w:after="0" w:line="240" w:lineRule="auto"/>
            </w:pPr>
            <w:r w:rsidRPr="001A6570">
              <w:t>W_RATE</w:t>
            </w:r>
          </w:p>
        </w:tc>
      </w:tr>
      <w:tr w:rsidR="00985A38" w:rsidRPr="001A6570" w14:paraId="771D785F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58133" w14:textId="77777777" w:rsidR="00985A38" w:rsidRPr="001A6570" w:rsidRDefault="00985A38" w:rsidP="00FE249C">
            <w:pPr>
              <w:spacing w:after="0" w:line="240" w:lineRule="auto"/>
            </w:pPr>
            <w:r w:rsidRPr="001A6570">
              <w:t>Взвешенный аванс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A5A77" w14:textId="77777777" w:rsidR="00985A38" w:rsidRPr="001A6570" w:rsidRDefault="00985A38" w:rsidP="00FE249C">
            <w:pPr>
              <w:spacing w:after="0" w:line="240" w:lineRule="auto"/>
            </w:pPr>
            <w:r w:rsidRPr="001A6570">
              <w:t>W_ADVANCE</w:t>
            </w:r>
          </w:p>
        </w:tc>
      </w:tr>
      <w:tr w:rsidR="00985A38" w:rsidRPr="001A6570" w14:paraId="79247FE1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FB8FE" w14:textId="77777777" w:rsidR="00985A38" w:rsidRPr="001A6570" w:rsidRDefault="00985A38" w:rsidP="00FE249C">
            <w:pPr>
              <w:spacing w:after="0" w:line="240" w:lineRule="auto"/>
            </w:pPr>
            <w:r w:rsidRPr="001A6570">
              <w:t>Взвешенное агентское вознаграждение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8B214" w14:textId="77777777" w:rsidR="00985A38" w:rsidRPr="001A6570" w:rsidRDefault="00985A38" w:rsidP="00FE249C">
            <w:pPr>
              <w:spacing w:after="0" w:line="240" w:lineRule="auto"/>
            </w:pPr>
            <w:r w:rsidRPr="001A6570">
              <w:t>W_AGENT_FEE_AMT</w:t>
            </w:r>
          </w:p>
        </w:tc>
      </w:tr>
      <w:tr w:rsidR="00985A38" w:rsidRPr="001A6570" w14:paraId="7FC34A47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ADA0C" w14:textId="77777777" w:rsidR="00985A38" w:rsidRPr="001A6570" w:rsidRDefault="00985A38" w:rsidP="00FE249C">
            <w:pPr>
              <w:spacing w:after="0" w:line="240" w:lineRule="auto"/>
            </w:pPr>
            <w:proofErr w:type="gramStart"/>
            <w:r w:rsidRPr="001A6570">
              <w:t>Взвешенное</w:t>
            </w:r>
            <w:proofErr w:type="gramEnd"/>
            <w:r w:rsidRPr="001A6570">
              <w:t xml:space="preserve"> КВ (комиссия)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BA2DA" w14:textId="77777777" w:rsidR="00985A38" w:rsidRPr="001A6570" w:rsidRDefault="00985A38" w:rsidP="00FE249C">
            <w:pPr>
              <w:spacing w:after="0" w:line="240" w:lineRule="auto"/>
            </w:pPr>
            <w:r w:rsidRPr="001A6570">
              <w:t>W_COMMISSION_AMT</w:t>
            </w:r>
          </w:p>
        </w:tc>
      </w:tr>
      <w:tr w:rsidR="00985A38" w:rsidRPr="001A6570" w14:paraId="2618367C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571C5" w14:textId="77777777" w:rsidR="00985A38" w:rsidRPr="001A6570" w:rsidRDefault="00985A38" w:rsidP="00FE249C">
            <w:pPr>
              <w:spacing w:after="0" w:line="240" w:lineRule="auto"/>
            </w:pPr>
            <w:r w:rsidRPr="001A6570">
              <w:t>Взвешенный срок лизинга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A3C4E" w14:textId="77777777" w:rsidR="00985A38" w:rsidRPr="001A6570" w:rsidRDefault="00985A38" w:rsidP="00FE249C">
            <w:pPr>
              <w:spacing w:after="0" w:line="240" w:lineRule="auto"/>
            </w:pPr>
            <w:r w:rsidRPr="001A6570">
              <w:t>W_LEASE_TERM</w:t>
            </w:r>
          </w:p>
        </w:tc>
      </w:tr>
      <w:tr w:rsidR="00985A38" w:rsidRPr="001A6570" w14:paraId="06698925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EFBBB" w14:textId="77777777" w:rsidR="00985A38" w:rsidRPr="001A6570" w:rsidRDefault="00985A38" w:rsidP="00FE249C">
            <w:pPr>
              <w:spacing w:after="0" w:line="240" w:lineRule="auto"/>
            </w:pPr>
            <w:r w:rsidRPr="001A6570">
              <w:t>Взвешенный шаг дифференциального платежа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BEFC1" w14:textId="77777777" w:rsidR="00985A38" w:rsidRPr="001A6570" w:rsidRDefault="00985A38" w:rsidP="00FE249C">
            <w:pPr>
              <w:spacing w:after="0" w:line="240" w:lineRule="auto"/>
            </w:pPr>
            <w:r w:rsidRPr="001A6570">
              <w:t>W_REDUCE_STEP</w:t>
            </w:r>
          </w:p>
        </w:tc>
      </w:tr>
    </w:tbl>
    <w:p w14:paraId="19BF159A" w14:textId="77777777" w:rsidR="00985A38" w:rsidRPr="001A6570" w:rsidRDefault="00985A38" w:rsidP="00985A38"/>
    <w:p w14:paraId="52AC8185" w14:textId="77777777" w:rsidR="00985A38" w:rsidRPr="001A6570" w:rsidRDefault="00985A38" w:rsidP="00985A38">
      <w:pPr>
        <w:ind w:firstLine="709"/>
        <w:jc w:val="both"/>
      </w:pPr>
      <w:r w:rsidRPr="001A6570">
        <w:t>Для предметной области «Воронка продаж» требуется создать одноимённую информационную панель и вкладку.</w:t>
      </w:r>
    </w:p>
    <w:p w14:paraId="3EF1BD95" w14:textId="77777777" w:rsidR="00985A38" w:rsidRPr="001A6570" w:rsidRDefault="00985A38" w:rsidP="00985A38">
      <w:pPr>
        <w:ind w:firstLine="709"/>
        <w:jc w:val="both"/>
      </w:pPr>
      <w:r w:rsidRPr="001A6570">
        <w:t>Во вкладку «Воронка продаж» необходимо включить список фильтров и составное представление с показателями.</w:t>
      </w:r>
    </w:p>
    <w:p w14:paraId="5B02D70B" w14:textId="77777777" w:rsidR="00985A38" w:rsidRPr="001A6570" w:rsidRDefault="00985A38" w:rsidP="00985A38">
      <w:pPr>
        <w:ind w:firstLine="709"/>
        <w:jc w:val="both"/>
      </w:pPr>
      <w:r w:rsidRPr="001A6570">
        <w:t>Список фильтров: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2693"/>
        <w:gridCol w:w="3544"/>
      </w:tblGrid>
      <w:tr w:rsidR="00985A38" w:rsidRPr="001A6570" w14:paraId="33C46E89" w14:textId="77777777" w:rsidTr="00FE249C">
        <w:trPr>
          <w:trHeight w:val="330"/>
          <w:tblHeader/>
        </w:trPr>
        <w:tc>
          <w:tcPr>
            <w:tcW w:w="3119" w:type="dxa"/>
            <w:shd w:val="clear" w:color="auto" w:fill="D9D9D9"/>
            <w:vAlign w:val="center"/>
            <w:hideMark/>
          </w:tcPr>
          <w:p w14:paraId="170099A4" w14:textId="77777777" w:rsidR="00985A38" w:rsidRPr="001A6570" w:rsidRDefault="00985A38" w:rsidP="00FE249C">
            <w:pPr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1A6570">
              <w:rPr>
                <w:b/>
                <w:bCs/>
                <w:color w:val="000000"/>
                <w:sz w:val="20"/>
                <w:szCs w:val="20"/>
              </w:rPr>
              <w:t xml:space="preserve">Наименование Фильтра </w:t>
            </w:r>
          </w:p>
        </w:tc>
        <w:tc>
          <w:tcPr>
            <w:tcW w:w="2693" w:type="dxa"/>
            <w:shd w:val="clear" w:color="auto" w:fill="D9D9D9"/>
            <w:vAlign w:val="center"/>
          </w:tcPr>
          <w:p w14:paraId="0D12D77D" w14:textId="77777777" w:rsidR="00985A38" w:rsidRPr="001A6570" w:rsidRDefault="00985A38" w:rsidP="00FE249C">
            <w:pPr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1A6570">
              <w:rPr>
                <w:b/>
                <w:bCs/>
                <w:color w:val="000000"/>
                <w:sz w:val="20"/>
                <w:szCs w:val="20"/>
              </w:rPr>
              <w:t xml:space="preserve">Обязательность фильтра </w:t>
            </w:r>
          </w:p>
        </w:tc>
        <w:tc>
          <w:tcPr>
            <w:tcW w:w="3544" w:type="dxa"/>
            <w:shd w:val="clear" w:color="auto" w:fill="D9D9D9"/>
            <w:vAlign w:val="center"/>
          </w:tcPr>
          <w:p w14:paraId="26E17EA6" w14:textId="77777777" w:rsidR="00985A38" w:rsidRPr="001A6570" w:rsidRDefault="00985A38" w:rsidP="00FE249C">
            <w:pPr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1A6570">
              <w:rPr>
                <w:b/>
                <w:bCs/>
                <w:color w:val="000000"/>
                <w:sz w:val="20"/>
                <w:szCs w:val="20"/>
              </w:rPr>
              <w:t xml:space="preserve">Тип фильтра </w:t>
            </w:r>
          </w:p>
        </w:tc>
      </w:tr>
      <w:tr w:rsidR="00985A38" w:rsidRPr="001A6570" w14:paraId="20A8583F" w14:textId="77777777" w:rsidTr="00FE249C">
        <w:trPr>
          <w:trHeight w:val="330"/>
        </w:trPr>
        <w:tc>
          <w:tcPr>
            <w:tcW w:w="3119" w:type="dxa"/>
            <w:vAlign w:val="center"/>
          </w:tcPr>
          <w:p w14:paraId="11D15B82" w14:textId="77777777" w:rsidR="00985A38" w:rsidRPr="001A6570" w:rsidRDefault="00985A38" w:rsidP="00FE249C">
            <w:pPr>
              <w:spacing w:after="0"/>
              <w:rPr>
                <w:color w:val="000000"/>
                <w:sz w:val="20"/>
                <w:szCs w:val="20"/>
              </w:rPr>
            </w:pPr>
            <w:r w:rsidRPr="001A6570">
              <w:rPr>
                <w:color w:val="000000"/>
                <w:sz w:val="20"/>
                <w:szCs w:val="20"/>
              </w:rPr>
              <w:t xml:space="preserve">Период </w:t>
            </w:r>
          </w:p>
          <w:p w14:paraId="27B0469F" w14:textId="77777777" w:rsidR="00985A38" w:rsidRPr="001A6570" w:rsidRDefault="00985A38" w:rsidP="00FE249C">
            <w:pPr>
              <w:spacing w:after="0"/>
              <w:rPr>
                <w:color w:val="000000"/>
                <w:sz w:val="20"/>
                <w:szCs w:val="20"/>
              </w:rPr>
            </w:pPr>
            <w:r w:rsidRPr="001A6570">
              <w:rPr>
                <w:color w:val="000000"/>
                <w:sz w:val="18"/>
                <w:szCs w:val="20"/>
              </w:rPr>
              <w:t>(</w:t>
            </w:r>
            <w:proofErr w:type="gramStart"/>
            <w:r w:rsidRPr="001A6570">
              <w:rPr>
                <w:color w:val="000000"/>
                <w:sz w:val="18"/>
                <w:szCs w:val="20"/>
              </w:rPr>
              <w:t>связанный</w:t>
            </w:r>
            <w:proofErr w:type="gramEnd"/>
            <w:r w:rsidRPr="001A6570">
              <w:rPr>
                <w:color w:val="000000"/>
                <w:sz w:val="18"/>
                <w:szCs w:val="20"/>
              </w:rPr>
              <w:t xml:space="preserve"> с датой запуска задачи на верификацию)</w:t>
            </w:r>
          </w:p>
        </w:tc>
        <w:tc>
          <w:tcPr>
            <w:tcW w:w="2693" w:type="dxa"/>
            <w:vAlign w:val="center"/>
          </w:tcPr>
          <w:p w14:paraId="309204AD" w14:textId="77777777" w:rsidR="00985A38" w:rsidRPr="001A6570" w:rsidRDefault="00985A38" w:rsidP="00FE249C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 w:rsidRPr="001A6570">
              <w:rPr>
                <w:color w:val="000000"/>
                <w:sz w:val="20"/>
                <w:szCs w:val="20"/>
              </w:rPr>
              <w:t>Да</w:t>
            </w:r>
          </w:p>
        </w:tc>
        <w:tc>
          <w:tcPr>
            <w:tcW w:w="3544" w:type="dxa"/>
            <w:vAlign w:val="center"/>
          </w:tcPr>
          <w:p w14:paraId="6CCA1C30" w14:textId="77777777" w:rsidR="00985A38" w:rsidRPr="001A6570" w:rsidRDefault="00985A38" w:rsidP="00FE249C">
            <w:pPr>
              <w:spacing w:after="0"/>
              <w:rPr>
                <w:color w:val="000000"/>
                <w:sz w:val="20"/>
                <w:szCs w:val="20"/>
              </w:rPr>
            </w:pPr>
            <w:r w:rsidRPr="001A6570">
              <w:rPr>
                <w:color w:val="000000"/>
                <w:sz w:val="20"/>
                <w:szCs w:val="20"/>
              </w:rPr>
              <w:t>Значение в столбце, тип «Календарь», оператор «Между»</w:t>
            </w:r>
          </w:p>
        </w:tc>
      </w:tr>
      <w:tr w:rsidR="00985A38" w:rsidRPr="001A6570" w14:paraId="140B3AF8" w14:textId="77777777" w:rsidTr="00FE249C">
        <w:trPr>
          <w:trHeight w:val="330"/>
        </w:trPr>
        <w:tc>
          <w:tcPr>
            <w:tcW w:w="3119" w:type="dxa"/>
            <w:vAlign w:val="center"/>
          </w:tcPr>
          <w:p w14:paraId="754E37A2" w14:textId="77777777" w:rsidR="00985A38" w:rsidRPr="001A6570" w:rsidRDefault="00985A38" w:rsidP="00FE249C">
            <w:pPr>
              <w:spacing w:after="0"/>
              <w:rPr>
                <w:color w:val="000000"/>
                <w:sz w:val="20"/>
                <w:szCs w:val="20"/>
              </w:rPr>
            </w:pPr>
            <w:r w:rsidRPr="001A6570">
              <w:rPr>
                <w:color w:val="000000"/>
                <w:sz w:val="20"/>
                <w:szCs w:val="20"/>
              </w:rPr>
              <w:t>Подразделение</w:t>
            </w:r>
          </w:p>
        </w:tc>
        <w:tc>
          <w:tcPr>
            <w:tcW w:w="2693" w:type="dxa"/>
            <w:vAlign w:val="center"/>
          </w:tcPr>
          <w:p w14:paraId="54B93E62" w14:textId="77777777" w:rsidR="00985A38" w:rsidRPr="001A6570" w:rsidRDefault="00985A38" w:rsidP="00FE249C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 w:rsidRPr="001A6570">
              <w:rPr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3544" w:type="dxa"/>
            <w:vAlign w:val="center"/>
          </w:tcPr>
          <w:p w14:paraId="619B0B3E" w14:textId="77777777" w:rsidR="00985A38" w:rsidRPr="001A6570" w:rsidRDefault="00985A38" w:rsidP="00FE249C">
            <w:pPr>
              <w:spacing w:after="0"/>
              <w:rPr>
                <w:color w:val="000000"/>
                <w:sz w:val="20"/>
                <w:szCs w:val="20"/>
              </w:rPr>
            </w:pPr>
            <w:r w:rsidRPr="001A6570">
              <w:rPr>
                <w:sz w:val="20"/>
                <w:szCs w:val="20"/>
              </w:rPr>
              <w:t>Выпадающий список множественного выбора</w:t>
            </w:r>
          </w:p>
        </w:tc>
      </w:tr>
      <w:tr w:rsidR="00985A38" w:rsidRPr="001A6570" w14:paraId="72AF99DB" w14:textId="77777777" w:rsidTr="00FE249C">
        <w:trPr>
          <w:trHeight w:val="330"/>
        </w:trPr>
        <w:tc>
          <w:tcPr>
            <w:tcW w:w="3119" w:type="dxa"/>
            <w:vAlign w:val="center"/>
          </w:tcPr>
          <w:p w14:paraId="0DE1EFB9" w14:textId="77777777" w:rsidR="00985A38" w:rsidRPr="001A6570" w:rsidRDefault="00985A38" w:rsidP="00FE249C">
            <w:pPr>
              <w:rPr>
                <w:color w:val="000000"/>
                <w:sz w:val="20"/>
                <w:szCs w:val="20"/>
              </w:rPr>
            </w:pPr>
            <w:r w:rsidRPr="001A6570">
              <w:rPr>
                <w:color w:val="000000"/>
                <w:sz w:val="20"/>
                <w:szCs w:val="20"/>
              </w:rPr>
              <w:t>Ответственный менеджер за сделку</w:t>
            </w:r>
          </w:p>
        </w:tc>
        <w:tc>
          <w:tcPr>
            <w:tcW w:w="2693" w:type="dxa"/>
            <w:vAlign w:val="center"/>
          </w:tcPr>
          <w:p w14:paraId="2FB64574" w14:textId="77777777" w:rsidR="00985A38" w:rsidRPr="001A6570" w:rsidRDefault="00985A38" w:rsidP="00FE249C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 w:rsidRPr="001A6570">
              <w:rPr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3544" w:type="dxa"/>
            <w:vAlign w:val="center"/>
          </w:tcPr>
          <w:p w14:paraId="7E934449" w14:textId="77777777" w:rsidR="00985A38" w:rsidRPr="001A6570" w:rsidRDefault="00985A38" w:rsidP="00FE249C">
            <w:pPr>
              <w:spacing w:after="0"/>
              <w:rPr>
                <w:sz w:val="20"/>
                <w:szCs w:val="20"/>
              </w:rPr>
            </w:pPr>
            <w:r w:rsidRPr="001A6570">
              <w:rPr>
                <w:sz w:val="20"/>
                <w:szCs w:val="20"/>
              </w:rPr>
              <w:t>Выпадающий список множественного выбора</w:t>
            </w:r>
          </w:p>
        </w:tc>
      </w:tr>
      <w:tr w:rsidR="00985A38" w:rsidRPr="001A6570" w14:paraId="6C654686" w14:textId="77777777" w:rsidTr="00FE249C">
        <w:trPr>
          <w:trHeight w:val="330"/>
        </w:trPr>
        <w:tc>
          <w:tcPr>
            <w:tcW w:w="3119" w:type="dxa"/>
            <w:vAlign w:val="center"/>
          </w:tcPr>
          <w:p w14:paraId="55AE51C8" w14:textId="77777777" w:rsidR="00985A38" w:rsidRPr="001A6570" w:rsidRDefault="00985A38" w:rsidP="00FE249C">
            <w:pPr>
              <w:spacing w:after="0"/>
              <w:rPr>
                <w:color w:val="000000"/>
                <w:sz w:val="20"/>
                <w:szCs w:val="20"/>
              </w:rPr>
            </w:pPr>
            <w:r w:rsidRPr="001A6570">
              <w:rPr>
                <w:color w:val="000000"/>
                <w:sz w:val="20"/>
                <w:szCs w:val="20"/>
              </w:rPr>
              <w:lastRenderedPageBreak/>
              <w:t xml:space="preserve">Марка </w:t>
            </w:r>
            <w:proofErr w:type="gramStart"/>
            <w:r w:rsidRPr="001A6570">
              <w:rPr>
                <w:color w:val="000000"/>
                <w:sz w:val="20"/>
                <w:szCs w:val="20"/>
              </w:rPr>
              <w:t>ПЛ</w:t>
            </w:r>
            <w:proofErr w:type="gramEnd"/>
          </w:p>
        </w:tc>
        <w:tc>
          <w:tcPr>
            <w:tcW w:w="2693" w:type="dxa"/>
            <w:vAlign w:val="center"/>
          </w:tcPr>
          <w:p w14:paraId="1B843CCD" w14:textId="77777777" w:rsidR="00985A38" w:rsidRPr="001A6570" w:rsidRDefault="00985A38" w:rsidP="00FE249C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 w:rsidRPr="001A6570">
              <w:rPr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3544" w:type="dxa"/>
            <w:vAlign w:val="center"/>
          </w:tcPr>
          <w:p w14:paraId="3B1D4177" w14:textId="77777777" w:rsidR="00985A38" w:rsidRPr="001A6570" w:rsidRDefault="00985A38" w:rsidP="00FE249C">
            <w:pPr>
              <w:spacing w:after="0"/>
              <w:rPr>
                <w:sz w:val="20"/>
                <w:szCs w:val="20"/>
              </w:rPr>
            </w:pPr>
            <w:r w:rsidRPr="001A6570">
              <w:rPr>
                <w:sz w:val="20"/>
                <w:szCs w:val="20"/>
              </w:rPr>
              <w:t>Выпадающий список множественного выбора</w:t>
            </w:r>
          </w:p>
        </w:tc>
      </w:tr>
      <w:tr w:rsidR="00985A38" w:rsidRPr="001A6570" w14:paraId="3164663D" w14:textId="77777777" w:rsidTr="00FE249C">
        <w:trPr>
          <w:trHeight w:val="330"/>
        </w:trPr>
        <w:tc>
          <w:tcPr>
            <w:tcW w:w="3119" w:type="dxa"/>
            <w:vAlign w:val="center"/>
          </w:tcPr>
          <w:p w14:paraId="044F69C9" w14:textId="77777777" w:rsidR="00985A38" w:rsidRPr="001A6570" w:rsidRDefault="00985A38" w:rsidP="00FE249C">
            <w:pPr>
              <w:spacing w:after="0"/>
              <w:rPr>
                <w:color w:val="000000"/>
                <w:sz w:val="20"/>
                <w:szCs w:val="20"/>
              </w:rPr>
            </w:pPr>
            <w:r w:rsidRPr="001A6570">
              <w:rPr>
                <w:color w:val="000000"/>
                <w:sz w:val="20"/>
                <w:szCs w:val="20"/>
              </w:rPr>
              <w:t>Тип ТС</w:t>
            </w:r>
          </w:p>
        </w:tc>
        <w:tc>
          <w:tcPr>
            <w:tcW w:w="2693" w:type="dxa"/>
            <w:vAlign w:val="center"/>
          </w:tcPr>
          <w:p w14:paraId="7599F518" w14:textId="77777777" w:rsidR="00985A38" w:rsidRPr="001A6570" w:rsidRDefault="00985A38" w:rsidP="00FE249C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 w:rsidRPr="001A6570">
              <w:rPr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3544" w:type="dxa"/>
            <w:vAlign w:val="center"/>
          </w:tcPr>
          <w:p w14:paraId="2E5C98F3" w14:textId="77777777" w:rsidR="00985A38" w:rsidRPr="001A6570" w:rsidRDefault="00985A38" w:rsidP="00FE249C">
            <w:pPr>
              <w:spacing w:after="0"/>
              <w:rPr>
                <w:sz w:val="20"/>
                <w:szCs w:val="20"/>
              </w:rPr>
            </w:pPr>
            <w:r w:rsidRPr="001A6570">
              <w:rPr>
                <w:sz w:val="20"/>
                <w:szCs w:val="20"/>
              </w:rPr>
              <w:t>Выпадающий список множественного выбора</w:t>
            </w:r>
          </w:p>
        </w:tc>
      </w:tr>
      <w:tr w:rsidR="00985A38" w:rsidRPr="001A6570" w14:paraId="349AED51" w14:textId="77777777" w:rsidTr="00FE249C">
        <w:trPr>
          <w:trHeight w:val="330"/>
        </w:trPr>
        <w:tc>
          <w:tcPr>
            <w:tcW w:w="3119" w:type="dxa"/>
            <w:vAlign w:val="center"/>
          </w:tcPr>
          <w:p w14:paraId="73B30255" w14:textId="77777777" w:rsidR="00985A38" w:rsidRPr="001A6570" w:rsidRDefault="00985A38" w:rsidP="00FE249C">
            <w:pPr>
              <w:spacing w:after="0"/>
              <w:rPr>
                <w:color w:val="000000"/>
                <w:sz w:val="20"/>
                <w:szCs w:val="20"/>
              </w:rPr>
            </w:pPr>
            <w:r w:rsidRPr="001A6570">
              <w:rPr>
                <w:color w:val="000000"/>
                <w:sz w:val="20"/>
                <w:szCs w:val="20"/>
              </w:rPr>
              <w:t>Категория ТС</w:t>
            </w:r>
          </w:p>
        </w:tc>
        <w:tc>
          <w:tcPr>
            <w:tcW w:w="2693" w:type="dxa"/>
            <w:vAlign w:val="center"/>
          </w:tcPr>
          <w:p w14:paraId="356D5E5B" w14:textId="77777777" w:rsidR="00985A38" w:rsidRPr="001A6570" w:rsidRDefault="00985A38" w:rsidP="00FE249C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 w:rsidRPr="001A6570">
              <w:rPr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3544" w:type="dxa"/>
            <w:vAlign w:val="center"/>
          </w:tcPr>
          <w:p w14:paraId="3FC99D0E" w14:textId="77777777" w:rsidR="00985A38" w:rsidRPr="001A6570" w:rsidRDefault="00985A38" w:rsidP="00FE249C">
            <w:pPr>
              <w:spacing w:after="0"/>
              <w:rPr>
                <w:sz w:val="20"/>
                <w:szCs w:val="20"/>
              </w:rPr>
            </w:pPr>
            <w:r w:rsidRPr="001A6570">
              <w:rPr>
                <w:sz w:val="20"/>
                <w:szCs w:val="20"/>
              </w:rPr>
              <w:t>Выпадающий список множественного выбора</w:t>
            </w:r>
          </w:p>
        </w:tc>
      </w:tr>
      <w:tr w:rsidR="00985A38" w:rsidRPr="001A6570" w14:paraId="0DD4493C" w14:textId="77777777" w:rsidTr="00FE249C">
        <w:trPr>
          <w:trHeight w:val="330"/>
        </w:trPr>
        <w:tc>
          <w:tcPr>
            <w:tcW w:w="3119" w:type="dxa"/>
            <w:vAlign w:val="center"/>
          </w:tcPr>
          <w:p w14:paraId="368EFDFD" w14:textId="77777777" w:rsidR="00985A38" w:rsidRPr="001A6570" w:rsidRDefault="00985A38" w:rsidP="00FE249C">
            <w:pPr>
              <w:spacing w:after="0"/>
              <w:rPr>
                <w:color w:val="000000"/>
                <w:sz w:val="20"/>
                <w:szCs w:val="20"/>
              </w:rPr>
            </w:pPr>
            <w:r w:rsidRPr="001A6570">
              <w:rPr>
                <w:color w:val="000000"/>
                <w:sz w:val="20"/>
                <w:szCs w:val="20"/>
              </w:rPr>
              <w:t>Продукт</w:t>
            </w:r>
          </w:p>
        </w:tc>
        <w:tc>
          <w:tcPr>
            <w:tcW w:w="2693" w:type="dxa"/>
            <w:vAlign w:val="center"/>
          </w:tcPr>
          <w:p w14:paraId="26B2AA47" w14:textId="77777777" w:rsidR="00985A38" w:rsidRPr="001A6570" w:rsidRDefault="00985A38" w:rsidP="00FE249C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 w:rsidRPr="001A6570">
              <w:rPr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3544" w:type="dxa"/>
            <w:vAlign w:val="center"/>
          </w:tcPr>
          <w:p w14:paraId="2F3B37B1" w14:textId="77777777" w:rsidR="00985A38" w:rsidRPr="001A6570" w:rsidRDefault="00985A38" w:rsidP="00FE249C">
            <w:pPr>
              <w:spacing w:after="0"/>
              <w:rPr>
                <w:sz w:val="20"/>
                <w:szCs w:val="20"/>
              </w:rPr>
            </w:pPr>
            <w:r w:rsidRPr="001A6570">
              <w:rPr>
                <w:sz w:val="20"/>
                <w:szCs w:val="20"/>
              </w:rPr>
              <w:t>Выпадающий список множественного выбора</w:t>
            </w:r>
          </w:p>
        </w:tc>
      </w:tr>
      <w:tr w:rsidR="00985A38" w:rsidRPr="001A6570" w14:paraId="01B521E7" w14:textId="77777777" w:rsidTr="00FE249C">
        <w:trPr>
          <w:trHeight w:val="330"/>
        </w:trPr>
        <w:tc>
          <w:tcPr>
            <w:tcW w:w="3119" w:type="dxa"/>
            <w:vAlign w:val="center"/>
          </w:tcPr>
          <w:p w14:paraId="240A44A9" w14:textId="77777777" w:rsidR="00985A38" w:rsidRPr="001A6570" w:rsidRDefault="00985A38" w:rsidP="00FE249C">
            <w:pPr>
              <w:spacing w:after="0"/>
              <w:rPr>
                <w:color w:val="000000"/>
                <w:sz w:val="20"/>
                <w:szCs w:val="20"/>
              </w:rPr>
            </w:pPr>
            <w:proofErr w:type="spellStart"/>
            <w:r w:rsidRPr="001A6570">
              <w:rPr>
                <w:color w:val="000000"/>
                <w:sz w:val="20"/>
                <w:szCs w:val="20"/>
              </w:rPr>
              <w:t>Подпродукт</w:t>
            </w:r>
            <w:proofErr w:type="spellEnd"/>
          </w:p>
        </w:tc>
        <w:tc>
          <w:tcPr>
            <w:tcW w:w="2693" w:type="dxa"/>
            <w:vAlign w:val="center"/>
          </w:tcPr>
          <w:p w14:paraId="38F8D446" w14:textId="77777777" w:rsidR="00985A38" w:rsidRPr="001A6570" w:rsidRDefault="00985A38" w:rsidP="00FE249C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 w:rsidRPr="001A6570">
              <w:rPr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3544" w:type="dxa"/>
            <w:vAlign w:val="center"/>
          </w:tcPr>
          <w:p w14:paraId="3CF442D8" w14:textId="77777777" w:rsidR="00985A38" w:rsidRPr="001A6570" w:rsidRDefault="00985A38" w:rsidP="00FE249C">
            <w:pPr>
              <w:spacing w:after="0"/>
              <w:rPr>
                <w:sz w:val="20"/>
                <w:szCs w:val="20"/>
              </w:rPr>
            </w:pPr>
            <w:r w:rsidRPr="001A6570">
              <w:rPr>
                <w:sz w:val="20"/>
                <w:szCs w:val="20"/>
              </w:rPr>
              <w:t>Выпадающий список множественного выбора</w:t>
            </w:r>
          </w:p>
        </w:tc>
      </w:tr>
      <w:tr w:rsidR="00985A38" w:rsidRPr="001A6570" w14:paraId="1DBA64AF" w14:textId="77777777" w:rsidTr="00FE249C">
        <w:trPr>
          <w:trHeight w:val="330"/>
        </w:trPr>
        <w:tc>
          <w:tcPr>
            <w:tcW w:w="3119" w:type="dxa"/>
            <w:vAlign w:val="center"/>
          </w:tcPr>
          <w:p w14:paraId="1CE24EB2" w14:textId="77777777" w:rsidR="00985A38" w:rsidRPr="001A6570" w:rsidRDefault="00985A38" w:rsidP="00FE249C">
            <w:pPr>
              <w:spacing w:after="0"/>
              <w:rPr>
                <w:color w:val="000000"/>
                <w:sz w:val="20"/>
                <w:szCs w:val="20"/>
              </w:rPr>
            </w:pPr>
            <w:r w:rsidRPr="001A6570">
              <w:rPr>
                <w:color w:val="000000"/>
                <w:sz w:val="20"/>
                <w:szCs w:val="20"/>
              </w:rPr>
              <w:t>Источник обращения</w:t>
            </w:r>
          </w:p>
        </w:tc>
        <w:tc>
          <w:tcPr>
            <w:tcW w:w="2693" w:type="dxa"/>
            <w:vAlign w:val="center"/>
          </w:tcPr>
          <w:p w14:paraId="30F1C9D9" w14:textId="77777777" w:rsidR="00985A38" w:rsidRPr="001A6570" w:rsidRDefault="00985A38" w:rsidP="00FE249C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 w:rsidRPr="001A6570">
              <w:rPr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3544" w:type="dxa"/>
            <w:vAlign w:val="center"/>
          </w:tcPr>
          <w:p w14:paraId="46D969BD" w14:textId="77777777" w:rsidR="00985A38" w:rsidRPr="001A6570" w:rsidRDefault="00985A38" w:rsidP="00FE249C">
            <w:pPr>
              <w:spacing w:after="0"/>
              <w:rPr>
                <w:sz w:val="20"/>
                <w:szCs w:val="20"/>
              </w:rPr>
            </w:pPr>
            <w:r w:rsidRPr="001A6570">
              <w:rPr>
                <w:sz w:val="20"/>
                <w:szCs w:val="20"/>
              </w:rPr>
              <w:t>Выпадающий список множественного выбора</w:t>
            </w:r>
          </w:p>
        </w:tc>
      </w:tr>
      <w:tr w:rsidR="00985A38" w:rsidRPr="001A6570" w14:paraId="6D12B6A9" w14:textId="77777777" w:rsidTr="00FE249C">
        <w:trPr>
          <w:trHeight w:val="330"/>
        </w:trPr>
        <w:tc>
          <w:tcPr>
            <w:tcW w:w="3119" w:type="dxa"/>
            <w:vAlign w:val="center"/>
          </w:tcPr>
          <w:p w14:paraId="12B54C11" w14:textId="77777777" w:rsidR="00985A38" w:rsidRPr="001A6570" w:rsidRDefault="00985A38" w:rsidP="00FE249C">
            <w:pPr>
              <w:spacing w:after="0"/>
              <w:rPr>
                <w:color w:val="000000"/>
                <w:sz w:val="20"/>
                <w:szCs w:val="20"/>
              </w:rPr>
            </w:pPr>
            <w:r w:rsidRPr="001A6570">
              <w:rPr>
                <w:color w:val="000000"/>
                <w:sz w:val="20"/>
                <w:szCs w:val="20"/>
              </w:rPr>
              <w:t>Предмет лизинга</w:t>
            </w:r>
            <w:proofErr w:type="gramStart"/>
            <w:r w:rsidRPr="001A6570">
              <w:rPr>
                <w:color w:val="000000"/>
                <w:sz w:val="20"/>
                <w:szCs w:val="20"/>
              </w:rPr>
              <w:t xml:space="preserve"> Б</w:t>
            </w:r>
            <w:proofErr w:type="gramEnd"/>
            <w:r w:rsidRPr="001A6570">
              <w:rPr>
                <w:color w:val="000000"/>
                <w:sz w:val="20"/>
                <w:szCs w:val="20"/>
              </w:rPr>
              <w:t>/У</w:t>
            </w:r>
          </w:p>
        </w:tc>
        <w:tc>
          <w:tcPr>
            <w:tcW w:w="2693" w:type="dxa"/>
            <w:vAlign w:val="center"/>
          </w:tcPr>
          <w:p w14:paraId="5033EE62" w14:textId="77777777" w:rsidR="00985A38" w:rsidRPr="001A6570" w:rsidRDefault="00985A38" w:rsidP="00FE249C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 w:rsidRPr="001A6570">
              <w:rPr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3544" w:type="dxa"/>
            <w:vAlign w:val="center"/>
          </w:tcPr>
          <w:p w14:paraId="734D0701" w14:textId="77777777" w:rsidR="00985A38" w:rsidRPr="001A6570" w:rsidRDefault="00985A38" w:rsidP="00FE249C">
            <w:pPr>
              <w:spacing w:after="0"/>
              <w:rPr>
                <w:sz w:val="20"/>
                <w:szCs w:val="20"/>
              </w:rPr>
            </w:pPr>
            <w:r w:rsidRPr="001A6570">
              <w:rPr>
                <w:sz w:val="20"/>
                <w:szCs w:val="20"/>
              </w:rPr>
              <w:t>Выпадающий список множественного выбора</w:t>
            </w:r>
          </w:p>
        </w:tc>
      </w:tr>
      <w:tr w:rsidR="00985A38" w:rsidRPr="001A6570" w14:paraId="78F4A343" w14:textId="77777777" w:rsidTr="00FE249C">
        <w:trPr>
          <w:trHeight w:val="330"/>
        </w:trPr>
        <w:tc>
          <w:tcPr>
            <w:tcW w:w="3119" w:type="dxa"/>
            <w:vAlign w:val="center"/>
          </w:tcPr>
          <w:p w14:paraId="01F650A2" w14:textId="77777777" w:rsidR="00985A38" w:rsidRPr="001A6570" w:rsidRDefault="00985A38" w:rsidP="00FE249C">
            <w:pPr>
              <w:spacing w:after="0"/>
              <w:rPr>
                <w:color w:val="000000"/>
                <w:sz w:val="20"/>
                <w:szCs w:val="20"/>
              </w:rPr>
            </w:pPr>
            <w:r w:rsidRPr="001A6570">
              <w:rPr>
                <w:color w:val="000000"/>
                <w:sz w:val="20"/>
                <w:szCs w:val="20"/>
              </w:rPr>
              <w:t>Страна марки</w:t>
            </w:r>
          </w:p>
        </w:tc>
        <w:tc>
          <w:tcPr>
            <w:tcW w:w="2693" w:type="dxa"/>
            <w:vAlign w:val="center"/>
          </w:tcPr>
          <w:p w14:paraId="6180053B" w14:textId="77777777" w:rsidR="00985A38" w:rsidRPr="001A6570" w:rsidRDefault="00985A38" w:rsidP="00FE249C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 w:rsidRPr="001A6570">
              <w:rPr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3544" w:type="dxa"/>
            <w:vAlign w:val="center"/>
          </w:tcPr>
          <w:p w14:paraId="075592FD" w14:textId="77777777" w:rsidR="00985A38" w:rsidRPr="001A6570" w:rsidRDefault="00985A38" w:rsidP="00FE249C">
            <w:pPr>
              <w:spacing w:after="0"/>
              <w:rPr>
                <w:sz w:val="20"/>
                <w:szCs w:val="20"/>
              </w:rPr>
            </w:pPr>
            <w:r w:rsidRPr="001A6570">
              <w:rPr>
                <w:sz w:val="20"/>
                <w:szCs w:val="20"/>
              </w:rPr>
              <w:t>Выпадающий список множественного выбора</w:t>
            </w:r>
          </w:p>
        </w:tc>
      </w:tr>
      <w:tr w:rsidR="00985A38" w:rsidRPr="001A6570" w14:paraId="3701F01E" w14:textId="77777777" w:rsidTr="00FE249C">
        <w:trPr>
          <w:trHeight w:val="330"/>
        </w:trPr>
        <w:tc>
          <w:tcPr>
            <w:tcW w:w="3119" w:type="dxa"/>
            <w:vAlign w:val="center"/>
          </w:tcPr>
          <w:p w14:paraId="5C2839C0" w14:textId="77777777" w:rsidR="00985A38" w:rsidRPr="001A6570" w:rsidRDefault="00985A38" w:rsidP="00FE249C">
            <w:pPr>
              <w:spacing w:after="0"/>
              <w:rPr>
                <w:color w:val="000000"/>
                <w:sz w:val="20"/>
                <w:szCs w:val="20"/>
              </w:rPr>
            </w:pPr>
            <w:r w:rsidRPr="001A6570">
              <w:rPr>
                <w:color w:val="000000"/>
                <w:sz w:val="20"/>
                <w:szCs w:val="20"/>
              </w:rPr>
              <w:t>Стоимость</w:t>
            </w:r>
          </w:p>
        </w:tc>
        <w:tc>
          <w:tcPr>
            <w:tcW w:w="2693" w:type="dxa"/>
            <w:vAlign w:val="center"/>
          </w:tcPr>
          <w:p w14:paraId="0E3C50B2" w14:textId="77777777" w:rsidR="00985A38" w:rsidRPr="001A6570" w:rsidRDefault="00985A38" w:rsidP="00FE249C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 w:rsidRPr="001A6570">
              <w:rPr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3544" w:type="dxa"/>
            <w:vAlign w:val="center"/>
          </w:tcPr>
          <w:p w14:paraId="3AF07D41" w14:textId="77777777" w:rsidR="00985A38" w:rsidRPr="001A6570" w:rsidRDefault="00985A38" w:rsidP="00FE249C">
            <w:pPr>
              <w:spacing w:after="0"/>
              <w:rPr>
                <w:sz w:val="20"/>
                <w:szCs w:val="20"/>
              </w:rPr>
            </w:pPr>
            <w:r w:rsidRPr="001A6570">
              <w:rPr>
                <w:color w:val="000000"/>
                <w:sz w:val="20"/>
                <w:szCs w:val="20"/>
              </w:rPr>
              <w:t>Значение в столбце, оператор «Между», ввод пользователем «Текстовое поле»</w:t>
            </w:r>
          </w:p>
        </w:tc>
      </w:tr>
      <w:tr w:rsidR="00985A38" w:rsidRPr="001A6570" w14:paraId="5AADF2F5" w14:textId="77777777" w:rsidTr="00FE249C">
        <w:trPr>
          <w:trHeight w:val="330"/>
        </w:trPr>
        <w:tc>
          <w:tcPr>
            <w:tcW w:w="3119" w:type="dxa"/>
            <w:vAlign w:val="center"/>
          </w:tcPr>
          <w:p w14:paraId="60659001" w14:textId="77777777" w:rsidR="00985A38" w:rsidRPr="001A6570" w:rsidRDefault="00985A38" w:rsidP="00FE249C">
            <w:pPr>
              <w:spacing w:after="0"/>
              <w:rPr>
                <w:color w:val="000000"/>
                <w:sz w:val="20"/>
                <w:szCs w:val="20"/>
              </w:rPr>
            </w:pPr>
            <w:r w:rsidRPr="001A6570">
              <w:rPr>
                <w:color w:val="000000"/>
                <w:sz w:val="20"/>
                <w:szCs w:val="20"/>
              </w:rPr>
              <w:t>МПТ</w:t>
            </w:r>
          </w:p>
        </w:tc>
        <w:tc>
          <w:tcPr>
            <w:tcW w:w="2693" w:type="dxa"/>
            <w:vAlign w:val="center"/>
          </w:tcPr>
          <w:p w14:paraId="33525FCA" w14:textId="77777777" w:rsidR="00985A38" w:rsidRPr="001A6570" w:rsidRDefault="00985A38" w:rsidP="00FE249C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 w:rsidRPr="001A6570">
              <w:rPr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3544" w:type="dxa"/>
            <w:vAlign w:val="center"/>
          </w:tcPr>
          <w:p w14:paraId="7A3191A9" w14:textId="77777777" w:rsidR="00985A38" w:rsidRPr="001A6570" w:rsidRDefault="00985A38" w:rsidP="00FE249C">
            <w:pPr>
              <w:spacing w:after="0"/>
              <w:rPr>
                <w:color w:val="000000"/>
                <w:sz w:val="20"/>
                <w:szCs w:val="20"/>
              </w:rPr>
            </w:pPr>
            <w:r w:rsidRPr="001A6570">
              <w:rPr>
                <w:sz w:val="20"/>
                <w:szCs w:val="20"/>
              </w:rPr>
              <w:t>Выпадающий список множественного выбора</w:t>
            </w:r>
          </w:p>
        </w:tc>
      </w:tr>
    </w:tbl>
    <w:p w14:paraId="5E4E96DD" w14:textId="77777777" w:rsidR="00985A38" w:rsidRPr="001A6570" w:rsidRDefault="00985A38" w:rsidP="00985A38"/>
    <w:p w14:paraId="07FE91C7" w14:textId="77777777" w:rsidR="00985A38" w:rsidRPr="001A6570" w:rsidRDefault="00985A38" w:rsidP="00985A38">
      <w:pPr>
        <w:ind w:firstLine="709"/>
        <w:jc w:val="both"/>
      </w:pPr>
      <w:r w:rsidRPr="001A6570">
        <w:t xml:space="preserve">Составное представление включает все показатели, находящиеся в предметной области </w:t>
      </w:r>
      <w:proofErr w:type="spellStart"/>
      <w:r w:rsidRPr="001A6570">
        <w:t>репозитория</w:t>
      </w:r>
      <w:proofErr w:type="spellEnd"/>
      <w:r w:rsidRPr="001A6570">
        <w:t xml:space="preserve"> «Воронка продаж».</w:t>
      </w:r>
    </w:p>
    <w:p w14:paraId="0818CDAF" w14:textId="77777777" w:rsidR="00985A38" w:rsidRPr="001A6570" w:rsidRDefault="00985A38" w:rsidP="0050403E"/>
    <w:p w14:paraId="58098A20" w14:textId="77777777" w:rsidR="00720D10" w:rsidRPr="001A6570" w:rsidRDefault="00720D10" w:rsidP="0051094B">
      <w:pPr>
        <w:pStyle w:val="1"/>
      </w:pPr>
      <w:bookmarkStart w:id="2264" w:name="_Toc498527632"/>
      <w:r w:rsidRPr="001A6570">
        <w:t>Требования к пользовательскому интерфейсу</w:t>
      </w:r>
      <w:bookmarkEnd w:id="18"/>
      <w:bookmarkEnd w:id="2264"/>
    </w:p>
    <w:p w14:paraId="0104C3DF" w14:textId="77777777" w:rsidR="005E218C" w:rsidRPr="001A6570" w:rsidRDefault="005E218C" w:rsidP="005E218C">
      <w:pPr>
        <w:rPr>
          <w:szCs w:val="24"/>
        </w:rPr>
      </w:pPr>
      <w:r w:rsidRPr="001A6570">
        <w:rPr>
          <w:szCs w:val="24"/>
        </w:rPr>
        <w:t>Специфичные требования отсутствуют. По согласованию с ВТБ Лизинг данный раздел для рассматриваемого инцидента не заполняется.</w:t>
      </w:r>
    </w:p>
    <w:p w14:paraId="2EDAF81C" w14:textId="77777777" w:rsidR="0051094B" w:rsidRPr="001A6570" w:rsidRDefault="0051094B" w:rsidP="0051094B">
      <w:pPr>
        <w:pStyle w:val="1"/>
      </w:pPr>
      <w:bookmarkStart w:id="2265" w:name="_Ref427073672"/>
      <w:bookmarkStart w:id="2266" w:name="_Toc498527633"/>
      <w:bookmarkStart w:id="2267" w:name="_Toc404182463"/>
      <w:r w:rsidRPr="001A6570">
        <w:t>Требования к настройке ролей безопасности</w:t>
      </w:r>
      <w:bookmarkEnd w:id="2265"/>
      <w:bookmarkEnd w:id="2266"/>
    </w:p>
    <w:p w14:paraId="0602D98E" w14:textId="77777777" w:rsidR="00684F90" w:rsidRPr="001A6570" w:rsidRDefault="00684F90" w:rsidP="00684F90">
      <w:pPr>
        <w:rPr>
          <w:szCs w:val="24"/>
        </w:rPr>
      </w:pPr>
    </w:p>
    <w:p w14:paraId="216D298F" w14:textId="12A248F7" w:rsidR="005A6BFA" w:rsidRPr="001A6570" w:rsidRDefault="00BB58BF" w:rsidP="00684F90">
      <w:pPr>
        <w:pStyle w:val="a4"/>
        <w:numPr>
          <w:ilvl w:val="0"/>
          <w:numId w:val="29"/>
        </w:numPr>
        <w:rPr>
          <w:szCs w:val="24"/>
        </w:rPr>
      </w:pPr>
      <w:r w:rsidRPr="001A6570">
        <w:rPr>
          <w:szCs w:val="24"/>
        </w:rPr>
        <w:t xml:space="preserve">Доступ </w:t>
      </w:r>
      <w:ins w:id="2268" w:author="K.Pustygina" w:date="2018-04-11T09:14:00Z">
        <w:r w:rsidR="003E7019">
          <w:rPr>
            <w:szCs w:val="24"/>
          </w:rPr>
          <w:t>на создание</w:t>
        </w:r>
      </w:ins>
      <w:del w:id="2269" w:author="K.Pustygina" w:date="2018-04-11T09:14:00Z">
        <w:r w:rsidRPr="001A6570" w:rsidDel="003E7019">
          <w:rPr>
            <w:szCs w:val="24"/>
          </w:rPr>
          <w:delText>к</w:delText>
        </w:r>
      </w:del>
      <w:r w:rsidRPr="001A6570">
        <w:rPr>
          <w:szCs w:val="24"/>
        </w:rPr>
        <w:t xml:space="preserve"> сущности «</w:t>
      </w:r>
      <w:proofErr w:type="spellStart"/>
      <w:ins w:id="2270" w:author="K.Pustygina" w:date="2018-04-11T09:14:00Z">
        <w:r w:rsidR="003E7019" w:rsidRPr="00566ACB">
          <w:t>vtbl_bi_task_event</w:t>
        </w:r>
      </w:ins>
      <w:proofErr w:type="spellEnd"/>
      <w:del w:id="2271" w:author="K.Pustygina" w:date="2018-04-11T09:14:00Z">
        <w:r w:rsidRPr="001A6570" w:rsidDel="003E7019">
          <w:rPr>
            <w:szCs w:val="24"/>
          </w:rPr>
          <w:delText>Регистрация событий</w:delText>
        </w:r>
      </w:del>
      <w:r w:rsidRPr="001A6570">
        <w:rPr>
          <w:szCs w:val="24"/>
        </w:rPr>
        <w:t xml:space="preserve">» в </w:t>
      </w:r>
      <w:r w:rsidRPr="001A6570">
        <w:rPr>
          <w:szCs w:val="24"/>
          <w:lang w:val="en-US"/>
        </w:rPr>
        <w:t>CRM</w:t>
      </w:r>
      <w:r w:rsidRPr="001A6570">
        <w:rPr>
          <w:szCs w:val="24"/>
        </w:rPr>
        <w:t xml:space="preserve"> должен быть предоставлен для </w:t>
      </w:r>
      <w:del w:id="2272" w:author="K.Pustygina" w:date="2018-04-11T09:14:00Z">
        <w:r w:rsidRPr="001A6570" w:rsidDel="003E7019">
          <w:rPr>
            <w:szCs w:val="24"/>
          </w:rPr>
          <w:delText>роли «Системный администратор»</w:delText>
        </w:r>
      </w:del>
      <w:proofErr w:type="spellStart"/>
      <w:proofErr w:type="gramStart"/>
      <w:ins w:id="2273" w:author="K.Pustygina" w:date="2018-04-11T09:14:00Z">
        <w:r w:rsidR="003E7019">
          <w:rPr>
            <w:szCs w:val="24"/>
          </w:rPr>
          <w:t>для</w:t>
        </w:r>
        <w:proofErr w:type="spellEnd"/>
        <w:proofErr w:type="gramEnd"/>
        <w:r w:rsidR="003E7019">
          <w:rPr>
            <w:szCs w:val="24"/>
          </w:rPr>
          <w:t xml:space="preserve"> всех ролей безопасности</w:t>
        </w:r>
      </w:ins>
      <w:r w:rsidRPr="001A6570">
        <w:rPr>
          <w:szCs w:val="24"/>
        </w:rPr>
        <w:t xml:space="preserve"> на уровне «Организация»</w:t>
      </w:r>
      <w:r w:rsidR="005A6BFA" w:rsidRPr="001A6570">
        <w:rPr>
          <w:szCs w:val="24"/>
        </w:rPr>
        <w:t xml:space="preserve">. </w:t>
      </w:r>
    </w:p>
    <w:p w14:paraId="26EC3C29" w14:textId="47C431B5" w:rsidR="00E62BDB" w:rsidRPr="001A6570" w:rsidRDefault="00E62BDB" w:rsidP="00684F90">
      <w:pPr>
        <w:pStyle w:val="a4"/>
        <w:numPr>
          <w:ilvl w:val="0"/>
          <w:numId w:val="29"/>
        </w:numPr>
        <w:rPr>
          <w:szCs w:val="24"/>
        </w:rPr>
      </w:pPr>
      <w:r w:rsidRPr="001A6570">
        <w:rPr>
          <w:szCs w:val="24"/>
        </w:rPr>
        <w:t xml:space="preserve">Будет создана новая группа отчетов  </w:t>
      </w:r>
      <w:r w:rsidRPr="001A6570">
        <w:rPr>
          <w:szCs w:val="24"/>
          <w:lang w:val="en-US"/>
        </w:rPr>
        <w:t>BI</w:t>
      </w:r>
      <w:r w:rsidRPr="001A6570">
        <w:rPr>
          <w:szCs w:val="24"/>
        </w:rPr>
        <w:t xml:space="preserve"> «УАЛ», доступ к данной группе отчетов будет предоставлен пользователям </w:t>
      </w:r>
      <w:r w:rsidRPr="001A6570">
        <w:rPr>
          <w:szCs w:val="24"/>
          <w:lang w:val="en-US"/>
        </w:rPr>
        <w:t>AD</w:t>
      </w:r>
      <w:r w:rsidRPr="001A6570">
        <w:rPr>
          <w:szCs w:val="24"/>
        </w:rPr>
        <w:t xml:space="preserve">, входящим в группу </w:t>
      </w:r>
      <w:r w:rsidR="00B775F5" w:rsidRPr="001A6570">
        <w:rPr>
          <w:szCs w:val="24"/>
        </w:rPr>
        <w:t>ROLE_DL_BI_UAL</w:t>
      </w:r>
      <w:r w:rsidR="00DF1BD9" w:rsidRPr="001A6570">
        <w:rPr>
          <w:szCs w:val="24"/>
        </w:rPr>
        <w:t xml:space="preserve"> </w:t>
      </w:r>
      <w:r w:rsidRPr="001A6570">
        <w:rPr>
          <w:szCs w:val="24"/>
        </w:rPr>
        <w:t>и DL_BI_ADM</w:t>
      </w:r>
      <w:r w:rsidR="003446CF" w:rsidRPr="001A6570">
        <w:rPr>
          <w:szCs w:val="24"/>
        </w:rPr>
        <w:t xml:space="preserve"> (см. Приложение 2)</w:t>
      </w:r>
      <w:r w:rsidR="004D4398" w:rsidRPr="001A6570">
        <w:rPr>
          <w:szCs w:val="24"/>
        </w:rPr>
        <w:t>.</w:t>
      </w:r>
      <w:r w:rsidR="00B775F5" w:rsidRPr="001A6570">
        <w:rPr>
          <w:szCs w:val="24"/>
        </w:rPr>
        <w:t xml:space="preserve"> </w:t>
      </w:r>
    </w:p>
    <w:p w14:paraId="12297E75" w14:textId="7FF51137" w:rsidR="00684F90" w:rsidRPr="001A6570" w:rsidRDefault="00684F90" w:rsidP="00684F90">
      <w:pPr>
        <w:pStyle w:val="a4"/>
        <w:numPr>
          <w:ilvl w:val="0"/>
          <w:numId w:val="29"/>
        </w:numPr>
        <w:rPr>
          <w:szCs w:val="24"/>
          <w:highlight w:val="yellow"/>
        </w:rPr>
      </w:pPr>
      <w:r w:rsidRPr="001A6570">
        <w:rPr>
          <w:szCs w:val="24"/>
          <w:highlight w:val="yellow"/>
        </w:rPr>
        <w:t xml:space="preserve">Должны быть закреплены лица, ответственные за корректность XML файлов и за корректность интеграции, которые осуществляют тестирование интеграции через XML файлы и знают логику и форматы этой интеграции. В их компетенции анализировать корректность этих XML файлов. Эти лицам должна быть предоставлена специальная роль (техническая поддержка интеграции). Если возникает необходимость просмотра этих XML файлов – то сотрудник со специальной ролью “техническая поддержка интеграции” </w:t>
      </w:r>
      <w:r w:rsidRPr="001A6570">
        <w:rPr>
          <w:szCs w:val="24"/>
          <w:highlight w:val="yellow"/>
        </w:rPr>
        <w:lastRenderedPageBreak/>
        <w:t>обращается к файлам и анализирует их. Предоставление такого доступа осуществляется на основании заявок в установленном порядке</w:t>
      </w:r>
    </w:p>
    <w:p w14:paraId="1B61AFB6" w14:textId="387C4EE0" w:rsidR="00684F90" w:rsidRPr="001A6570" w:rsidRDefault="00684F90" w:rsidP="00684F90">
      <w:pPr>
        <w:pStyle w:val="a4"/>
        <w:numPr>
          <w:ilvl w:val="0"/>
          <w:numId w:val="29"/>
        </w:numPr>
        <w:rPr>
          <w:szCs w:val="24"/>
          <w:highlight w:val="yellow"/>
        </w:rPr>
      </w:pPr>
      <w:r w:rsidRPr="001A6570">
        <w:rPr>
          <w:szCs w:val="24"/>
          <w:highlight w:val="yellow"/>
        </w:rPr>
        <w:t xml:space="preserve">Необходимо, чтобы на уровне свойств безопасности папки обмена данными был настроен доступ </w:t>
      </w:r>
      <w:proofErr w:type="spellStart"/>
      <w:r w:rsidRPr="001A6570">
        <w:rPr>
          <w:szCs w:val="24"/>
          <w:highlight w:val="yellow"/>
        </w:rPr>
        <w:t>Allow</w:t>
      </w:r>
      <w:proofErr w:type="spellEnd"/>
      <w:r w:rsidRPr="001A6570">
        <w:rPr>
          <w:szCs w:val="24"/>
          <w:highlight w:val="yellow"/>
        </w:rPr>
        <w:t xml:space="preserve"> только для выделенных учетных записей. Для иных групп и учетных записей доступа не должно быть (в том числе не должно быть доступа для группы локальных пользователей и локальных администраторов). Это правило доступа должно распространяться и на папку </w:t>
      </w:r>
      <w:hyperlink r:id="rId16" w:history="1">
        <w:r w:rsidR="005343DA" w:rsidRPr="001A6570">
          <w:rPr>
            <w:rStyle w:val="af2"/>
            <w:highlight w:val="yellow"/>
          </w:rPr>
          <w:t>\\Vls-ora-bi\vtbl_data\XML\CRM</w:t>
        </w:r>
      </w:hyperlink>
      <w:r w:rsidR="005343DA" w:rsidRPr="001A6570">
        <w:rPr>
          <w:rStyle w:val="af2"/>
          <w:highlight w:val="yellow"/>
        </w:rPr>
        <w:t xml:space="preserve"> </w:t>
      </w:r>
      <w:r w:rsidRPr="001A6570">
        <w:rPr>
          <w:szCs w:val="24"/>
          <w:highlight w:val="yellow"/>
        </w:rPr>
        <w:t>и на все нижележащие папки и файлы.</w:t>
      </w:r>
    </w:p>
    <w:p w14:paraId="73E01AB1" w14:textId="77777777" w:rsidR="0051094B" w:rsidRPr="001A6570" w:rsidRDefault="00AB6D93" w:rsidP="0051094B">
      <w:pPr>
        <w:pStyle w:val="1"/>
      </w:pPr>
      <w:r w:rsidRPr="001A6570">
        <w:fldChar w:fldCharType="begin"/>
      </w:r>
      <w:r w:rsidRPr="001A6570">
        <w:fldChar w:fldCharType="end"/>
      </w:r>
      <w:bookmarkStart w:id="2274" w:name="_Toc498527634"/>
      <w:r w:rsidR="0051094B" w:rsidRPr="001A6570">
        <w:t>Требования к программному и аппаратному обеспечению</w:t>
      </w:r>
      <w:bookmarkEnd w:id="2267"/>
      <w:bookmarkEnd w:id="2274"/>
    </w:p>
    <w:p w14:paraId="776CE249" w14:textId="77777777" w:rsidR="0051094B" w:rsidRPr="001A6570" w:rsidRDefault="0051094B" w:rsidP="0051094B">
      <w:pPr>
        <w:rPr>
          <w:szCs w:val="24"/>
        </w:rPr>
      </w:pPr>
      <w:r w:rsidRPr="001A6570">
        <w:rPr>
          <w:szCs w:val="24"/>
        </w:rPr>
        <w:t>Специфичные требования отсутствуют. По согласованию с ВТБ Лизинг данный раздел для рассматриваемого инцидента не заполняется.</w:t>
      </w:r>
    </w:p>
    <w:p w14:paraId="2731F4FF" w14:textId="77777777" w:rsidR="0051094B" w:rsidRPr="001A6570" w:rsidRDefault="0051094B" w:rsidP="0051094B">
      <w:pPr>
        <w:pStyle w:val="1"/>
      </w:pPr>
      <w:bookmarkStart w:id="2275" w:name="_Toc404182464"/>
      <w:bookmarkStart w:id="2276" w:name="_Toc498527635"/>
      <w:r w:rsidRPr="001A6570">
        <w:t>Требования к практичности, надежности, производительности и поддержке</w:t>
      </w:r>
      <w:bookmarkEnd w:id="2275"/>
      <w:bookmarkEnd w:id="2276"/>
    </w:p>
    <w:p w14:paraId="42909275" w14:textId="77777777" w:rsidR="0051094B" w:rsidRPr="001A6570" w:rsidRDefault="0051094B" w:rsidP="0051094B">
      <w:pPr>
        <w:rPr>
          <w:szCs w:val="24"/>
        </w:rPr>
      </w:pPr>
      <w:r w:rsidRPr="001A6570">
        <w:rPr>
          <w:szCs w:val="24"/>
        </w:rPr>
        <w:t>Специфичные требования отсутствуют. По согласованию с ВТБ Лизинг данный раздел для рассматриваемого инцидента не заполняется.</w:t>
      </w:r>
    </w:p>
    <w:p w14:paraId="3F4F78B5" w14:textId="77777777" w:rsidR="0051094B" w:rsidRPr="001A6570" w:rsidRDefault="0051094B" w:rsidP="0051094B">
      <w:pPr>
        <w:pStyle w:val="1"/>
      </w:pPr>
      <w:bookmarkStart w:id="2277" w:name="_Toc404182465"/>
      <w:bookmarkStart w:id="2278" w:name="_Toc498527636"/>
      <w:r w:rsidRPr="001A6570">
        <w:t>Требования к пользовательской документации</w:t>
      </w:r>
      <w:bookmarkEnd w:id="2277"/>
      <w:bookmarkEnd w:id="2278"/>
    </w:p>
    <w:p w14:paraId="66D6884D" w14:textId="77777777" w:rsidR="0051094B" w:rsidRPr="001A6570" w:rsidRDefault="0051094B" w:rsidP="0051094B">
      <w:pPr>
        <w:rPr>
          <w:szCs w:val="24"/>
        </w:rPr>
      </w:pPr>
      <w:r w:rsidRPr="001A6570">
        <w:rPr>
          <w:szCs w:val="24"/>
        </w:rPr>
        <w:t>Для данного инцидента пользовательская документация не разрабатывается.</w:t>
      </w:r>
    </w:p>
    <w:p w14:paraId="4F37D5ED" w14:textId="34476A1E" w:rsidR="0051094B" w:rsidRPr="001A6570" w:rsidRDefault="0051094B" w:rsidP="0051094B">
      <w:pPr>
        <w:pStyle w:val="1"/>
      </w:pPr>
      <w:r w:rsidRPr="001A6570">
        <w:br w:type="page"/>
      </w:r>
      <w:bookmarkStart w:id="2279" w:name="_Toc498527637"/>
      <w:r w:rsidRPr="001A6570">
        <w:lastRenderedPageBreak/>
        <w:t>Приложение 1.</w:t>
      </w:r>
      <w:r w:rsidR="0006251C" w:rsidRPr="001A6570">
        <w:t xml:space="preserve"> </w:t>
      </w:r>
      <w:bookmarkStart w:id="2280" w:name="_Toc311115200"/>
      <w:bookmarkStart w:id="2281" w:name="_Toc315081031"/>
      <w:bookmarkStart w:id="2282" w:name="_Toc315445137"/>
      <w:bookmarkStart w:id="2283" w:name="_Toc316293757"/>
      <w:bookmarkStart w:id="2284" w:name="_Toc319482422"/>
      <w:bookmarkEnd w:id="2279"/>
      <w:r w:rsidR="0006251C" w:rsidRPr="001A6570">
        <w:t xml:space="preserve"> Описание методики тестирования</w:t>
      </w:r>
    </w:p>
    <w:p w14:paraId="3321BD42" w14:textId="41770877" w:rsidR="0006251C" w:rsidRPr="001A6570" w:rsidRDefault="0006251C" w:rsidP="00B639CA">
      <w:pPr>
        <w:pStyle w:val="3"/>
      </w:pPr>
      <w:r w:rsidRPr="001A6570">
        <w:t xml:space="preserve">Общие положения </w:t>
      </w:r>
    </w:p>
    <w:p w14:paraId="4662E5DF" w14:textId="0A236B8A" w:rsidR="0006251C" w:rsidRPr="001A6570" w:rsidRDefault="0006251C" w:rsidP="00291DB9">
      <w:pPr>
        <w:ind w:firstLine="851"/>
        <w:jc w:val="both"/>
      </w:pPr>
      <w:r w:rsidRPr="001A6570">
        <w:t>Разработка «Отч</w:t>
      </w:r>
      <w:r w:rsidR="00291DB9" w:rsidRPr="001A6570">
        <w:t>е</w:t>
      </w:r>
      <w:r w:rsidRPr="001A6570">
        <w:t>т</w:t>
      </w:r>
      <w:r w:rsidR="00291DB9" w:rsidRPr="001A6570">
        <w:t>а</w:t>
      </w:r>
      <w:r w:rsidRPr="001A6570">
        <w:t xml:space="preserve"> по воронке продаж в </w:t>
      </w:r>
      <w:r w:rsidRPr="001A6570">
        <w:rPr>
          <w:lang w:val="en-US"/>
        </w:rPr>
        <w:t>BI</w:t>
      </w:r>
      <w:r w:rsidRPr="001A6570">
        <w:t>» принимается в эксплуатацию по результатам тестирования реализованного функционала. Тестирование функционала осуществляется Заказчиком на основании разработанных контрольных примеров. Работоспособность функционала определяется отсутствием критических ошибок системы, соответствием структуры отчета и алгоритмов расчета показателей структуре, описанной в техническом задании.</w:t>
      </w:r>
    </w:p>
    <w:p w14:paraId="3E94755D" w14:textId="6DFAC2CC" w:rsidR="0006251C" w:rsidRPr="001A6570" w:rsidRDefault="0006251C" w:rsidP="00291DB9">
      <w:pPr>
        <w:ind w:firstLine="851"/>
        <w:jc w:val="both"/>
      </w:pPr>
      <w:r w:rsidRPr="001A6570">
        <w:t>Тестирование предполагает рассмотрение  отчета, созданного после внесения доработок.</w:t>
      </w:r>
    </w:p>
    <w:bookmarkEnd w:id="2280"/>
    <w:bookmarkEnd w:id="2281"/>
    <w:bookmarkEnd w:id="2282"/>
    <w:bookmarkEnd w:id="2283"/>
    <w:bookmarkEnd w:id="2284"/>
    <w:p w14:paraId="436241F8" w14:textId="1AA92B01" w:rsidR="008A0CF5" w:rsidRPr="001A6570" w:rsidRDefault="0006251C" w:rsidP="00B639CA">
      <w:pPr>
        <w:pStyle w:val="3"/>
      </w:pPr>
      <w:r w:rsidRPr="001A6570">
        <w:t>Область тестирования</w:t>
      </w:r>
    </w:p>
    <w:p w14:paraId="143C4060" w14:textId="52BB2F25" w:rsidR="0006251C" w:rsidRPr="001A6570" w:rsidRDefault="0006251C" w:rsidP="0006251C">
      <w:r w:rsidRPr="001A6570">
        <w:t>Тестированию подлежат:</w:t>
      </w:r>
    </w:p>
    <w:p w14:paraId="2A6AF935" w14:textId="15CA47F8" w:rsidR="00EB5D46" w:rsidRPr="001A6570" w:rsidRDefault="00EB5D46" w:rsidP="00167505">
      <w:pPr>
        <w:pStyle w:val="a4"/>
        <w:numPr>
          <w:ilvl w:val="0"/>
          <w:numId w:val="22"/>
        </w:numPr>
      </w:pPr>
      <w:r w:rsidRPr="001A6570">
        <w:t>Предметная область «Воронка продаж»</w:t>
      </w:r>
      <w:r w:rsidR="00291DB9" w:rsidRPr="001A6570">
        <w:t>;</w:t>
      </w:r>
    </w:p>
    <w:p w14:paraId="7EAD1527" w14:textId="0C37C2CA" w:rsidR="00EB5D46" w:rsidRPr="001A6570" w:rsidRDefault="00EB5D46" w:rsidP="00167505">
      <w:pPr>
        <w:pStyle w:val="a4"/>
        <w:numPr>
          <w:ilvl w:val="0"/>
          <w:numId w:val="22"/>
        </w:numPr>
      </w:pPr>
      <w:r w:rsidRPr="001A6570">
        <w:t>Составное представление  «Воронка продаж»</w:t>
      </w:r>
      <w:r w:rsidR="00291DB9" w:rsidRPr="001A6570">
        <w:t>;</w:t>
      </w:r>
    </w:p>
    <w:p w14:paraId="54CD36AD" w14:textId="77777777" w:rsidR="00CB7A5B" w:rsidRPr="001A6570" w:rsidRDefault="00EB5D46" w:rsidP="00167505">
      <w:pPr>
        <w:pStyle w:val="a4"/>
        <w:numPr>
          <w:ilvl w:val="0"/>
          <w:numId w:val="22"/>
        </w:numPr>
      </w:pPr>
      <w:r w:rsidRPr="001A6570">
        <w:t>Алгоритмы формирования данных для  отчета «Воронка продаж»</w:t>
      </w:r>
      <w:r w:rsidR="00CB7A5B" w:rsidRPr="001A6570">
        <w:t>;</w:t>
      </w:r>
    </w:p>
    <w:p w14:paraId="375ACB23" w14:textId="71B6C546" w:rsidR="00EB5D46" w:rsidRPr="001A6570" w:rsidRDefault="00CB7A5B" w:rsidP="00167505">
      <w:pPr>
        <w:pStyle w:val="a4"/>
        <w:numPr>
          <w:ilvl w:val="0"/>
          <w:numId w:val="22"/>
        </w:numPr>
      </w:pPr>
      <w:r w:rsidRPr="001A6570">
        <w:t xml:space="preserve">Файл загрузки </w:t>
      </w:r>
      <w:proofErr w:type="spellStart"/>
      <w:r w:rsidRPr="001A6570">
        <w:rPr>
          <w:lang w:val="en-US"/>
        </w:rPr>
        <w:t>xls</w:t>
      </w:r>
      <w:proofErr w:type="spellEnd"/>
      <w:r w:rsidRPr="001A6570">
        <w:rPr>
          <w:lang w:val="en-US"/>
        </w:rPr>
        <w:t>/csv</w:t>
      </w:r>
      <w:r w:rsidR="00EB5D46" w:rsidRPr="001A6570">
        <w:t>.</w:t>
      </w:r>
    </w:p>
    <w:p w14:paraId="281B1B56" w14:textId="2679259D" w:rsidR="00F300CB" w:rsidRPr="001A6570" w:rsidRDefault="00F300CB" w:rsidP="00B639CA">
      <w:pPr>
        <w:pStyle w:val="3"/>
      </w:pPr>
      <w:r w:rsidRPr="001A6570">
        <w:t>Контрольные сценарии тестирования</w:t>
      </w:r>
    </w:p>
    <w:p w14:paraId="34C41E5F" w14:textId="3F2E78DE" w:rsidR="00F300CB" w:rsidRPr="001A6570" w:rsidRDefault="00785347" w:rsidP="00B639CA">
      <w:pPr>
        <w:pStyle w:val="3"/>
        <w:ind w:firstLine="360"/>
      </w:pPr>
      <w:r w:rsidRPr="001A6570">
        <w:t xml:space="preserve"> </w:t>
      </w:r>
      <w:r w:rsidR="00F300CB" w:rsidRPr="001A6570">
        <w:t>Проверка расчета данных для отчета «Воронка продаж»</w:t>
      </w:r>
      <w:r w:rsidRPr="001A6570">
        <w:t xml:space="preserve"> с применением </w:t>
      </w:r>
      <w:r w:rsidR="00B819E4" w:rsidRPr="001A6570">
        <w:t xml:space="preserve">обязательного </w:t>
      </w:r>
      <w:r w:rsidRPr="001A6570">
        <w:t>фильтра «Период»</w:t>
      </w:r>
    </w:p>
    <w:p w14:paraId="0FE551A1" w14:textId="77777777" w:rsidR="00156C6A" w:rsidRPr="001A6570" w:rsidRDefault="00651A32" w:rsidP="00291DB9">
      <w:pPr>
        <w:pStyle w:val="a4"/>
        <w:numPr>
          <w:ilvl w:val="0"/>
          <w:numId w:val="20"/>
        </w:numPr>
        <w:jc w:val="both"/>
      </w:pPr>
      <w:r w:rsidRPr="001A6570">
        <w:t>Сотрудник УАЛ готовит список сделок</w:t>
      </w:r>
      <w:r w:rsidR="00291DB9" w:rsidRPr="001A6570">
        <w:t xml:space="preserve"> из </w:t>
      </w:r>
      <w:r w:rsidR="00291DB9" w:rsidRPr="001A6570">
        <w:rPr>
          <w:lang w:val="en-US"/>
        </w:rPr>
        <w:t>CRM</w:t>
      </w:r>
      <w:r w:rsidRPr="001A6570">
        <w:t>, по которым будет проводить сравнение</w:t>
      </w:r>
      <w:r w:rsidR="00291DB9" w:rsidRPr="001A6570">
        <w:t>.</w:t>
      </w:r>
      <w:r w:rsidR="003E3337" w:rsidRPr="001A6570">
        <w:t xml:space="preserve"> </w:t>
      </w:r>
      <w:r w:rsidR="00291DB9" w:rsidRPr="001A6570">
        <w:t>При этом он должен</w:t>
      </w:r>
      <w:r w:rsidR="00156C6A" w:rsidRPr="001A6570">
        <w:t>:</w:t>
      </w:r>
    </w:p>
    <w:p w14:paraId="2BEA064F" w14:textId="2D39FAB4" w:rsidR="00785347" w:rsidRPr="001A6570" w:rsidRDefault="00156C6A" w:rsidP="00561EFA">
      <w:pPr>
        <w:pStyle w:val="a4"/>
        <w:numPr>
          <w:ilvl w:val="1"/>
          <w:numId w:val="20"/>
        </w:numPr>
        <w:jc w:val="both"/>
      </w:pPr>
      <w:r w:rsidRPr="001A6570">
        <w:t xml:space="preserve"> З</w:t>
      </w:r>
      <w:r w:rsidR="00291DB9" w:rsidRPr="001A6570">
        <w:t>афиксировать дату, на которую был собран список сделок (</w:t>
      </w:r>
      <w:r w:rsidR="00797369" w:rsidRPr="001A6570">
        <w:t xml:space="preserve">для </w:t>
      </w:r>
      <w:r w:rsidR="003E3337" w:rsidRPr="001A6570">
        <w:t>учёта</w:t>
      </w:r>
      <w:r w:rsidR="00797369" w:rsidRPr="001A6570">
        <w:t xml:space="preserve"> возможных расхождений</w:t>
      </w:r>
      <w:r w:rsidR="003E3337" w:rsidRPr="001A6570">
        <w:t xml:space="preserve"> результатов тестирования </w:t>
      </w:r>
      <w:r w:rsidRPr="001A6570">
        <w:t xml:space="preserve">по этапам «Закрытие экспертизы УОБ» и «Закрытие задачи Одобрения» </w:t>
      </w:r>
      <w:r w:rsidR="003E3337" w:rsidRPr="001A6570">
        <w:t>из-за временного лага</w:t>
      </w:r>
      <w:r w:rsidR="00797369" w:rsidRPr="001A6570">
        <w:t>)</w:t>
      </w:r>
      <w:r w:rsidR="00291DB9" w:rsidRPr="001A6570">
        <w:t>;</w:t>
      </w:r>
    </w:p>
    <w:p w14:paraId="28DA5195" w14:textId="47587DE2" w:rsidR="00156C6A" w:rsidRPr="001A6570" w:rsidRDefault="00156C6A" w:rsidP="00561EFA">
      <w:pPr>
        <w:pStyle w:val="a4"/>
        <w:numPr>
          <w:ilvl w:val="1"/>
          <w:numId w:val="20"/>
        </w:numPr>
        <w:jc w:val="both"/>
      </w:pPr>
      <w:r w:rsidRPr="001A6570">
        <w:t>Зафиксировать даты запуска задач на верификацию по выбранным сделкам</w:t>
      </w:r>
      <w:r w:rsidR="00DD0405" w:rsidRPr="001A6570">
        <w:t>;</w:t>
      </w:r>
    </w:p>
    <w:p w14:paraId="4FBECD79" w14:textId="1D502882" w:rsidR="00785347" w:rsidRPr="001A6570" w:rsidRDefault="00785347" w:rsidP="00167505">
      <w:pPr>
        <w:pStyle w:val="a4"/>
      </w:pPr>
    </w:p>
    <w:p w14:paraId="27CE0306" w14:textId="75476CF4" w:rsidR="00B819E4" w:rsidRPr="001A6570" w:rsidRDefault="00F300CB">
      <w:pPr>
        <w:pStyle w:val="a4"/>
        <w:numPr>
          <w:ilvl w:val="0"/>
          <w:numId w:val="20"/>
        </w:numPr>
      </w:pPr>
      <w:r w:rsidRPr="001A6570">
        <w:t xml:space="preserve">В интерфейсе </w:t>
      </w:r>
      <w:r w:rsidRPr="001A6570">
        <w:rPr>
          <w:lang w:val="en-US"/>
        </w:rPr>
        <w:t>BI</w:t>
      </w:r>
      <w:r w:rsidRPr="001A6570">
        <w:t xml:space="preserve"> пользователь выбирает информационную панель «Воронка продаж»</w:t>
      </w:r>
      <w:r w:rsidR="008266C2" w:rsidRPr="001A6570">
        <w:t xml:space="preserve"> и одноименную вкладку</w:t>
      </w:r>
      <w:r w:rsidR="00DD0405" w:rsidRPr="001A6570">
        <w:t>:</w:t>
      </w:r>
      <w:r w:rsidR="00B819E4" w:rsidRPr="001A6570">
        <w:rPr>
          <w:noProof/>
          <w:lang w:eastAsia="ru-RU"/>
        </w:rPr>
        <w:t xml:space="preserve"> </w:t>
      </w:r>
    </w:p>
    <w:p w14:paraId="2556D453" w14:textId="0BE13B71" w:rsidR="00B819E4" w:rsidRPr="001A6570" w:rsidRDefault="00B819E4" w:rsidP="004848F5">
      <w:pPr>
        <w:pStyle w:val="afa"/>
        <w:keepNext/>
        <w:jc w:val="right"/>
      </w:pPr>
      <w:r w:rsidRPr="001A6570">
        <w:lastRenderedPageBreak/>
        <w:t xml:space="preserve">Рисунок </w:t>
      </w:r>
      <w:fldSimple w:instr=" SEQ Рисунок \* ARABIC ">
        <w:r w:rsidR="004848F5" w:rsidRPr="001A6570">
          <w:rPr>
            <w:noProof/>
          </w:rPr>
          <w:t>2</w:t>
        </w:r>
      </w:fldSimple>
      <w:r w:rsidR="003E3337" w:rsidRPr="001A6570">
        <w:rPr>
          <w:noProof/>
        </w:rPr>
        <w:t xml:space="preserve">. </w:t>
      </w:r>
      <w:r w:rsidR="00E83242" w:rsidRPr="001A6570">
        <w:rPr>
          <w:noProof/>
        </w:rPr>
        <w:t xml:space="preserve">Размещенение информационных панелей в интерфейсе </w:t>
      </w:r>
      <w:r w:rsidR="00E83242" w:rsidRPr="001A6570">
        <w:rPr>
          <w:noProof/>
          <w:lang w:val="en-US"/>
        </w:rPr>
        <w:t>BI</w:t>
      </w:r>
      <w:r w:rsidR="00E83242" w:rsidRPr="001A6570">
        <w:rPr>
          <w:rStyle w:val="afd"/>
          <w:noProof/>
          <w:lang w:val="en-US"/>
        </w:rPr>
        <w:footnoteReference w:id="3"/>
      </w:r>
    </w:p>
    <w:p w14:paraId="3EBC2F1E" w14:textId="6BAEB120" w:rsidR="008266C2" w:rsidRPr="001A6570" w:rsidRDefault="00B819E4" w:rsidP="004848F5">
      <w:pPr>
        <w:pStyle w:val="a4"/>
        <w:jc w:val="center"/>
      </w:pPr>
      <w:r w:rsidRPr="001A6570">
        <w:rPr>
          <w:noProof/>
          <w:lang w:val="en-US"/>
        </w:rPr>
        <w:drawing>
          <wp:inline distT="0" distB="0" distL="0" distR="0" wp14:anchorId="483D70E1" wp14:editId="223B192A">
            <wp:extent cx="2267805" cy="2852928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182" cy="285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E8B56" w14:textId="35B26F9C" w:rsidR="004848F5" w:rsidRPr="001A6570" w:rsidRDefault="000C79CA" w:rsidP="000A4A6C">
      <w:pPr>
        <w:pStyle w:val="a4"/>
        <w:numPr>
          <w:ilvl w:val="0"/>
          <w:numId w:val="20"/>
        </w:numPr>
        <w:jc w:val="both"/>
      </w:pPr>
      <w:r w:rsidRPr="001A6570">
        <w:t xml:space="preserve">Сотрудник УАЛ </w:t>
      </w:r>
      <w:r w:rsidR="0007380C" w:rsidRPr="001A6570">
        <w:t xml:space="preserve">вводит </w:t>
      </w:r>
      <w:r w:rsidRPr="001A6570">
        <w:t xml:space="preserve">даты в фильтре «Период» - </w:t>
      </w:r>
      <w:r w:rsidR="00BF2C9B" w:rsidRPr="001A6570">
        <w:t xml:space="preserve">интервал, </w:t>
      </w:r>
      <w:r w:rsidR="0007380C" w:rsidRPr="001A6570">
        <w:t xml:space="preserve">в котором находятся даты </w:t>
      </w:r>
      <w:r w:rsidRPr="001A6570">
        <w:t>запуска задач на верификацию</w:t>
      </w:r>
      <w:r w:rsidR="00BF2065" w:rsidRPr="001A6570">
        <w:t xml:space="preserve"> - и подтверждает свой выбор кнопкой «Применить»</w:t>
      </w:r>
      <w:r w:rsidR="00DD0405" w:rsidRPr="001A6570">
        <w:t>:</w:t>
      </w:r>
      <w:r w:rsidRPr="001A6570">
        <w:t xml:space="preserve"> </w:t>
      </w:r>
      <w:r w:rsidR="0007380C" w:rsidRPr="001A6570">
        <w:t xml:space="preserve"> </w:t>
      </w:r>
    </w:p>
    <w:p w14:paraId="6E968BAE" w14:textId="6C098B5C" w:rsidR="004848F5" w:rsidRPr="001A6570" w:rsidRDefault="004848F5" w:rsidP="00D33D23">
      <w:pPr>
        <w:pStyle w:val="afa"/>
        <w:keepNext/>
        <w:jc w:val="right"/>
      </w:pPr>
      <w:r w:rsidRPr="001A6570">
        <w:t xml:space="preserve">Рисунок </w:t>
      </w:r>
      <w:fldSimple w:instr=" SEQ Рисунок \* ARABIC ">
        <w:r w:rsidRPr="001A6570">
          <w:rPr>
            <w:noProof/>
          </w:rPr>
          <w:t>3</w:t>
        </w:r>
      </w:fldSimple>
      <w:r w:rsidRPr="001A6570">
        <w:t>.</w:t>
      </w:r>
      <w:r w:rsidR="00D33D23" w:rsidRPr="001A6570">
        <w:t xml:space="preserve"> </w:t>
      </w:r>
      <w:r w:rsidR="00613154" w:rsidRPr="001A6570">
        <w:t>Образец ф</w:t>
      </w:r>
      <w:r w:rsidR="00D33D23" w:rsidRPr="001A6570">
        <w:t>ильтр</w:t>
      </w:r>
      <w:r w:rsidR="00613154" w:rsidRPr="001A6570">
        <w:t>а</w:t>
      </w:r>
      <w:r w:rsidR="00D33D23" w:rsidRPr="001A6570">
        <w:t xml:space="preserve"> </w:t>
      </w:r>
      <w:r w:rsidR="00613154" w:rsidRPr="001A6570">
        <w:t xml:space="preserve">в интерфейсе </w:t>
      </w:r>
      <w:r w:rsidR="00D33D23" w:rsidRPr="001A6570">
        <w:rPr>
          <w:lang w:val="en-US"/>
        </w:rPr>
        <w:t>BI</w:t>
      </w:r>
      <w:r w:rsidR="00D33D23" w:rsidRPr="001A6570">
        <w:t xml:space="preserve"> </w:t>
      </w:r>
      <w:r w:rsidRPr="001A6570">
        <w:t xml:space="preserve"> </w:t>
      </w:r>
    </w:p>
    <w:p w14:paraId="5D0A732F" w14:textId="78667FE1" w:rsidR="00CE0C5A" w:rsidRPr="001A6570" w:rsidRDefault="004848F5" w:rsidP="00D33D23">
      <w:pPr>
        <w:pStyle w:val="a4"/>
        <w:keepNext/>
        <w:jc w:val="center"/>
      </w:pPr>
      <w:r w:rsidRPr="001A6570">
        <w:rPr>
          <w:noProof/>
          <w:lang w:val="en-US"/>
        </w:rPr>
        <w:drawing>
          <wp:inline distT="0" distB="0" distL="0" distR="0" wp14:anchorId="0F44D087" wp14:editId="20ED142A">
            <wp:extent cx="2969971" cy="1194658"/>
            <wp:effectExtent l="0" t="0" r="190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766" t="13809" r="81921" b="73810"/>
                    <a:stretch/>
                  </pic:blipFill>
                  <pic:spPr bwMode="auto">
                    <a:xfrm>
                      <a:off x="0" y="0"/>
                      <a:ext cx="2976017" cy="1197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42B86" w14:textId="77777777" w:rsidR="004848F5" w:rsidRPr="001A6570" w:rsidRDefault="004848F5" w:rsidP="00167505">
      <w:pPr>
        <w:pStyle w:val="a4"/>
        <w:keepNext/>
      </w:pPr>
    </w:p>
    <w:p w14:paraId="6242E7E8" w14:textId="26C21DF4" w:rsidR="00CE0C5A" w:rsidRPr="001A6570" w:rsidRDefault="00CE0C5A" w:rsidP="000A4A6C">
      <w:pPr>
        <w:pStyle w:val="afa"/>
        <w:jc w:val="right"/>
      </w:pPr>
      <w:r w:rsidRPr="001A6570">
        <w:t xml:space="preserve">Рисунок </w:t>
      </w:r>
      <w:fldSimple w:instr=" SEQ Рисунок \* ARABIC ">
        <w:r w:rsidR="004848F5" w:rsidRPr="001A6570">
          <w:rPr>
            <w:noProof/>
          </w:rPr>
          <w:t>4</w:t>
        </w:r>
      </w:fldSimple>
      <w:r w:rsidR="00613154" w:rsidRPr="001A6570">
        <w:rPr>
          <w:noProof/>
        </w:rPr>
        <w:t xml:space="preserve">. </w:t>
      </w:r>
      <w:r w:rsidR="000A4A6C" w:rsidRPr="001A6570">
        <w:rPr>
          <w:noProof/>
        </w:rPr>
        <w:t>Экран в</w:t>
      </w:r>
      <w:r w:rsidR="00613154" w:rsidRPr="001A6570">
        <w:rPr>
          <w:noProof/>
        </w:rPr>
        <w:t>ыбор</w:t>
      </w:r>
      <w:r w:rsidR="000A4A6C" w:rsidRPr="001A6570">
        <w:rPr>
          <w:noProof/>
        </w:rPr>
        <w:t>а</w:t>
      </w:r>
      <w:r w:rsidR="00613154" w:rsidRPr="001A6570">
        <w:rPr>
          <w:noProof/>
        </w:rPr>
        <w:t xml:space="preserve"> дат в фильтре</w:t>
      </w:r>
    </w:p>
    <w:p w14:paraId="738423CD" w14:textId="5A6D3C92" w:rsidR="00CE0C5A" w:rsidRPr="001A6570" w:rsidRDefault="00CE0C5A" w:rsidP="000A4A6C">
      <w:pPr>
        <w:pStyle w:val="a4"/>
        <w:jc w:val="center"/>
      </w:pPr>
      <w:r w:rsidRPr="001A6570">
        <w:rPr>
          <w:noProof/>
          <w:lang w:val="en-US"/>
        </w:rPr>
        <w:drawing>
          <wp:inline distT="0" distB="0" distL="0" distR="0" wp14:anchorId="5EC83E41" wp14:editId="43092266">
            <wp:extent cx="2026285" cy="2781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B3BDB" w14:textId="77777777" w:rsidR="00CE0C5A" w:rsidRPr="001A6570" w:rsidRDefault="00CE0C5A" w:rsidP="00167505">
      <w:pPr>
        <w:pStyle w:val="a4"/>
      </w:pPr>
    </w:p>
    <w:p w14:paraId="1C3409A6" w14:textId="04F4CA2D" w:rsidR="00BF2065" w:rsidRPr="001A6570" w:rsidRDefault="00BF2065" w:rsidP="00BF2065">
      <w:pPr>
        <w:pStyle w:val="afa"/>
        <w:ind w:left="720"/>
        <w:jc w:val="right"/>
      </w:pPr>
      <w:r w:rsidRPr="001A6570">
        <w:t xml:space="preserve">Рисунок </w:t>
      </w:r>
      <w:fldSimple w:instr=" SEQ Рисунок \* ARABIC ">
        <w:r w:rsidRPr="001A6570">
          <w:rPr>
            <w:noProof/>
          </w:rPr>
          <w:t>5</w:t>
        </w:r>
      </w:fldSimple>
      <w:r w:rsidRPr="001A6570">
        <w:rPr>
          <w:noProof/>
        </w:rPr>
        <w:t>. Кнопка подтверждения выбора фильтра</w:t>
      </w:r>
    </w:p>
    <w:p w14:paraId="1362EFB6" w14:textId="77777777" w:rsidR="00BF2065" w:rsidRPr="001A6570" w:rsidRDefault="00BF2065" w:rsidP="00BF2065">
      <w:pPr>
        <w:ind w:left="360"/>
        <w:jc w:val="center"/>
      </w:pPr>
      <w:r w:rsidRPr="001A6570">
        <w:rPr>
          <w:noProof/>
          <w:lang w:val="en-US"/>
        </w:rPr>
        <w:drawing>
          <wp:inline distT="0" distB="0" distL="0" distR="0" wp14:anchorId="5592DAC1" wp14:editId="7DDEFC72">
            <wp:extent cx="2304415" cy="1082675"/>
            <wp:effectExtent l="0" t="0" r="63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15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F0E64" w14:textId="249C0DA5" w:rsidR="00CE0C5A" w:rsidRPr="001A6570" w:rsidRDefault="00CE0C5A" w:rsidP="00167505">
      <w:pPr>
        <w:pStyle w:val="a4"/>
        <w:keepNext/>
      </w:pPr>
    </w:p>
    <w:p w14:paraId="3EA889B4" w14:textId="24695C46" w:rsidR="00CE0C5A" w:rsidRPr="001A6570" w:rsidRDefault="00CE0C5A" w:rsidP="000A4A6C">
      <w:pPr>
        <w:ind w:left="360"/>
        <w:jc w:val="center"/>
      </w:pPr>
    </w:p>
    <w:p w14:paraId="787AC24A" w14:textId="77777777" w:rsidR="00CE0C5A" w:rsidRPr="001A6570" w:rsidRDefault="00CE0C5A" w:rsidP="00167505">
      <w:pPr>
        <w:ind w:left="360"/>
      </w:pPr>
    </w:p>
    <w:p w14:paraId="4C9B4737" w14:textId="5738A18D" w:rsidR="00F300CB" w:rsidRPr="001A6570" w:rsidRDefault="00BF2065" w:rsidP="00BF2C9B">
      <w:pPr>
        <w:pStyle w:val="a4"/>
        <w:numPr>
          <w:ilvl w:val="0"/>
          <w:numId w:val="20"/>
        </w:numPr>
        <w:jc w:val="both"/>
      </w:pPr>
      <w:r w:rsidRPr="001A6570">
        <w:t xml:space="preserve">Пользователь выгружает отчет по сделкам на указанные в фильтре даты (кнопка «Применить»). </w:t>
      </w:r>
      <w:r w:rsidR="00A76F44" w:rsidRPr="001A6570">
        <w:t>При нажатии на кнопку «Применить» в браузере формируется отчет по сделкам-на-рассмотрении,  чьи даты запуска на верификацию вошли в заданный интервал</w:t>
      </w:r>
      <w:r w:rsidR="00371C26" w:rsidRPr="001A6570">
        <w:t>:</w:t>
      </w:r>
      <w:r w:rsidR="00A76F44" w:rsidRPr="001A6570">
        <w:t xml:space="preserve"> </w:t>
      </w:r>
    </w:p>
    <w:p w14:paraId="55E59971" w14:textId="015DAACE" w:rsidR="000A4A6C" w:rsidRPr="001A6570" w:rsidRDefault="000A4A6C" w:rsidP="000A4A6C">
      <w:pPr>
        <w:pStyle w:val="afa"/>
        <w:ind w:left="720"/>
        <w:jc w:val="right"/>
      </w:pPr>
      <w:r w:rsidRPr="001A6570">
        <w:t xml:space="preserve">Рисунок </w:t>
      </w:r>
      <w:fldSimple w:instr=" SEQ Рисунок \* ARABIC ">
        <w:r w:rsidRPr="001A6570">
          <w:rPr>
            <w:noProof/>
          </w:rPr>
          <w:t>5</w:t>
        </w:r>
      </w:fldSimple>
      <w:r w:rsidRPr="001A6570">
        <w:rPr>
          <w:noProof/>
        </w:rPr>
        <w:t>. Кнопка запуска отчёта</w:t>
      </w:r>
    </w:p>
    <w:p w14:paraId="4589E366" w14:textId="4B31BBE7" w:rsidR="000A4A6C" w:rsidRPr="001A6570" w:rsidRDefault="000A4A6C" w:rsidP="000A4A6C">
      <w:pPr>
        <w:ind w:left="360"/>
        <w:jc w:val="center"/>
      </w:pPr>
      <w:r w:rsidRPr="001A6570">
        <w:rPr>
          <w:noProof/>
          <w:lang w:val="en-US"/>
        </w:rPr>
        <w:drawing>
          <wp:inline distT="0" distB="0" distL="0" distR="0" wp14:anchorId="7EECF754" wp14:editId="63D943DB">
            <wp:extent cx="2304415" cy="1082675"/>
            <wp:effectExtent l="0" t="0" r="63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15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0CC79" w14:textId="788DDE7B" w:rsidR="00BF2C9B" w:rsidRPr="001A6570" w:rsidRDefault="00BF2C9B" w:rsidP="00BF2C9B">
      <w:pPr>
        <w:pStyle w:val="afa"/>
        <w:keepNext/>
        <w:jc w:val="right"/>
      </w:pPr>
      <w:r w:rsidRPr="001A6570">
        <w:t xml:space="preserve">Рисунок </w:t>
      </w:r>
      <w:fldSimple w:instr=" SEQ Рисунок \* ARABIC ">
        <w:r w:rsidRPr="001A6570">
          <w:rPr>
            <w:noProof/>
          </w:rPr>
          <w:t>6</w:t>
        </w:r>
      </w:fldSimple>
      <w:r w:rsidRPr="001A6570">
        <w:t xml:space="preserve">. Образец выгруженного отчёта в интерфейсе </w:t>
      </w:r>
      <w:r w:rsidRPr="001A6570">
        <w:rPr>
          <w:lang w:val="en-US"/>
        </w:rPr>
        <w:t>BI</w:t>
      </w:r>
    </w:p>
    <w:p w14:paraId="016E57FD" w14:textId="2BBFE8F9" w:rsidR="000A4A6C" w:rsidRPr="001A6570" w:rsidRDefault="00BF2C9B" w:rsidP="000A4A6C">
      <w:pPr>
        <w:ind w:left="360"/>
        <w:jc w:val="center"/>
      </w:pPr>
      <w:r w:rsidRPr="001A6570">
        <w:rPr>
          <w:noProof/>
          <w:lang w:val="en-US"/>
        </w:rPr>
        <w:drawing>
          <wp:inline distT="0" distB="0" distL="0" distR="0" wp14:anchorId="12B9BB8B" wp14:editId="48CCFA7F">
            <wp:extent cx="5548493" cy="3123591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374" cy="3123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45C12" w14:textId="3FA36389" w:rsidR="00CB7A5B" w:rsidRPr="001A6570" w:rsidRDefault="00CB7A5B" w:rsidP="00167505">
      <w:pPr>
        <w:pStyle w:val="a4"/>
        <w:numPr>
          <w:ilvl w:val="0"/>
          <w:numId w:val="20"/>
        </w:numPr>
      </w:pPr>
      <w:r w:rsidRPr="001A6570">
        <w:t>Сотрудник УАЛ отмечает время формирования отчёта</w:t>
      </w:r>
      <w:r w:rsidR="00B4468C" w:rsidRPr="001A6570">
        <w:t xml:space="preserve"> для разных выбранных временных интервалов, оценивает критичность скорости их формирования;</w:t>
      </w:r>
    </w:p>
    <w:p w14:paraId="6EB113CF" w14:textId="69F2F911" w:rsidR="00FF67B2" w:rsidRPr="001A6570" w:rsidRDefault="00FF67B2" w:rsidP="00167505">
      <w:pPr>
        <w:pStyle w:val="a4"/>
        <w:numPr>
          <w:ilvl w:val="0"/>
          <w:numId w:val="20"/>
        </w:numPr>
      </w:pPr>
      <w:r w:rsidRPr="001A6570">
        <w:t>Сотрудник УАЛ</w:t>
      </w:r>
      <w:r w:rsidR="00BF3301" w:rsidRPr="001A6570">
        <w:t xml:space="preserve"> проверяет корректность данных </w:t>
      </w:r>
      <w:r w:rsidRPr="001A6570">
        <w:t>в</w:t>
      </w:r>
      <w:r w:rsidR="00BF3301" w:rsidRPr="001A6570">
        <w:t xml:space="preserve"> сформированном</w:t>
      </w:r>
      <w:r w:rsidRPr="001A6570">
        <w:t xml:space="preserve"> отчёте: может осуществлять сверку как в интерфейсе браузера, так и </w:t>
      </w:r>
      <w:r w:rsidR="000973C3" w:rsidRPr="001A6570">
        <w:t>в выгрузке форматов</w:t>
      </w:r>
      <w:r w:rsidRPr="001A6570">
        <w:t xml:space="preserve"> </w:t>
      </w:r>
      <w:proofErr w:type="spellStart"/>
      <w:r w:rsidRPr="001A6570">
        <w:rPr>
          <w:lang w:val="en-US"/>
        </w:rPr>
        <w:t>xls</w:t>
      </w:r>
      <w:proofErr w:type="spellEnd"/>
      <w:r w:rsidRPr="001A6570">
        <w:t xml:space="preserve">, </w:t>
      </w:r>
      <w:r w:rsidRPr="001A6570">
        <w:rPr>
          <w:lang w:val="en-US"/>
        </w:rPr>
        <w:t>csv</w:t>
      </w:r>
      <w:r w:rsidR="009D269C" w:rsidRPr="001A6570">
        <w:t>:</w:t>
      </w:r>
    </w:p>
    <w:p w14:paraId="59B1FD68" w14:textId="25A07227" w:rsidR="0007380C" w:rsidRPr="001A6570" w:rsidRDefault="009D269C" w:rsidP="008526F0">
      <w:pPr>
        <w:pStyle w:val="a4"/>
        <w:numPr>
          <w:ilvl w:val="1"/>
          <w:numId w:val="20"/>
        </w:numPr>
        <w:jc w:val="both"/>
      </w:pPr>
      <w:r w:rsidRPr="001A6570">
        <w:t>П</w:t>
      </w:r>
      <w:r w:rsidR="0007380C" w:rsidRPr="001A6570">
        <w:t>роверяет, что все сделки, отобранные им для тестирования, вошли в выгруженный отчёт по заданному временному интервалу</w:t>
      </w:r>
      <w:r w:rsidRPr="001A6570">
        <w:t>;</w:t>
      </w:r>
    </w:p>
    <w:p w14:paraId="021FA3E3" w14:textId="2FBE019E" w:rsidR="001212F9" w:rsidRPr="001A6570" w:rsidRDefault="001212F9" w:rsidP="008526F0">
      <w:pPr>
        <w:pStyle w:val="a4"/>
        <w:numPr>
          <w:ilvl w:val="1"/>
          <w:numId w:val="20"/>
        </w:numPr>
        <w:jc w:val="both"/>
      </w:pPr>
      <w:r w:rsidRPr="001A6570">
        <w:t>Проверяет, что в отчёт вошли все этапы по выбранным сделкам;</w:t>
      </w:r>
    </w:p>
    <w:p w14:paraId="0A95CBF4" w14:textId="14FCE125" w:rsidR="001212F9" w:rsidRPr="001A6570" w:rsidRDefault="001212F9" w:rsidP="008526F0">
      <w:pPr>
        <w:pStyle w:val="a4"/>
        <w:numPr>
          <w:ilvl w:val="1"/>
          <w:numId w:val="20"/>
        </w:numPr>
        <w:jc w:val="both"/>
      </w:pPr>
      <w:r w:rsidRPr="001A6570">
        <w:t>Проверяет корректность порядка отображения этапов;</w:t>
      </w:r>
    </w:p>
    <w:p w14:paraId="2750EA29" w14:textId="125A2FD7" w:rsidR="001212F9" w:rsidRPr="001A6570" w:rsidRDefault="001212F9" w:rsidP="008526F0">
      <w:pPr>
        <w:pStyle w:val="a4"/>
        <w:numPr>
          <w:ilvl w:val="1"/>
          <w:numId w:val="20"/>
        </w:numPr>
        <w:jc w:val="both"/>
      </w:pPr>
      <w:r w:rsidRPr="001A6570">
        <w:t xml:space="preserve">Проверяет соответствие данных отчёта данным </w:t>
      </w:r>
      <w:r w:rsidRPr="001A6570">
        <w:rPr>
          <w:lang w:val="en-US"/>
        </w:rPr>
        <w:t>CRM</w:t>
      </w:r>
      <w:r w:rsidRPr="001A6570">
        <w:t xml:space="preserve"> по всем полям;</w:t>
      </w:r>
    </w:p>
    <w:p w14:paraId="5DF16FC8" w14:textId="1C5B9169" w:rsidR="001212F9" w:rsidRPr="001A6570" w:rsidRDefault="001212F9" w:rsidP="008526F0">
      <w:pPr>
        <w:pStyle w:val="a4"/>
        <w:numPr>
          <w:ilvl w:val="1"/>
          <w:numId w:val="20"/>
        </w:numPr>
        <w:jc w:val="both"/>
      </w:pPr>
      <w:r w:rsidRPr="001A6570">
        <w:t>Проверяет корректность з</w:t>
      </w:r>
      <w:r w:rsidR="00DD0405" w:rsidRPr="001A6570">
        <w:t>начений расчётных полей;</w:t>
      </w:r>
    </w:p>
    <w:p w14:paraId="267EFB64" w14:textId="6CE2D333" w:rsidR="008860FE" w:rsidRPr="001A6570" w:rsidRDefault="008860FE" w:rsidP="008860FE">
      <w:pPr>
        <w:pStyle w:val="a4"/>
        <w:numPr>
          <w:ilvl w:val="0"/>
          <w:numId w:val="20"/>
        </w:numPr>
      </w:pPr>
      <w:r w:rsidRPr="001A6570">
        <w:t xml:space="preserve">После формирования отчета в браузере сотрудник  УАЛ </w:t>
      </w:r>
      <w:r w:rsidR="00BF3301" w:rsidRPr="001A6570">
        <w:t>выгружает</w:t>
      </w:r>
      <w:r w:rsidRPr="001A6570">
        <w:t xml:space="preserve"> отчет в форматах </w:t>
      </w:r>
      <w:proofErr w:type="spellStart"/>
      <w:r w:rsidRPr="001A6570">
        <w:rPr>
          <w:lang w:val="en-US"/>
        </w:rPr>
        <w:t>xls</w:t>
      </w:r>
      <w:proofErr w:type="spellEnd"/>
      <w:r w:rsidRPr="001A6570">
        <w:t xml:space="preserve">, </w:t>
      </w:r>
      <w:r w:rsidRPr="001A6570">
        <w:rPr>
          <w:lang w:val="en-US"/>
        </w:rPr>
        <w:t>csv</w:t>
      </w:r>
      <w:r w:rsidR="00BF3301" w:rsidRPr="001A6570">
        <w:t xml:space="preserve"> и проводит проверку, описанную в предыдущем пункте (п.</w:t>
      </w:r>
      <w:r w:rsidR="00CB7A5B" w:rsidRPr="001A6570">
        <w:t>6</w:t>
      </w:r>
      <w:r w:rsidR="00BF3301" w:rsidRPr="001A6570">
        <w:t>)</w:t>
      </w:r>
      <w:r w:rsidR="008526F0" w:rsidRPr="001A6570">
        <w:t>:</w:t>
      </w:r>
      <w:r w:rsidRPr="001A6570">
        <w:t xml:space="preserve"> </w:t>
      </w:r>
    </w:p>
    <w:p w14:paraId="64B43C90" w14:textId="0C8E95EC" w:rsidR="008860FE" w:rsidRPr="001A6570" w:rsidRDefault="008860FE" w:rsidP="00B669C4">
      <w:pPr>
        <w:pStyle w:val="a4"/>
        <w:numPr>
          <w:ilvl w:val="1"/>
          <w:numId w:val="20"/>
        </w:numPr>
      </w:pPr>
      <w:r w:rsidRPr="001A6570">
        <w:t>Для этого в правом верхнем углу следует нажать значок с тремя полосками:</w:t>
      </w:r>
    </w:p>
    <w:p w14:paraId="71843AAC" w14:textId="3A745765" w:rsidR="008860FE" w:rsidRPr="001A6570" w:rsidRDefault="008860FE" w:rsidP="00B669C4">
      <w:pPr>
        <w:pStyle w:val="afa"/>
        <w:keepNext/>
        <w:jc w:val="right"/>
      </w:pPr>
      <w:r w:rsidRPr="001A6570">
        <w:lastRenderedPageBreak/>
        <w:t xml:space="preserve">Рисунок </w:t>
      </w:r>
      <w:fldSimple w:instr=" SEQ Рисунок \* ARABIC ">
        <w:r w:rsidRPr="001A6570">
          <w:rPr>
            <w:noProof/>
          </w:rPr>
          <w:t>7</w:t>
        </w:r>
      </w:fldSimple>
      <w:r w:rsidRPr="001A6570">
        <w:t xml:space="preserve">. Описание процесса экспорта отчёта </w:t>
      </w:r>
      <w:r w:rsidRPr="001A6570">
        <w:rPr>
          <w:lang w:val="en-US"/>
        </w:rPr>
        <w:t>BI</w:t>
      </w:r>
      <w:r w:rsidRPr="001A6570">
        <w:t xml:space="preserve"> (1)</w:t>
      </w:r>
    </w:p>
    <w:p w14:paraId="78CBDAEE" w14:textId="77777777" w:rsidR="008860FE" w:rsidRPr="001A6570" w:rsidRDefault="008860FE" w:rsidP="00B669C4">
      <w:pPr>
        <w:pStyle w:val="a4"/>
        <w:jc w:val="center"/>
        <w:rPr>
          <w:lang w:val="en-US"/>
        </w:rPr>
      </w:pPr>
      <w:r w:rsidRPr="001A6570">
        <w:rPr>
          <w:noProof/>
          <w:lang w:val="en-US"/>
        </w:rPr>
        <w:drawing>
          <wp:inline distT="0" distB="0" distL="0" distR="0" wp14:anchorId="41D88A99" wp14:editId="2B49E620">
            <wp:extent cx="3269615" cy="2399665"/>
            <wp:effectExtent l="0" t="0" r="698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AE5CE" w14:textId="551A3D00" w:rsidR="008860FE" w:rsidRPr="001A6570" w:rsidRDefault="008860FE" w:rsidP="008526F0">
      <w:pPr>
        <w:pStyle w:val="a4"/>
        <w:numPr>
          <w:ilvl w:val="1"/>
          <w:numId w:val="20"/>
        </w:numPr>
      </w:pPr>
      <w:r w:rsidRPr="001A6570">
        <w:t xml:space="preserve">Выбрать «Экспорт в </w:t>
      </w:r>
      <w:r w:rsidRPr="001A6570">
        <w:rPr>
          <w:lang w:val="en-US"/>
        </w:rPr>
        <w:t>Excel</w:t>
      </w:r>
      <w:r w:rsidRPr="001A6570">
        <w:t>» - «Экспортировать текущую страницу»:</w:t>
      </w:r>
    </w:p>
    <w:p w14:paraId="346EE7BA" w14:textId="7DD0F74F" w:rsidR="008860FE" w:rsidRPr="001A6570" w:rsidRDefault="008860FE" w:rsidP="008526F0">
      <w:pPr>
        <w:pStyle w:val="afa"/>
        <w:keepNext/>
        <w:jc w:val="right"/>
      </w:pPr>
      <w:r w:rsidRPr="001A6570">
        <w:t xml:space="preserve">Рисунок </w:t>
      </w:r>
      <w:fldSimple w:instr=" SEQ Рисунок \* ARABIC ">
        <w:r w:rsidRPr="001A6570">
          <w:rPr>
            <w:noProof/>
          </w:rPr>
          <w:t>8</w:t>
        </w:r>
      </w:fldSimple>
      <w:r w:rsidRPr="001A6570">
        <w:t xml:space="preserve">. Описание процесса экспорта отчёта </w:t>
      </w:r>
      <w:r w:rsidRPr="001A6570">
        <w:rPr>
          <w:lang w:val="en-US"/>
        </w:rPr>
        <w:t>BI</w:t>
      </w:r>
      <w:r w:rsidRPr="001A6570">
        <w:t xml:space="preserve"> (2)</w:t>
      </w:r>
    </w:p>
    <w:p w14:paraId="1DBCA6E2" w14:textId="4400B138" w:rsidR="008860FE" w:rsidRPr="001A6570" w:rsidRDefault="008526F0" w:rsidP="008526F0">
      <w:pPr>
        <w:pStyle w:val="a4"/>
        <w:jc w:val="center"/>
      </w:pPr>
      <w:r w:rsidRPr="001A6570">
        <w:rPr>
          <w:noProof/>
          <w:lang w:val="en-US"/>
        </w:rPr>
        <w:drawing>
          <wp:inline distT="0" distB="0" distL="0" distR="0" wp14:anchorId="01F2CA39" wp14:editId="7E1D4583">
            <wp:extent cx="4089400" cy="2450465"/>
            <wp:effectExtent l="0" t="0" r="635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AFD8C" w14:textId="3B1B4378" w:rsidR="008860FE" w:rsidRPr="001A6570" w:rsidRDefault="008860FE" w:rsidP="008526F0">
      <w:pPr>
        <w:pStyle w:val="a4"/>
        <w:numPr>
          <w:ilvl w:val="1"/>
          <w:numId w:val="20"/>
        </w:numPr>
      </w:pPr>
      <w:r w:rsidRPr="001A6570">
        <w:t>После этого в загрузках появится выгруженный отчет</w:t>
      </w:r>
      <w:r w:rsidR="00DD0405" w:rsidRPr="001A6570">
        <w:t>;</w:t>
      </w:r>
    </w:p>
    <w:p w14:paraId="62BDCEB5" w14:textId="54730F98" w:rsidR="008860FE" w:rsidRPr="001A6570" w:rsidRDefault="008860FE" w:rsidP="008526F0">
      <w:pPr>
        <w:pStyle w:val="afa"/>
        <w:keepNext/>
        <w:jc w:val="right"/>
      </w:pPr>
      <w:r w:rsidRPr="001A6570">
        <w:t xml:space="preserve">Рисунок </w:t>
      </w:r>
      <w:fldSimple w:instr=" SEQ Рисунок \* ARABIC ">
        <w:r w:rsidRPr="001A6570">
          <w:rPr>
            <w:noProof/>
          </w:rPr>
          <w:t>9</w:t>
        </w:r>
      </w:fldSimple>
      <w:r w:rsidRPr="001A6570">
        <w:t xml:space="preserve">. Описание процесса экспорта отчёта </w:t>
      </w:r>
      <w:r w:rsidRPr="001A6570">
        <w:rPr>
          <w:lang w:val="en-US"/>
        </w:rPr>
        <w:t>BI</w:t>
      </w:r>
      <w:r w:rsidRPr="001A6570">
        <w:t xml:space="preserve"> (3)</w:t>
      </w:r>
    </w:p>
    <w:p w14:paraId="26AFD058" w14:textId="77777777" w:rsidR="008860FE" w:rsidRPr="001A6570" w:rsidRDefault="008860FE" w:rsidP="008526F0">
      <w:pPr>
        <w:pStyle w:val="a4"/>
        <w:jc w:val="center"/>
      </w:pPr>
      <w:r w:rsidRPr="001A6570">
        <w:rPr>
          <w:noProof/>
          <w:lang w:val="en-US"/>
        </w:rPr>
        <w:drawing>
          <wp:inline distT="0" distB="0" distL="0" distR="0" wp14:anchorId="4FE161CA" wp14:editId="14714FA3">
            <wp:extent cx="2421255" cy="1294765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5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1B544" w14:textId="77777777" w:rsidR="00B4468C" w:rsidRPr="001A6570" w:rsidRDefault="00B4468C" w:rsidP="008526F0">
      <w:pPr>
        <w:pStyle w:val="a4"/>
        <w:jc w:val="center"/>
      </w:pPr>
    </w:p>
    <w:p w14:paraId="7723C22C" w14:textId="3E69150B" w:rsidR="00B4468C" w:rsidRPr="001A6570" w:rsidRDefault="00B4468C" w:rsidP="00B4468C">
      <w:pPr>
        <w:pStyle w:val="a4"/>
        <w:numPr>
          <w:ilvl w:val="0"/>
          <w:numId w:val="20"/>
        </w:numPr>
      </w:pPr>
      <w:r w:rsidRPr="001A6570">
        <w:t>Сотрудник УАЛ отмечает время загрузки отчёта для разных выбранных временных интервалов, оценивает критичность скорости загрузки.</w:t>
      </w:r>
    </w:p>
    <w:p w14:paraId="548FCF02" w14:textId="77777777" w:rsidR="008860FE" w:rsidRPr="001A6570" w:rsidRDefault="008860FE" w:rsidP="008526F0">
      <w:pPr>
        <w:pStyle w:val="a4"/>
      </w:pPr>
    </w:p>
    <w:p w14:paraId="69B4BE8D" w14:textId="3D9502C5" w:rsidR="00F300CB" w:rsidRPr="001A6570" w:rsidRDefault="00B819E4" w:rsidP="00B639CA">
      <w:pPr>
        <w:pStyle w:val="3"/>
        <w:ind w:firstLine="360"/>
      </w:pPr>
      <w:r w:rsidRPr="001A6570">
        <w:t>Проверка</w:t>
      </w:r>
      <w:r w:rsidR="00785347" w:rsidRPr="001A6570">
        <w:t xml:space="preserve"> расчета данных для отчета «Воронка продаж» с применением </w:t>
      </w:r>
      <w:r w:rsidRPr="001A6570">
        <w:t xml:space="preserve"> необязательных фильтров </w:t>
      </w:r>
    </w:p>
    <w:p w14:paraId="5109EB34" w14:textId="77777777" w:rsidR="00B819E4" w:rsidRPr="001A6570" w:rsidRDefault="00B819E4" w:rsidP="00167505">
      <w:pPr>
        <w:pStyle w:val="a4"/>
      </w:pPr>
    </w:p>
    <w:p w14:paraId="48B8F3DB" w14:textId="37F0815C" w:rsidR="00EC7099" w:rsidRPr="001A6570" w:rsidRDefault="00EC7099" w:rsidP="00E151EF">
      <w:pPr>
        <w:pStyle w:val="a4"/>
        <w:numPr>
          <w:ilvl w:val="0"/>
          <w:numId w:val="24"/>
        </w:numPr>
        <w:jc w:val="both"/>
      </w:pPr>
      <w:r w:rsidRPr="001A6570">
        <w:lastRenderedPageBreak/>
        <w:t xml:space="preserve">Пользователь повторяет шаги 1-2 из </w:t>
      </w:r>
      <w:proofErr w:type="spellStart"/>
      <w:r w:rsidRPr="001A6570">
        <w:t>пп</w:t>
      </w:r>
      <w:proofErr w:type="spellEnd"/>
      <w:r w:rsidRPr="001A6570">
        <w:t xml:space="preserve">. </w:t>
      </w:r>
      <w:r w:rsidR="00DD0405" w:rsidRPr="001A6570">
        <w:t>1.3.1;</w:t>
      </w:r>
    </w:p>
    <w:p w14:paraId="7A6FFB50" w14:textId="77777777" w:rsidR="00EC7099" w:rsidRPr="001A6570" w:rsidRDefault="00EC7099" w:rsidP="00E151EF">
      <w:pPr>
        <w:pStyle w:val="a4"/>
      </w:pPr>
    </w:p>
    <w:p w14:paraId="62F235DC" w14:textId="14CB2C57" w:rsidR="00B819E4" w:rsidRPr="001A6570" w:rsidRDefault="00B819E4" w:rsidP="00E151EF">
      <w:pPr>
        <w:pStyle w:val="a4"/>
        <w:numPr>
          <w:ilvl w:val="0"/>
          <w:numId w:val="24"/>
        </w:numPr>
        <w:jc w:val="both"/>
      </w:pPr>
      <w:r w:rsidRPr="001A6570">
        <w:t>Сотрудник УАЛ</w:t>
      </w:r>
      <w:r w:rsidR="00E151EF" w:rsidRPr="001A6570">
        <w:t>, помимо обязательного фильтра «Период»,</w:t>
      </w:r>
      <w:r w:rsidRPr="001A6570">
        <w:t xml:space="preserve"> выбирает</w:t>
      </w:r>
      <w:r w:rsidR="00E151EF" w:rsidRPr="001A6570">
        <w:t xml:space="preserve"> несколько необязательных фильтров</w:t>
      </w:r>
      <w:r w:rsidR="0069493D" w:rsidRPr="001A6570">
        <w:t xml:space="preserve"> и повторяет шаги 3-4 из </w:t>
      </w:r>
      <w:proofErr w:type="spellStart"/>
      <w:r w:rsidR="0069493D" w:rsidRPr="001A6570">
        <w:t>пп</w:t>
      </w:r>
      <w:proofErr w:type="spellEnd"/>
      <w:r w:rsidR="0069493D" w:rsidRPr="001A6570">
        <w:t>. 1.3.1</w:t>
      </w:r>
      <w:r w:rsidR="00DD0405" w:rsidRPr="001A6570">
        <w:t>;</w:t>
      </w:r>
    </w:p>
    <w:p w14:paraId="3188C3BB" w14:textId="77777777" w:rsidR="00B819E4" w:rsidRPr="001A6570" w:rsidRDefault="00B819E4" w:rsidP="00167505">
      <w:pPr>
        <w:pStyle w:val="a4"/>
      </w:pPr>
    </w:p>
    <w:p w14:paraId="6BADAA7D" w14:textId="5510540A" w:rsidR="00BF3301" w:rsidRPr="001A6570" w:rsidRDefault="00BF3301" w:rsidP="00371C26">
      <w:pPr>
        <w:pStyle w:val="a4"/>
        <w:numPr>
          <w:ilvl w:val="0"/>
          <w:numId w:val="24"/>
        </w:numPr>
        <w:jc w:val="both"/>
      </w:pPr>
      <w:r w:rsidRPr="001A6570">
        <w:t>Сотрудник УАЛ проверяет корректность данных в сформированном отчёте:</w:t>
      </w:r>
    </w:p>
    <w:p w14:paraId="122EB9E0" w14:textId="77777777" w:rsidR="00BF3301" w:rsidRPr="001A6570" w:rsidRDefault="00BF3301" w:rsidP="00BF3301">
      <w:pPr>
        <w:pStyle w:val="a4"/>
        <w:numPr>
          <w:ilvl w:val="1"/>
          <w:numId w:val="24"/>
        </w:numPr>
        <w:jc w:val="both"/>
      </w:pPr>
      <w:r w:rsidRPr="001A6570">
        <w:t>Проверяет, что все сделки, отобранные им для тестирования, вошли в выгруженный отчёт по заданному временному интервалу;</w:t>
      </w:r>
    </w:p>
    <w:p w14:paraId="6E74F260" w14:textId="3DE5BEFC" w:rsidR="00BF3301" w:rsidRPr="001A6570" w:rsidRDefault="00BF3301" w:rsidP="00BF3301">
      <w:pPr>
        <w:pStyle w:val="a4"/>
        <w:numPr>
          <w:ilvl w:val="1"/>
          <w:numId w:val="24"/>
        </w:numPr>
        <w:jc w:val="both"/>
      </w:pPr>
      <w:r w:rsidRPr="001A6570">
        <w:t>Проверяет, что выборка сделок сформирована согласно выбранным в фильтре критериям;</w:t>
      </w:r>
    </w:p>
    <w:p w14:paraId="259D8E3C" w14:textId="77777777" w:rsidR="00BF3301" w:rsidRPr="001A6570" w:rsidRDefault="00BF3301" w:rsidP="00BF3301">
      <w:pPr>
        <w:pStyle w:val="a4"/>
        <w:numPr>
          <w:ilvl w:val="1"/>
          <w:numId w:val="24"/>
        </w:numPr>
        <w:jc w:val="both"/>
      </w:pPr>
      <w:r w:rsidRPr="001A6570">
        <w:t>Проверяет, что в отчёт вошли все этапы по выбранным сделкам;</w:t>
      </w:r>
    </w:p>
    <w:p w14:paraId="28664EB1" w14:textId="77777777" w:rsidR="00BF3301" w:rsidRPr="001A6570" w:rsidRDefault="00BF3301" w:rsidP="00BF3301">
      <w:pPr>
        <w:pStyle w:val="a4"/>
        <w:numPr>
          <w:ilvl w:val="1"/>
          <w:numId w:val="24"/>
        </w:numPr>
        <w:jc w:val="both"/>
      </w:pPr>
      <w:r w:rsidRPr="001A6570">
        <w:t>Проверяет корректность порядка отображения этапов;</w:t>
      </w:r>
    </w:p>
    <w:p w14:paraId="77E5AD4C" w14:textId="77777777" w:rsidR="00BF3301" w:rsidRPr="001A6570" w:rsidRDefault="00BF3301" w:rsidP="00BF3301">
      <w:pPr>
        <w:pStyle w:val="a4"/>
        <w:numPr>
          <w:ilvl w:val="1"/>
          <w:numId w:val="24"/>
        </w:numPr>
        <w:jc w:val="both"/>
      </w:pPr>
      <w:r w:rsidRPr="001A6570">
        <w:t xml:space="preserve">Проверяет соответствие данных отчёта данным </w:t>
      </w:r>
      <w:r w:rsidRPr="001A6570">
        <w:rPr>
          <w:lang w:val="en-US"/>
        </w:rPr>
        <w:t>CRM</w:t>
      </w:r>
      <w:r w:rsidRPr="001A6570">
        <w:t xml:space="preserve"> по всем полям;</w:t>
      </w:r>
    </w:p>
    <w:p w14:paraId="41362403" w14:textId="7C47F9A7" w:rsidR="00BF3301" w:rsidRPr="001A6570" w:rsidRDefault="00BF3301" w:rsidP="00BF3301">
      <w:pPr>
        <w:pStyle w:val="a4"/>
        <w:numPr>
          <w:ilvl w:val="1"/>
          <w:numId w:val="24"/>
        </w:numPr>
        <w:jc w:val="both"/>
      </w:pPr>
      <w:r w:rsidRPr="001A6570">
        <w:t>Проверяет корректность з</w:t>
      </w:r>
      <w:r w:rsidR="00DD0405" w:rsidRPr="001A6570">
        <w:t>начений расчётных полей;</w:t>
      </w:r>
    </w:p>
    <w:p w14:paraId="6BF98E48" w14:textId="603170FC" w:rsidR="00812BA8" w:rsidRPr="001A6570" w:rsidRDefault="00B669C4" w:rsidP="00BD1D14">
      <w:pPr>
        <w:pStyle w:val="a4"/>
        <w:numPr>
          <w:ilvl w:val="0"/>
          <w:numId w:val="24"/>
        </w:numPr>
        <w:jc w:val="both"/>
      </w:pPr>
      <w:r w:rsidRPr="001A6570">
        <w:t xml:space="preserve">Сотрудник УАЛ выгружает отчёт в </w:t>
      </w:r>
      <w:proofErr w:type="spellStart"/>
      <w:r w:rsidRPr="001A6570">
        <w:rPr>
          <w:lang w:val="en-US"/>
        </w:rPr>
        <w:t>xls</w:t>
      </w:r>
      <w:proofErr w:type="spellEnd"/>
      <w:r w:rsidRPr="001A6570">
        <w:t>/</w:t>
      </w:r>
      <w:r w:rsidRPr="001A6570">
        <w:rPr>
          <w:lang w:val="en-US"/>
        </w:rPr>
        <w:t>csv</w:t>
      </w:r>
      <w:r w:rsidRPr="001A6570">
        <w:t xml:space="preserve"> и ос</w:t>
      </w:r>
      <w:r w:rsidR="00736757" w:rsidRPr="001A6570">
        <w:t xml:space="preserve">уществляет ту же самую проверку, </w:t>
      </w:r>
      <w:r w:rsidRPr="001A6570">
        <w:t>как в п.</w:t>
      </w:r>
      <w:r w:rsidR="00812BA8" w:rsidRPr="001A6570">
        <w:t xml:space="preserve">3. </w:t>
      </w:r>
    </w:p>
    <w:p w14:paraId="59A198F0" w14:textId="0C83DA37" w:rsidR="00B669C4" w:rsidRPr="001A6570" w:rsidRDefault="00B669C4" w:rsidP="00BD1D14">
      <w:pPr>
        <w:pStyle w:val="a4"/>
        <w:jc w:val="both"/>
      </w:pPr>
    </w:p>
    <w:p w14:paraId="3FF4081E" w14:textId="77777777" w:rsidR="00BF3301" w:rsidRPr="001A6570" w:rsidRDefault="00BF3301" w:rsidP="00812BA8">
      <w:pPr>
        <w:pStyle w:val="a4"/>
        <w:ind w:left="1440"/>
      </w:pPr>
    </w:p>
    <w:p w14:paraId="382CBC39" w14:textId="77777777" w:rsidR="00167505" w:rsidRPr="001A6570" w:rsidRDefault="00167505" w:rsidP="00167505">
      <w:pPr>
        <w:pStyle w:val="a4"/>
      </w:pPr>
    </w:p>
    <w:p w14:paraId="35BBB28A" w14:textId="77777777" w:rsidR="00A9196F" w:rsidRPr="001A6570" w:rsidRDefault="00A9196F" w:rsidP="00167505">
      <w:pPr>
        <w:pStyle w:val="3"/>
      </w:pPr>
      <w:r w:rsidRPr="001A6570">
        <w:t xml:space="preserve">Критерий признания </w:t>
      </w:r>
    </w:p>
    <w:p w14:paraId="63B63EA6" w14:textId="01300F43" w:rsidR="00914552" w:rsidRPr="001A6570" w:rsidRDefault="00EB30D9" w:rsidP="00914552">
      <w:pPr>
        <w:rPr>
          <w:szCs w:val="24"/>
        </w:rPr>
      </w:pPr>
      <w:r w:rsidRPr="001A6570">
        <w:rPr>
          <w:szCs w:val="24"/>
        </w:rPr>
        <w:t>Разработку можно считать завершённой, если:</w:t>
      </w:r>
    </w:p>
    <w:p w14:paraId="7D170EC2" w14:textId="77777777" w:rsidR="002D0C7B" w:rsidRPr="001A6570" w:rsidRDefault="002D0C7B" w:rsidP="002D0C7B">
      <w:pPr>
        <w:pStyle w:val="a4"/>
        <w:numPr>
          <w:ilvl w:val="0"/>
          <w:numId w:val="19"/>
        </w:numPr>
        <w:jc w:val="both"/>
        <w:rPr>
          <w:szCs w:val="24"/>
        </w:rPr>
      </w:pPr>
      <w:r w:rsidRPr="001A6570">
        <w:rPr>
          <w:szCs w:val="24"/>
        </w:rPr>
        <w:t xml:space="preserve">Данные в </w:t>
      </w:r>
      <w:r w:rsidRPr="001A6570">
        <w:rPr>
          <w:szCs w:val="24"/>
          <w:lang w:val="en-US"/>
        </w:rPr>
        <w:t>CRM</w:t>
      </w:r>
      <w:r w:rsidRPr="001A6570">
        <w:rPr>
          <w:szCs w:val="24"/>
        </w:rPr>
        <w:t xml:space="preserve"> и </w:t>
      </w:r>
      <w:r w:rsidRPr="001A6570">
        <w:rPr>
          <w:szCs w:val="24"/>
          <w:lang w:val="en-US"/>
        </w:rPr>
        <w:t>BI</w:t>
      </w:r>
      <w:r w:rsidRPr="001A6570">
        <w:rPr>
          <w:szCs w:val="24"/>
        </w:rPr>
        <w:t xml:space="preserve"> совпадают, загрузка осуществляется корректно и своевременно;</w:t>
      </w:r>
    </w:p>
    <w:p w14:paraId="0B84F0D8" w14:textId="4B49DAE1" w:rsidR="00914552" w:rsidRPr="001A6570" w:rsidRDefault="00914552" w:rsidP="00FF67B2">
      <w:pPr>
        <w:pStyle w:val="a4"/>
        <w:numPr>
          <w:ilvl w:val="0"/>
          <w:numId w:val="19"/>
        </w:numPr>
        <w:jc w:val="both"/>
        <w:rPr>
          <w:szCs w:val="24"/>
        </w:rPr>
      </w:pPr>
      <w:r w:rsidRPr="001A6570">
        <w:rPr>
          <w:szCs w:val="24"/>
        </w:rPr>
        <w:t>Составное представление, основанное на предметной области «Воронка продаж»</w:t>
      </w:r>
      <w:r w:rsidR="002D0C7B" w:rsidRPr="001A6570">
        <w:rPr>
          <w:szCs w:val="24"/>
        </w:rPr>
        <w:t>,</w:t>
      </w:r>
      <w:r w:rsidRPr="001A6570">
        <w:rPr>
          <w:szCs w:val="24"/>
        </w:rPr>
        <w:t xml:space="preserve"> содержит все показатели, </w:t>
      </w:r>
      <w:r w:rsidR="00F300CB" w:rsidRPr="001A6570">
        <w:rPr>
          <w:szCs w:val="24"/>
        </w:rPr>
        <w:t xml:space="preserve">включенные в предметную область </w:t>
      </w:r>
      <w:r w:rsidR="00AA5E48" w:rsidRPr="001A6570">
        <w:rPr>
          <w:szCs w:val="24"/>
        </w:rPr>
        <w:t>(</w:t>
      </w:r>
      <w:r w:rsidR="00F300CB" w:rsidRPr="001A6570">
        <w:rPr>
          <w:szCs w:val="24"/>
        </w:rPr>
        <w:t>и заявленные в требованиях</w:t>
      </w:r>
      <w:r w:rsidR="00AA5E48" w:rsidRPr="001A6570">
        <w:rPr>
          <w:szCs w:val="24"/>
        </w:rPr>
        <w:t>)</w:t>
      </w:r>
      <w:r w:rsidR="002D0C7B" w:rsidRPr="001A6570">
        <w:rPr>
          <w:szCs w:val="24"/>
        </w:rPr>
        <w:t>;</w:t>
      </w:r>
    </w:p>
    <w:p w14:paraId="0D7D752B" w14:textId="0C240756" w:rsidR="00C72ECC" w:rsidRPr="001A6570" w:rsidRDefault="00041F79" w:rsidP="00C72ECC">
      <w:pPr>
        <w:pStyle w:val="a4"/>
        <w:numPr>
          <w:ilvl w:val="0"/>
          <w:numId w:val="19"/>
        </w:numPr>
        <w:jc w:val="both"/>
        <w:rPr>
          <w:szCs w:val="24"/>
        </w:rPr>
      </w:pPr>
      <w:r w:rsidRPr="001A6570">
        <w:rPr>
          <w:szCs w:val="24"/>
        </w:rPr>
        <w:t>Пул с</w:t>
      </w:r>
      <w:r w:rsidR="005A55CF" w:rsidRPr="001A6570">
        <w:rPr>
          <w:szCs w:val="24"/>
        </w:rPr>
        <w:t>дел</w:t>
      </w:r>
      <w:r w:rsidRPr="001A6570">
        <w:rPr>
          <w:szCs w:val="24"/>
        </w:rPr>
        <w:t>ок</w:t>
      </w:r>
      <w:r w:rsidR="005A55CF" w:rsidRPr="001A6570">
        <w:rPr>
          <w:szCs w:val="24"/>
        </w:rPr>
        <w:t xml:space="preserve">-на-рассмотрении </w:t>
      </w:r>
      <w:r w:rsidRPr="001A6570">
        <w:rPr>
          <w:szCs w:val="24"/>
        </w:rPr>
        <w:t xml:space="preserve">формируется корректно – в соответствии с </w:t>
      </w:r>
      <w:r w:rsidR="00A9196F" w:rsidRPr="001A6570">
        <w:rPr>
          <w:szCs w:val="24"/>
        </w:rPr>
        <w:t xml:space="preserve"> </w:t>
      </w:r>
      <w:r w:rsidRPr="001A6570">
        <w:rPr>
          <w:szCs w:val="24"/>
        </w:rPr>
        <w:t xml:space="preserve">наиболее </w:t>
      </w:r>
      <w:r w:rsidR="005A55CF" w:rsidRPr="001A6570">
        <w:rPr>
          <w:szCs w:val="24"/>
        </w:rPr>
        <w:t xml:space="preserve">ранней </w:t>
      </w:r>
      <w:r w:rsidRPr="001A6570">
        <w:rPr>
          <w:szCs w:val="24"/>
        </w:rPr>
        <w:t xml:space="preserve">датой </w:t>
      </w:r>
      <w:r w:rsidR="005A55CF" w:rsidRPr="001A6570">
        <w:rPr>
          <w:szCs w:val="24"/>
        </w:rPr>
        <w:t>запуск</w:t>
      </w:r>
      <w:r w:rsidR="00A9196F" w:rsidRPr="001A6570">
        <w:rPr>
          <w:szCs w:val="24"/>
        </w:rPr>
        <w:t>а задачи на верификацию</w:t>
      </w:r>
      <w:r w:rsidR="002D0C7B" w:rsidRPr="001A6570">
        <w:rPr>
          <w:szCs w:val="24"/>
        </w:rPr>
        <w:t>;</w:t>
      </w:r>
      <w:r w:rsidR="003C6483" w:rsidRPr="001A6570">
        <w:rPr>
          <w:szCs w:val="24"/>
        </w:rPr>
        <w:t xml:space="preserve"> </w:t>
      </w:r>
      <w:r w:rsidR="00371C26" w:rsidRPr="001A6570">
        <w:rPr>
          <w:szCs w:val="24"/>
        </w:rPr>
        <w:t xml:space="preserve">По </w:t>
      </w:r>
      <w:r w:rsidR="00C72ECC" w:rsidRPr="001A6570">
        <w:rPr>
          <w:szCs w:val="24"/>
        </w:rPr>
        <w:t>каждой сделке-на-рассмотрении пользователь видит те стадии рассмотрения, которые актуальны для заданного им временного интервала (согласно приведенным выше критериям);</w:t>
      </w:r>
    </w:p>
    <w:p w14:paraId="3E656E51" w14:textId="246B7279" w:rsidR="00A27CE3" w:rsidRPr="001A6570" w:rsidRDefault="00A27CE3" w:rsidP="00FF67B2">
      <w:pPr>
        <w:pStyle w:val="a4"/>
        <w:numPr>
          <w:ilvl w:val="0"/>
          <w:numId w:val="19"/>
        </w:numPr>
        <w:jc w:val="both"/>
        <w:rPr>
          <w:szCs w:val="24"/>
        </w:rPr>
      </w:pPr>
      <w:r w:rsidRPr="001A6570">
        <w:rPr>
          <w:szCs w:val="24"/>
        </w:rPr>
        <w:t xml:space="preserve">Данные в полях, полученных от </w:t>
      </w:r>
      <w:r w:rsidRPr="001A6570">
        <w:rPr>
          <w:szCs w:val="24"/>
          <w:lang w:val="en-US"/>
        </w:rPr>
        <w:t>CRM</w:t>
      </w:r>
      <w:r w:rsidRPr="001A6570">
        <w:rPr>
          <w:szCs w:val="24"/>
        </w:rPr>
        <w:t>, корректно отображаются в отчёте (в соответствии с выбранным временным периодом и другими необязательными фильтрами);</w:t>
      </w:r>
    </w:p>
    <w:p w14:paraId="6A3CA1D7" w14:textId="56D6C98B" w:rsidR="004E21F5" w:rsidRPr="001A6570" w:rsidRDefault="00A27CE3" w:rsidP="00FF67B2">
      <w:pPr>
        <w:pStyle w:val="a4"/>
        <w:numPr>
          <w:ilvl w:val="0"/>
          <w:numId w:val="19"/>
        </w:numPr>
        <w:jc w:val="both"/>
        <w:rPr>
          <w:szCs w:val="24"/>
        </w:rPr>
      </w:pPr>
      <w:r w:rsidRPr="001A6570">
        <w:rPr>
          <w:szCs w:val="24"/>
        </w:rPr>
        <w:t>Расчётные поля вычисляются корректно</w:t>
      </w:r>
      <w:r w:rsidR="00C72ECC" w:rsidRPr="001A6570">
        <w:rPr>
          <w:szCs w:val="24"/>
        </w:rPr>
        <w:t>;</w:t>
      </w:r>
    </w:p>
    <w:p w14:paraId="2104BCBA" w14:textId="1266E85A" w:rsidR="00C72ECC" w:rsidRPr="001A6570" w:rsidRDefault="00C72ECC" w:rsidP="00FF67B2">
      <w:pPr>
        <w:pStyle w:val="a4"/>
        <w:numPr>
          <w:ilvl w:val="0"/>
          <w:numId w:val="19"/>
        </w:numPr>
        <w:jc w:val="both"/>
        <w:rPr>
          <w:szCs w:val="24"/>
        </w:rPr>
      </w:pPr>
      <w:r w:rsidRPr="001A6570">
        <w:rPr>
          <w:szCs w:val="24"/>
        </w:rPr>
        <w:t>Скорость загрузки отчётов не вызывает критичных замечаний у пользователя.</w:t>
      </w:r>
    </w:p>
    <w:p w14:paraId="0A8999A0" w14:textId="15C78757" w:rsidR="008266C2" w:rsidRPr="001A6570" w:rsidRDefault="00246C13" w:rsidP="00B639CA">
      <w:pPr>
        <w:pStyle w:val="3"/>
      </w:pPr>
      <w:r w:rsidRPr="001A6570">
        <w:t>Нефункциональные требования</w:t>
      </w:r>
    </w:p>
    <w:p w14:paraId="18AC0812" w14:textId="24728DD7" w:rsidR="008266C2" w:rsidRPr="001A6570" w:rsidRDefault="00246C13" w:rsidP="00FF67B2">
      <w:pPr>
        <w:jc w:val="both"/>
        <w:rPr>
          <w:szCs w:val="24"/>
        </w:rPr>
      </w:pPr>
      <w:r w:rsidRPr="001A6570">
        <w:rPr>
          <w:szCs w:val="24"/>
        </w:rPr>
        <w:t>Алгоритм выбора данных должен быть оптимизирован, если загрузка отчёта</w:t>
      </w:r>
      <w:r w:rsidR="00BD1D14" w:rsidRPr="001A6570">
        <w:rPr>
          <w:szCs w:val="24"/>
        </w:rPr>
        <w:t xml:space="preserve"> по максимально большой выборке (</w:t>
      </w:r>
      <w:r w:rsidR="00917D81" w:rsidRPr="001A6570">
        <w:rPr>
          <w:szCs w:val="24"/>
        </w:rPr>
        <w:t>с ограничением только на обязательный фильтр «Период» с годовым интервалом</w:t>
      </w:r>
      <w:r w:rsidR="00BD1D14" w:rsidRPr="001A6570">
        <w:rPr>
          <w:szCs w:val="24"/>
        </w:rPr>
        <w:t>)</w:t>
      </w:r>
      <w:r w:rsidRPr="001A6570">
        <w:rPr>
          <w:szCs w:val="24"/>
        </w:rPr>
        <w:t xml:space="preserve"> превышает 4-5 минут.</w:t>
      </w:r>
    </w:p>
    <w:p w14:paraId="1ABE4A7F" w14:textId="77777777" w:rsidR="008266C2" w:rsidRPr="001A6570" w:rsidRDefault="008266C2" w:rsidP="008266C2">
      <w:pPr>
        <w:rPr>
          <w:szCs w:val="24"/>
        </w:rPr>
      </w:pPr>
    </w:p>
    <w:p w14:paraId="08418A4E" w14:textId="77777777" w:rsidR="00DC4C72" w:rsidRPr="001A6570" w:rsidRDefault="00DC4C72" w:rsidP="008A0CF5">
      <w:pPr>
        <w:pStyle w:val="1"/>
      </w:pPr>
      <w:bookmarkStart w:id="2285" w:name="_Toc498527639"/>
    </w:p>
    <w:p w14:paraId="28272A44" w14:textId="77777777" w:rsidR="00211B7C" w:rsidRPr="001A6570" w:rsidRDefault="00211B7C" w:rsidP="008A0CF5">
      <w:pPr>
        <w:pStyle w:val="1"/>
      </w:pPr>
    </w:p>
    <w:p w14:paraId="2F2E81A7" w14:textId="77777777" w:rsidR="001506D1" w:rsidRPr="001A6570" w:rsidRDefault="001506D1" w:rsidP="008A0CF5">
      <w:pPr>
        <w:pStyle w:val="1"/>
      </w:pPr>
      <w:r w:rsidRPr="001A6570">
        <w:t>Приложение 2</w:t>
      </w:r>
      <w:bookmarkEnd w:id="2285"/>
      <w:r w:rsidR="008A0CF5" w:rsidRPr="001A6570">
        <w:t xml:space="preserve">. Матрица ролей и полномочий </w:t>
      </w:r>
      <w:r w:rsidR="008A0CF5" w:rsidRPr="001A6570">
        <w:rPr>
          <w:lang w:val="en-US"/>
        </w:rPr>
        <w:t>BI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319"/>
        <w:gridCol w:w="1735"/>
        <w:gridCol w:w="1652"/>
        <w:gridCol w:w="1589"/>
        <w:gridCol w:w="2275"/>
      </w:tblGrid>
      <w:tr w:rsidR="003446CF" w:rsidRPr="001A6570" w14:paraId="7602B361" w14:textId="77777777" w:rsidTr="008A0CF5">
        <w:trPr>
          <w:trHeight w:val="300"/>
        </w:trPr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4BD2E" w14:textId="77777777" w:rsidR="003446CF" w:rsidRPr="001A6570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>Папка-группа</w:t>
            </w:r>
          </w:p>
        </w:tc>
        <w:tc>
          <w:tcPr>
            <w:tcW w:w="9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A52B8" w14:textId="77777777" w:rsidR="003446CF" w:rsidRPr="001A6570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441D9" w14:textId="77777777" w:rsidR="003446CF" w:rsidRPr="001A6570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EF5F9" w14:textId="77777777" w:rsidR="003446CF" w:rsidRPr="001A6570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F50FD" w14:textId="77777777" w:rsidR="003446CF" w:rsidRPr="001A6570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446CF" w:rsidRPr="001A6570" w14:paraId="1DBEED40" w14:textId="77777777" w:rsidTr="008A0CF5">
        <w:trPr>
          <w:trHeight w:val="300"/>
        </w:trPr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C8330" w14:textId="77777777" w:rsidR="003446CF" w:rsidRPr="001A6570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>Роль BI</w:t>
            </w:r>
          </w:p>
        </w:tc>
        <w:tc>
          <w:tcPr>
            <w:tcW w:w="9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1A7D2" w14:textId="77777777" w:rsidR="003446CF" w:rsidRPr="001A6570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>ROLE_DL_BI_ADM</w:t>
            </w:r>
          </w:p>
        </w:tc>
        <w:tc>
          <w:tcPr>
            <w:tcW w:w="8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005F8" w14:textId="77777777" w:rsidR="003446CF" w:rsidRPr="001A6570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>ROLE_DL_BI_UAL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1DD66" w14:textId="77777777" w:rsidR="003446CF" w:rsidRPr="001A6570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777E2" w14:textId="77777777" w:rsidR="003446CF" w:rsidRPr="001A6570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446CF" w:rsidRPr="001A6570" w14:paraId="71E8860A" w14:textId="77777777" w:rsidTr="008A0CF5">
        <w:trPr>
          <w:trHeight w:val="300"/>
        </w:trPr>
        <w:tc>
          <w:tcPr>
            <w:tcW w:w="1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0630D" w14:textId="77777777" w:rsidR="003446CF" w:rsidRPr="001A6570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>УАЛ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4C967" w14:textId="77777777" w:rsidR="003446CF" w:rsidRPr="001A6570" w:rsidRDefault="003446CF" w:rsidP="003446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+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F72E6" w14:textId="77777777" w:rsidR="003446CF" w:rsidRPr="001A6570" w:rsidRDefault="003446CF" w:rsidP="003446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+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7AC69" w14:textId="77777777" w:rsidR="003446CF" w:rsidRPr="001A6570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DFD3A" w14:textId="77777777" w:rsidR="003446CF" w:rsidRPr="001A6570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446CF" w:rsidRPr="001A6570" w14:paraId="559DE7DF" w14:textId="77777777" w:rsidTr="008A0CF5">
        <w:trPr>
          <w:trHeight w:val="300"/>
        </w:trPr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B2419" w14:textId="77777777" w:rsidR="003446CF" w:rsidRPr="001A6570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48D4E" w14:textId="77777777" w:rsidR="003446CF" w:rsidRPr="001A6570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DA1FC" w14:textId="77777777" w:rsidR="003446CF" w:rsidRPr="001A6570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C0BD0" w14:textId="77777777" w:rsidR="003446CF" w:rsidRPr="001A6570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E02CA" w14:textId="77777777" w:rsidR="003446CF" w:rsidRPr="001A6570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446CF" w:rsidRPr="001A6570" w14:paraId="7DCE25FB" w14:textId="77777777" w:rsidTr="008A0CF5">
        <w:trPr>
          <w:trHeight w:val="300"/>
        </w:trPr>
        <w:tc>
          <w:tcPr>
            <w:tcW w:w="212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52836" w14:textId="77777777" w:rsidR="003446CF" w:rsidRPr="001A6570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>Пользователь-группа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45D0E" w14:textId="77777777" w:rsidR="003446CF" w:rsidRPr="001A6570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2E030" w14:textId="77777777" w:rsidR="003446CF" w:rsidRPr="001A6570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F863F" w14:textId="77777777" w:rsidR="003446CF" w:rsidRPr="001A6570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446CF" w:rsidRPr="001A6570" w14:paraId="22C5C72F" w14:textId="77777777" w:rsidTr="008A0CF5">
        <w:trPr>
          <w:trHeight w:val="300"/>
        </w:trPr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DFB48" w14:textId="77777777" w:rsidR="003446CF" w:rsidRPr="001A6570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>Группа в AD</w:t>
            </w:r>
          </w:p>
        </w:tc>
        <w:tc>
          <w:tcPr>
            <w:tcW w:w="9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DBC85" w14:textId="77777777" w:rsidR="003446CF" w:rsidRPr="001A6570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>DL_BI_ADM</w:t>
            </w:r>
          </w:p>
        </w:tc>
        <w:tc>
          <w:tcPr>
            <w:tcW w:w="8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5F91C" w14:textId="77777777" w:rsidR="003446CF" w:rsidRPr="001A6570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>DL_BI_UAL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262E4" w14:textId="77777777" w:rsidR="003446CF" w:rsidRPr="001A6570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895C1" w14:textId="77777777" w:rsidR="003446CF" w:rsidRPr="001A6570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446CF" w:rsidRPr="001A6570" w14:paraId="6F357474" w14:textId="77777777" w:rsidTr="008A0CF5">
        <w:trPr>
          <w:trHeight w:val="300"/>
        </w:trPr>
        <w:tc>
          <w:tcPr>
            <w:tcW w:w="1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72726" w14:textId="77777777" w:rsidR="003446CF" w:rsidRPr="001A6570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>ALEXANDRA.SAFRONOVA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5A4D0" w14:textId="744F521A" w:rsidR="003446CF" w:rsidRPr="001A6570" w:rsidRDefault="00270DAC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08864" w14:textId="77777777" w:rsidR="003446CF" w:rsidRPr="001A6570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D5372" w14:textId="77777777" w:rsidR="003446CF" w:rsidRPr="001A6570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724A3" w14:textId="77777777" w:rsidR="003446CF" w:rsidRPr="001A6570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446CF" w:rsidRPr="001A6570" w14:paraId="5EB1E88B" w14:textId="77777777" w:rsidTr="008A0CF5">
        <w:trPr>
          <w:trHeight w:val="300"/>
        </w:trPr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16DEA" w14:textId="77777777" w:rsidR="003446CF" w:rsidRPr="001A6570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299E0" w14:textId="77777777" w:rsidR="003446CF" w:rsidRPr="001A6570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6078F" w14:textId="77777777" w:rsidR="003446CF" w:rsidRPr="001A6570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CC2FA" w14:textId="77777777" w:rsidR="003446CF" w:rsidRPr="001A6570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0DC58" w14:textId="77777777" w:rsidR="003446CF" w:rsidRPr="001A6570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446CF" w:rsidRPr="001A6570" w14:paraId="4B9E4733" w14:textId="77777777" w:rsidTr="008A0CF5">
        <w:trPr>
          <w:trHeight w:val="300"/>
        </w:trPr>
        <w:tc>
          <w:tcPr>
            <w:tcW w:w="212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30EC2" w14:textId="77777777" w:rsidR="003446CF" w:rsidRPr="001A6570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>Роль BI-группа AD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A28C1" w14:textId="77777777" w:rsidR="003446CF" w:rsidRPr="001A6570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A4CC1" w14:textId="77777777" w:rsidR="003446CF" w:rsidRPr="001A6570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F5D61" w14:textId="77777777" w:rsidR="003446CF" w:rsidRPr="001A6570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446CF" w:rsidRPr="001A6570" w14:paraId="36F5C007" w14:textId="77777777" w:rsidTr="008A0CF5">
        <w:trPr>
          <w:trHeight w:val="300"/>
        </w:trPr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33D5D" w14:textId="77777777" w:rsidR="003446CF" w:rsidRPr="001A6570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>Роль BI</w:t>
            </w:r>
          </w:p>
        </w:tc>
        <w:tc>
          <w:tcPr>
            <w:tcW w:w="9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5FCBD" w14:textId="77777777" w:rsidR="003446CF" w:rsidRPr="001A6570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>Дочерняя Роль BI</w:t>
            </w:r>
          </w:p>
        </w:tc>
        <w:tc>
          <w:tcPr>
            <w:tcW w:w="8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DC457" w14:textId="77777777" w:rsidR="003446CF" w:rsidRPr="001A6570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>Группа AD</w:t>
            </w:r>
          </w:p>
        </w:tc>
        <w:tc>
          <w:tcPr>
            <w:tcW w:w="8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203D1" w14:textId="77777777" w:rsidR="003446CF" w:rsidRPr="001A6570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>Подразделение</w:t>
            </w:r>
          </w:p>
        </w:tc>
        <w:tc>
          <w:tcPr>
            <w:tcW w:w="11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923F8" w14:textId="77777777" w:rsidR="003446CF" w:rsidRPr="001A6570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>Комментарий</w:t>
            </w:r>
          </w:p>
        </w:tc>
      </w:tr>
      <w:tr w:rsidR="003446CF" w:rsidRPr="001A6570" w14:paraId="75628416" w14:textId="77777777" w:rsidTr="008A0CF5">
        <w:trPr>
          <w:trHeight w:val="300"/>
        </w:trPr>
        <w:tc>
          <w:tcPr>
            <w:tcW w:w="1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4ABB5" w14:textId="77777777" w:rsidR="003446CF" w:rsidRPr="001A6570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>ROLE_ANALYSTS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BE617" w14:textId="77777777" w:rsidR="003446CF" w:rsidRPr="001A6570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>ROLE_DL_BI_UAL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6E80F" w14:textId="77777777" w:rsidR="003446CF" w:rsidRPr="001A6570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>DL_BI_UAL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149E9" w14:textId="015D8D83" w:rsidR="003446CF" w:rsidRPr="001A6570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D4DE8" w14:textId="77777777" w:rsidR="003446CF" w:rsidRPr="001A6570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A6570">
              <w:rPr>
                <w:rFonts w:ascii="Calibri" w:eastAsia="Times New Roman" w:hAnsi="Calibri" w:cs="Times New Roman"/>
                <w:color w:val="000000"/>
                <w:lang w:eastAsia="ru-RU"/>
              </w:rPr>
              <w:t>Пользовательские роли</w:t>
            </w:r>
          </w:p>
        </w:tc>
      </w:tr>
    </w:tbl>
    <w:p w14:paraId="3DE396A9" w14:textId="77777777" w:rsidR="003446CF" w:rsidRPr="001A6570" w:rsidRDefault="003446CF" w:rsidP="00DF1BD9"/>
    <w:sectPr w:rsidR="003446CF" w:rsidRPr="001A6570" w:rsidSect="00547ECE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858" w:author="Berishvili Irakliy" w:date="2018-04-10T11:14:00Z" w:initials="BI">
    <w:p w14:paraId="1004EEEC" w14:textId="56FA11CD" w:rsidR="00635B91" w:rsidRPr="00DC2FB3" w:rsidRDefault="00635B91">
      <w:pPr>
        <w:pStyle w:val="aa"/>
      </w:pPr>
      <w:r>
        <w:rPr>
          <w:rStyle w:val="a9"/>
        </w:rPr>
        <w:annotationRef/>
      </w:r>
      <w:r>
        <w:t>Новое имя</w:t>
      </w:r>
    </w:p>
  </w:comment>
  <w:comment w:id="859" w:author="K.Pustygina" w:date="2018-04-11T09:21:00Z" w:initials="K">
    <w:p w14:paraId="355EB0F8" w14:textId="08DC4094" w:rsidR="00635B91" w:rsidRDefault="00635B91">
      <w:pPr>
        <w:pStyle w:val="aa"/>
      </w:pPr>
      <w:r>
        <w:rPr>
          <w:rStyle w:val="a9"/>
        </w:rPr>
        <w:annotationRef/>
      </w:r>
      <w:r>
        <w:t>Принято</w:t>
      </w:r>
    </w:p>
  </w:comment>
  <w:comment w:id="896" w:author="Berishvili Irakliy" w:date="2018-04-10T11:14:00Z" w:initials="BI">
    <w:p w14:paraId="5289D8F0" w14:textId="0063F3D1" w:rsidR="00635B91" w:rsidRDefault="00635B91">
      <w:pPr>
        <w:pStyle w:val="aa"/>
      </w:pPr>
      <w:r>
        <w:rPr>
          <w:rStyle w:val="a9"/>
        </w:rPr>
        <w:annotationRef/>
      </w:r>
      <w:r>
        <w:t>Новое имя</w:t>
      </w:r>
    </w:p>
  </w:comment>
  <w:comment w:id="897" w:author="K.Pustygina" w:date="2018-04-11T09:21:00Z" w:initials="K">
    <w:p w14:paraId="04A610FC" w14:textId="2C61AA48" w:rsidR="00635B91" w:rsidRDefault="00635B91">
      <w:pPr>
        <w:pStyle w:val="aa"/>
      </w:pPr>
      <w:r>
        <w:rPr>
          <w:rStyle w:val="a9"/>
        </w:rPr>
        <w:annotationRef/>
      </w:r>
      <w:r>
        <w:t>Принято</w:t>
      </w:r>
    </w:p>
  </w:comment>
  <w:comment w:id="1894" w:author="Berishvili Irakliy" w:date="2018-04-10T16:51:00Z" w:initials="BI">
    <w:p w14:paraId="6301DF48" w14:textId="5B1D5C66" w:rsidR="00635B91" w:rsidRPr="00B91305" w:rsidRDefault="00635B91">
      <w:pPr>
        <w:pStyle w:val="aa"/>
      </w:pPr>
      <w:r>
        <w:rPr>
          <w:rStyle w:val="a9"/>
        </w:rPr>
        <w:annotationRef/>
      </w:r>
      <w:r>
        <w:t>Внес изменения согласно твоему письму</w:t>
      </w:r>
    </w:p>
  </w:comment>
  <w:comment w:id="1895" w:author="K.Pustygina" w:date="2018-04-11T09:20:00Z" w:initials="K">
    <w:p w14:paraId="034B2071" w14:textId="45AA1C72" w:rsidR="00635B91" w:rsidRDefault="00635B91">
      <w:pPr>
        <w:pStyle w:val="aa"/>
      </w:pPr>
      <w:r>
        <w:rPr>
          <w:rStyle w:val="a9"/>
        </w:rPr>
        <w:annotationRef/>
      </w:r>
      <w:r>
        <w:t>Принято</w:t>
      </w:r>
    </w:p>
  </w:comment>
  <w:comment w:id="2153" w:author="Berishvili Irakliy" w:date="2018-04-10T14:48:00Z" w:initials="BI">
    <w:p w14:paraId="6ED10B4B" w14:textId="77777777" w:rsidR="006426BA" w:rsidRDefault="006426BA">
      <w:pPr>
        <w:pStyle w:val="aa"/>
      </w:pPr>
      <w:r>
        <w:rPr>
          <w:rStyle w:val="a9"/>
        </w:rPr>
        <w:annotationRef/>
      </w:r>
      <w:r>
        <w:t>Реализовал без доработки существующего механизма.</w:t>
      </w:r>
    </w:p>
    <w:p w14:paraId="22D6C491" w14:textId="77777777" w:rsidR="006426BA" w:rsidRDefault="006426BA">
      <w:pPr>
        <w:pStyle w:val="aa"/>
      </w:pPr>
      <w:r>
        <w:t>Сделал так:</w:t>
      </w:r>
    </w:p>
    <w:p w14:paraId="28C394C0" w14:textId="4F9CBA2C" w:rsidR="006426BA" w:rsidRDefault="006426BA">
      <w:pPr>
        <w:pStyle w:val="aa"/>
      </w:pPr>
      <w:r>
        <w:t xml:space="preserve">Реализовал хранимую процедуру на </w:t>
      </w:r>
      <w:r>
        <w:rPr>
          <w:lang w:val="en-US"/>
        </w:rPr>
        <w:t>MS</w:t>
      </w:r>
      <w:r w:rsidRPr="001F022A">
        <w:t xml:space="preserve"> </w:t>
      </w:r>
      <w:r>
        <w:rPr>
          <w:lang w:val="en-US"/>
        </w:rPr>
        <w:t>SQL</w:t>
      </w:r>
      <w:r>
        <w:t>, которая выгружает необходимые данные согласно тбл.3 и помечает «срез данных выполнен»=Да.</w:t>
      </w:r>
    </w:p>
    <w:p w14:paraId="7AF978D0" w14:textId="7B74027A" w:rsidR="006426BA" w:rsidRDefault="006426BA">
      <w:pPr>
        <w:pStyle w:val="aa"/>
      </w:pPr>
      <w:r>
        <w:t xml:space="preserve">Вызов хранимой процедуры и сохранение результата в формате </w:t>
      </w:r>
      <w:r>
        <w:rPr>
          <w:lang w:val="en-US"/>
        </w:rPr>
        <w:t>XML</w:t>
      </w:r>
      <w:r>
        <w:t xml:space="preserve"> реализован с помощью </w:t>
      </w:r>
      <w:r>
        <w:rPr>
          <w:lang w:val="en-US"/>
        </w:rPr>
        <w:t>PowerShell</w:t>
      </w:r>
      <w:r w:rsidRPr="00217FE8">
        <w:t xml:space="preserve">- </w:t>
      </w:r>
      <w:r>
        <w:t>скрипта.</w:t>
      </w:r>
    </w:p>
    <w:p w14:paraId="2C900991" w14:textId="566D1BA0" w:rsidR="006426BA" w:rsidRDefault="006426BA">
      <w:pPr>
        <w:pStyle w:val="aa"/>
      </w:pPr>
      <w:r>
        <w:t>В случае возникновения ошибки – выгрузка данных осуществляться не будет, совсем. Будет отправлено эл письмо с текстом ошибки.</w:t>
      </w:r>
    </w:p>
    <w:p w14:paraId="45227847" w14:textId="77777777" w:rsidR="006426BA" w:rsidRPr="00810911" w:rsidRDefault="006426BA">
      <w:pPr>
        <w:pStyle w:val="aa"/>
      </w:pPr>
    </w:p>
    <w:p w14:paraId="3364C7C3" w14:textId="722E4C5C" w:rsidR="006426BA" w:rsidRPr="00810911" w:rsidRDefault="006426BA">
      <w:pPr>
        <w:pStyle w:val="aa"/>
      </w:pPr>
    </w:p>
  </w:comment>
  <w:comment w:id="2154" w:author="K.Pustygina" w:date="2018-04-16T14:39:00Z" w:initials="K">
    <w:p w14:paraId="10C8B8D4" w14:textId="398D8330" w:rsidR="006426BA" w:rsidRDefault="006426BA">
      <w:pPr>
        <w:pStyle w:val="aa"/>
      </w:pPr>
      <w:r>
        <w:rPr>
          <w:rStyle w:val="a9"/>
        </w:rPr>
        <w:annotationRef/>
      </w:r>
      <w:r>
        <w:t>принято</w:t>
      </w:r>
    </w:p>
  </w:comment>
  <w:comment w:id="2178" w:author="Berishvili Irakliy" w:date="2018-04-10T15:14:00Z" w:initials="BI">
    <w:p w14:paraId="0D7B3373" w14:textId="522AA16A" w:rsidR="006426BA" w:rsidRDefault="006426BA">
      <w:pPr>
        <w:pStyle w:val="aa"/>
      </w:pPr>
      <w:r>
        <w:rPr>
          <w:rStyle w:val="a9"/>
        </w:rPr>
        <w:annotationRef/>
      </w:r>
      <w:r>
        <w:t xml:space="preserve">Файл формируется с именем </w:t>
      </w:r>
      <w:r w:rsidRPr="00810911">
        <w:t>CRMData_vl216852_</w:t>
      </w:r>
      <w:r w:rsidRPr="00702E9D">
        <w:t>[</w:t>
      </w:r>
      <w:r>
        <w:t>Дата], например:</w:t>
      </w:r>
    </w:p>
    <w:p w14:paraId="724CDC7E" w14:textId="795522F2" w:rsidR="006426BA" w:rsidRDefault="006426BA">
      <w:pPr>
        <w:pStyle w:val="aa"/>
      </w:pPr>
      <w:r w:rsidRPr="00702E9D">
        <w:t>CRMData_vl216852_10.04.2018</w:t>
      </w:r>
    </w:p>
  </w:comment>
  <w:comment w:id="2179" w:author="K.Pustygina" w:date="2018-04-11T09:24:00Z" w:initials="K">
    <w:p w14:paraId="607204CC" w14:textId="50A2644F" w:rsidR="006426BA" w:rsidRDefault="006426BA">
      <w:pPr>
        <w:pStyle w:val="aa"/>
      </w:pPr>
      <w:r>
        <w:rPr>
          <w:rStyle w:val="a9"/>
        </w:rPr>
        <w:annotationRef/>
      </w:r>
      <w:r>
        <w:t>Принято</w:t>
      </w:r>
    </w:p>
  </w:comment>
  <w:comment w:id="2181" w:author="Berishvili Irakliy" w:date="2018-04-10T15:16:00Z" w:initials="BI">
    <w:p w14:paraId="795B09E3" w14:textId="77777777" w:rsidR="006426BA" w:rsidRDefault="006426BA">
      <w:pPr>
        <w:pStyle w:val="aa"/>
      </w:pPr>
      <w:r>
        <w:rPr>
          <w:rStyle w:val="a9"/>
        </w:rPr>
        <w:annotationRef/>
      </w:r>
      <w:r>
        <w:t xml:space="preserve">Ксюша, тут </w:t>
      </w:r>
      <w:proofErr w:type="gramStart"/>
      <w:r>
        <w:t>кажется</w:t>
      </w:r>
      <w:proofErr w:type="gramEnd"/>
      <w:r>
        <w:t xml:space="preserve"> ты немного промахнулась с именами таблиц.</w:t>
      </w:r>
    </w:p>
    <w:p w14:paraId="43A460E4" w14:textId="77777777" w:rsidR="006426BA" w:rsidRDefault="006426BA">
      <w:pPr>
        <w:pStyle w:val="aa"/>
      </w:pPr>
      <w:r>
        <w:t>Сделаю так, с твоего согласия.</w:t>
      </w:r>
    </w:p>
    <w:p w14:paraId="5ECF69DC" w14:textId="5FB4C4F4" w:rsidR="006426BA" w:rsidRPr="006F5B54" w:rsidRDefault="006426BA">
      <w:pPr>
        <w:pStyle w:val="aa"/>
      </w:pPr>
      <w:r>
        <w:t xml:space="preserve">После выгрузки данных и сохранения файла с данными буду удалять </w:t>
      </w:r>
      <w:proofErr w:type="gramStart"/>
      <w:r>
        <w:t>записи</w:t>
      </w:r>
      <w:proofErr w:type="gramEnd"/>
      <w:r>
        <w:t xml:space="preserve"> в </w:t>
      </w:r>
      <w:r>
        <w:rPr>
          <w:lang w:val="en-US"/>
        </w:rPr>
        <w:t>CRM</w:t>
      </w:r>
      <w:r w:rsidRPr="006F5B54">
        <w:t xml:space="preserve"> </w:t>
      </w:r>
      <w:r>
        <w:t xml:space="preserve">у </w:t>
      </w:r>
      <w:proofErr w:type="gramStart"/>
      <w:r>
        <w:t>которых</w:t>
      </w:r>
      <w:proofErr w:type="gramEnd"/>
      <w:r>
        <w:t xml:space="preserve"> в поле «срез данных выполнен» указано значение «Да»</w:t>
      </w:r>
    </w:p>
  </w:comment>
  <w:comment w:id="2182" w:author="K.Pustygina" w:date="2018-04-16T14:39:00Z" w:initials="K">
    <w:p w14:paraId="724470CE" w14:textId="4AF76ACB" w:rsidR="006426BA" w:rsidRDefault="006426BA">
      <w:pPr>
        <w:pStyle w:val="aa"/>
      </w:pPr>
      <w:r>
        <w:rPr>
          <w:rStyle w:val="a9"/>
        </w:rPr>
        <w:annotationRef/>
      </w:r>
      <w:r>
        <w:t>принято</w:t>
      </w:r>
    </w:p>
  </w:comment>
  <w:comment w:id="2203" w:author="Berishvili Irakliy" w:date="2018-04-10T15:18:00Z" w:initials="BI">
    <w:p w14:paraId="4D323E3B" w14:textId="75C2BAC6" w:rsidR="006426BA" w:rsidRDefault="006426BA">
      <w:pPr>
        <w:pStyle w:val="aa"/>
      </w:pPr>
      <w:r>
        <w:rPr>
          <w:rStyle w:val="a9"/>
        </w:rPr>
        <w:annotationRef/>
      </w:r>
      <w:r>
        <w:t xml:space="preserve">Из-за изменения технологии формирования данных, выгрузка либо будет </w:t>
      </w:r>
      <w:proofErr w:type="gramStart"/>
      <w:r>
        <w:t>производиться целиком, либо не будет выполняться совсем и письмо</w:t>
      </w:r>
      <w:proofErr w:type="gramEnd"/>
      <w:r>
        <w:t xml:space="preserve"> будет отправляться с текстом ошибки без перечисления невыгруженных данных.</w:t>
      </w:r>
    </w:p>
  </w:comment>
  <w:comment w:id="2204" w:author="K.Pustygina" w:date="2018-04-16T14:44:00Z" w:initials="K">
    <w:p w14:paraId="786C038B" w14:textId="027674A5" w:rsidR="006426BA" w:rsidRDefault="006426BA">
      <w:pPr>
        <w:pStyle w:val="aa"/>
      </w:pPr>
      <w:r>
        <w:rPr>
          <w:rStyle w:val="a9"/>
        </w:rPr>
        <w:annotationRef/>
      </w:r>
      <w:r>
        <w:t>принято</w:t>
      </w:r>
    </w:p>
  </w:comment>
  <w:comment w:id="2233" w:author="K.Pustygina" w:date="2018-04-11T09:21:00Z" w:initials="K">
    <w:p w14:paraId="45FCAFF4" w14:textId="77777777" w:rsidR="006426BA" w:rsidRPr="00755AC1" w:rsidRDefault="006426BA">
      <w:pPr>
        <w:pStyle w:val="aa"/>
      </w:pPr>
      <w:r>
        <w:rPr>
          <w:rStyle w:val="a9"/>
        </w:rPr>
        <w:annotationRef/>
      </w:r>
      <w:r>
        <w:t xml:space="preserve">У вас </w:t>
      </w:r>
      <w:proofErr w:type="gramStart"/>
      <w:r>
        <w:t>здесь</w:t>
      </w:r>
      <w:proofErr w:type="gramEnd"/>
      <w:r>
        <w:t xml:space="preserve"> почему то смещение на одно поле. Поправила, прошу еще раз проверить имена тегов для первых 3-х полей</w:t>
      </w:r>
    </w:p>
    <w:p w14:paraId="03DA0CB7" w14:textId="1134E5C0" w:rsidR="006426BA" w:rsidRPr="003E7019" w:rsidRDefault="006426BA">
      <w:pPr>
        <w:pStyle w:val="aa"/>
      </w:pPr>
      <w:r>
        <w:t>Также внесла несколько правок в имена полей, были обнаружены ошибки</w:t>
      </w:r>
    </w:p>
  </w:comment>
  <w:comment w:id="2234" w:author="Vilkova Olga" w:date="2018-04-17T11:03:00Z" w:initials="VO">
    <w:p w14:paraId="2CF9A59A" w14:textId="01658E4E" w:rsidR="006426BA" w:rsidRDefault="006426BA">
      <w:pPr>
        <w:pStyle w:val="aa"/>
      </w:pPr>
      <w:r>
        <w:rPr>
          <w:rStyle w:val="a9"/>
        </w:rPr>
        <w:annotationRef/>
      </w:r>
      <w:r>
        <w:t>Спасибо, поправила!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AE06802" w15:done="0"/>
  <w15:commentEx w15:paraId="1004EEEC" w15:done="0"/>
  <w15:commentEx w15:paraId="5289D8F0" w15:done="0"/>
  <w15:commentEx w15:paraId="6301DF48" w15:done="0"/>
  <w15:commentEx w15:paraId="3364C7C3" w15:done="0"/>
  <w15:commentEx w15:paraId="724CDC7E" w15:done="0"/>
  <w15:commentEx w15:paraId="5ECF69DC" w15:done="0"/>
  <w15:commentEx w15:paraId="4D323E3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F79889" w14:textId="77777777" w:rsidR="00532C10" w:rsidRDefault="00532C10" w:rsidP="00FF3D29">
      <w:pPr>
        <w:spacing w:after="0" w:line="240" w:lineRule="auto"/>
      </w:pPr>
      <w:r>
        <w:separator/>
      </w:r>
    </w:p>
  </w:endnote>
  <w:endnote w:type="continuationSeparator" w:id="0">
    <w:p w14:paraId="304E3011" w14:textId="77777777" w:rsidR="00532C10" w:rsidRDefault="00532C10" w:rsidP="00FF3D29">
      <w:pPr>
        <w:spacing w:after="0" w:line="240" w:lineRule="auto"/>
      </w:pPr>
      <w:r>
        <w:continuationSeparator/>
      </w:r>
    </w:p>
  </w:endnote>
  <w:endnote w:type="continuationNotice" w:id="1">
    <w:p w14:paraId="2D9D8025" w14:textId="77777777" w:rsidR="00532C10" w:rsidRDefault="00532C10">
      <w:pPr>
        <w:spacing w:after="0" w:line="240" w:lineRule="auto"/>
      </w:pPr>
    </w:p>
  </w:endnote>
  <w:endnote w:id="2">
    <w:p w14:paraId="1C94D41F" w14:textId="3D46F1D0" w:rsidR="00635B91" w:rsidRPr="00695849" w:rsidRDefault="00635B91">
      <w:pPr>
        <w:pStyle w:val="aff0"/>
        <w:rPr>
          <w:lang w:val="en-US"/>
          <w:rPrChange w:id="1526" w:author="Vilkova Olga" w:date="2018-04-17T11:05:00Z">
            <w:rPr/>
          </w:rPrChange>
        </w:rPr>
      </w:pPr>
      <w:ins w:id="1527" w:author="Vilkova Olga" w:date="2018-04-17T11:05:00Z">
        <w:r>
          <w:rPr>
            <w:rStyle w:val="aff2"/>
          </w:rPr>
          <w:endnoteRef/>
        </w:r>
        <w:r>
          <w:t xml:space="preserve"> </w:t>
        </w:r>
        <w:r>
          <w:rPr>
            <w:lang w:val="en-US"/>
          </w:rPr>
          <w:t>c</w:t>
        </w:r>
      </w:ins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87329320"/>
      <w:docPartObj>
        <w:docPartGallery w:val="Page Numbers (Bottom of Page)"/>
        <w:docPartUnique/>
      </w:docPartObj>
    </w:sdtPr>
    <w:sdtContent>
      <w:p w14:paraId="5A783D10" w14:textId="77777777" w:rsidR="006426BA" w:rsidRDefault="006426BA">
        <w:pPr>
          <w:pStyle w:val="a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5B91">
          <w:rPr>
            <w:noProof/>
          </w:rPr>
          <w:t>10</w:t>
        </w:r>
        <w:r>
          <w:fldChar w:fldCharType="end"/>
        </w:r>
      </w:p>
    </w:sdtContent>
  </w:sdt>
  <w:p w14:paraId="51CB66ED" w14:textId="77777777" w:rsidR="006426BA" w:rsidRDefault="006426BA">
    <w:pPr>
      <w:pStyle w:val="af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AF5E91" w14:textId="77777777" w:rsidR="00532C10" w:rsidRDefault="00532C10" w:rsidP="00FF3D29">
      <w:pPr>
        <w:spacing w:after="0" w:line="240" w:lineRule="auto"/>
      </w:pPr>
      <w:r>
        <w:separator/>
      </w:r>
    </w:p>
  </w:footnote>
  <w:footnote w:type="continuationSeparator" w:id="0">
    <w:p w14:paraId="0E58B558" w14:textId="77777777" w:rsidR="00532C10" w:rsidRDefault="00532C10" w:rsidP="00FF3D29">
      <w:pPr>
        <w:spacing w:after="0" w:line="240" w:lineRule="auto"/>
      </w:pPr>
      <w:r>
        <w:continuationSeparator/>
      </w:r>
    </w:p>
  </w:footnote>
  <w:footnote w:type="continuationNotice" w:id="1">
    <w:p w14:paraId="18C06C9B" w14:textId="77777777" w:rsidR="00532C10" w:rsidRDefault="00532C10">
      <w:pPr>
        <w:spacing w:after="0" w:line="240" w:lineRule="auto"/>
      </w:pPr>
    </w:p>
  </w:footnote>
  <w:footnote w:id="2">
    <w:p w14:paraId="4C2B2B93" w14:textId="77777777" w:rsidR="006426BA" w:rsidRDefault="006426BA" w:rsidP="00985A38">
      <w:pPr>
        <w:pStyle w:val="afb"/>
      </w:pPr>
      <w:r>
        <w:rPr>
          <w:rStyle w:val="afd"/>
        </w:rPr>
        <w:footnoteRef/>
      </w:r>
      <w:r>
        <w:t xml:space="preserve"> Здесь и далее – «сделка-на-рассмотрении».</w:t>
      </w:r>
    </w:p>
  </w:footnote>
  <w:footnote w:id="3">
    <w:p w14:paraId="1A8A3DC2" w14:textId="7906B7A8" w:rsidR="006426BA" w:rsidRPr="00E83242" w:rsidRDefault="006426BA">
      <w:pPr>
        <w:pStyle w:val="afb"/>
      </w:pPr>
      <w:r>
        <w:rPr>
          <w:rStyle w:val="afd"/>
        </w:rPr>
        <w:footnoteRef/>
      </w:r>
      <w:r>
        <w:t xml:space="preserve"> </w:t>
      </w:r>
      <w:proofErr w:type="gramStart"/>
      <w:r>
        <w:t>В этом и последующих скриншотах доработки по «Воронке продаж» не представлены.</w:t>
      </w:r>
      <w:proofErr w:type="gramEnd"/>
      <w:r>
        <w:t xml:space="preserve"> Иллюстрации выполняют инструктирующую функцию для пользователя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6EEFDB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D9E16C0"/>
    <w:multiLevelType w:val="hybridMultilevel"/>
    <w:tmpl w:val="1040CD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C3FAC"/>
    <w:multiLevelType w:val="multilevel"/>
    <w:tmpl w:val="AF8408F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10734C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2BB398E"/>
    <w:multiLevelType w:val="hybridMultilevel"/>
    <w:tmpl w:val="008C5A6A"/>
    <w:lvl w:ilvl="0" w:tplc="7C4258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5E3192"/>
    <w:multiLevelType w:val="hybridMultilevel"/>
    <w:tmpl w:val="F95E3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7052C1"/>
    <w:multiLevelType w:val="hybridMultilevel"/>
    <w:tmpl w:val="3244B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0D6B3D"/>
    <w:multiLevelType w:val="hybridMultilevel"/>
    <w:tmpl w:val="9C0277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303795"/>
    <w:multiLevelType w:val="hybridMultilevel"/>
    <w:tmpl w:val="1F347A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133CB7"/>
    <w:multiLevelType w:val="hybridMultilevel"/>
    <w:tmpl w:val="E2929D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482948"/>
    <w:multiLevelType w:val="hybridMultilevel"/>
    <w:tmpl w:val="F174720A"/>
    <w:lvl w:ilvl="0" w:tplc="041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1">
    <w:nsid w:val="368B37CE"/>
    <w:multiLevelType w:val="hybridMultilevel"/>
    <w:tmpl w:val="2B3CF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277475"/>
    <w:multiLevelType w:val="hybridMultilevel"/>
    <w:tmpl w:val="EA5A2F2A"/>
    <w:lvl w:ilvl="0" w:tplc="7C42581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D5B7CE6"/>
    <w:multiLevelType w:val="hybridMultilevel"/>
    <w:tmpl w:val="566601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3F07D7"/>
    <w:multiLevelType w:val="hybridMultilevel"/>
    <w:tmpl w:val="B68E0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091EC4"/>
    <w:multiLevelType w:val="hybridMultilevel"/>
    <w:tmpl w:val="E59C1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CB631B"/>
    <w:multiLevelType w:val="hybridMultilevel"/>
    <w:tmpl w:val="A94C7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184390"/>
    <w:multiLevelType w:val="hybridMultilevel"/>
    <w:tmpl w:val="D24434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B90CED"/>
    <w:multiLevelType w:val="hybridMultilevel"/>
    <w:tmpl w:val="42EA6A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BA2477"/>
    <w:multiLevelType w:val="hybridMultilevel"/>
    <w:tmpl w:val="E9725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6C2A3B"/>
    <w:multiLevelType w:val="hybridMultilevel"/>
    <w:tmpl w:val="E9725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9D61C7"/>
    <w:multiLevelType w:val="hybridMultilevel"/>
    <w:tmpl w:val="5A3291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B20042"/>
    <w:multiLevelType w:val="hybridMultilevel"/>
    <w:tmpl w:val="2C6A3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733DD8"/>
    <w:multiLevelType w:val="hybridMultilevel"/>
    <w:tmpl w:val="9B347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4D4915"/>
    <w:multiLevelType w:val="hybridMultilevel"/>
    <w:tmpl w:val="C7CED39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73124DDA"/>
    <w:multiLevelType w:val="hybridMultilevel"/>
    <w:tmpl w:val="B9D805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771C4EF7"/>
    <w:multiLevelType w:val="multilevel"/>
    <w:tmpl w:val="92EE17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74F6E31"/>
    <w:multiLevelType w:val="hybridMultilevel"/>
    <w:tmpl w:val="36CCBB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F3E434B"/>
    <w:multiLevelType w:val="hybridMultilevel"/>
    <w:tmpl w:val="A3B041D6"/>
    <w:lvl w:ilvl="0" w:tplc="04190001">
      <w:start w:val="1"/>
      <w:numFmt w:val="bullet"/>
      <w:lvlText w:val=""/>
      <w:lvlJc w:val="left"/>
      <w:pPr>
        <w:ind w:left="1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3"/>
  </w:num>
  <w:num w:numId="3">
    <w:abstractNumId w:val="28"/>
  </w:num>
  <w:num w:numId="4">
    <w:abstractNumId w:val="7"/>
  </w:num>
  <w:num w:numId="5">
    <w:abstractNumId w:val="5"/>
  </w:num>
  <w:num w:numId="6">
    <w:abstractNumId w:val="0"/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4"/>
  </w:num>
  <w:num w:numId="10">
    <w:abstractNumId w:val="26"/>
  </w:num>
  <w:num w:numId="11">
    <w:abstractNumId w:val="24"/>
  </w:num>
  <w:num w:numId="12">
    <w:abstractNumId w:val="17"/>
  </w:num>
  <w:num w:numId="13">
    <w:abstractNumId w:val="15"/>
  </w:num>
  <w:num w:numId="14">
    <w:abstractNumId w:val="25"/>
  </w:num>
  <w:num w:numId="15">
    <w:abstractNumId w:val="27"/>
  </w:num>
  <w:num w:numId="16">
    <w:abstractNumId w:val="10"/>
  </w:num>
  <w:num w:numId="17">
    <w:abstractNumId w:val="11"/>
  </w:num>
  <w:num w:numId="18">
    <w:abstractNumId w:val="8"/>
  </w:num>
  <w:num w:numId="19">
    <w:abstractNumId w:val="6"/>
  </w:num>
  <w:num w:numId="20">
    <w:abstractNumId w:val="20"/>
  </w:num>
  <w:num w:numId="21">
    <w:abstractNumId w:val="2"/>
  </w:num>
  <w:num w:numId="22">
    <w:abstractNumId w:val="16"/>
  </w:num>
  <w:num w:numId="23">
    <w:abstractNumId w:val="19"/>
  </w:num>
  <w:num w:numId="24">
    <w:abstractNumId w:val="4"/>
  </w:num>
  <w:num w:numId="25">
    <w:abstractNumId w:val="18"/>
  </w:num>
  <w:num w:numId="26">
    <w:abstractNumId w:val="12"/>
  </w:num>
  <w:num w:numId="27">
    <w:abstractNumId w:val="22"/>
  </w:num>
  <w:num w:numId="28">
    <w:abstractNumId w:val="3"/>
  </w:num>
  <w:num w:numId="29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erishvili Irakliy">
    <w15:presenceInfo w15:providerId="AD" w15:userId="S-1-5-21-3313882683-53404144-424669226-42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CE0"/>
    <w:rsid w:val="000166A5"/>
    <w:rsid w:val="0001725C"/>
    <w:rsid w:val="0002728F"/>
    <w:rsid w:val="00040B5B"/>
    <w:rsid w:val="00041F79"/>
    <w:rsid w:val="00045798"/>
    <w:rsid w:val="0005037D"/>
    <w:rsid w:val="00054363"/>
    <w:rsid w:val="00056F0F"/>
    <w:rsid w:val="000574FB"/>
    <w:rsid w:val="00057CBB"/>
    <w:rsid w:val="0006251C"/>
    <w:rsid w:val="00064043"/>
    <w:rsid w:val="00065BA0"/>
    <w:rsid w:val="00066138"/>
    <w:rsid w:val="000672DE"/>
    <w:rsid w:val="0007380C"/>
    <w:rsid w:val="00075283"/>
    <w:rsid w:val="00076B8A"/>
    <w:rsid w:val="00081C87"/>
    <w:rsid w:val="00084866"/>
    <w:rsid w:val="00093F5E"/>
    <w:rsid w:val="000946CE"/>
    <w:rsid w:val="000973C3"/>
    <w:rsid w:val="000A4A6C"/>
    <w:rsid w:val="000B1943"/>
    <w:rsid w:val="000B7104"/>
    <w:rsid w:val="000C0CA8"/>
    <w:rsid w:val="000C2892"/>
    <w:rsid w:val="000C79CA"/>
    <w:rsid w:val="000D392A"/>
    <w:rsid w:val="000D61D3"/>
    <w:rsid w:val="000D7F3F"/>
    <w:rsid w:val="000E5EAE"/>
    <w:rsid w:val="000F0CEC"/>
    <w:rsid w:val="000F3E29"/>
    <w:rsid w:val="000F4071"/>
    <w:rsid w:val="000F5563"/>
    <w:rsid w:val="00106F0C"/>
    <w:rsid w:val="001108E1"/>
    <w:rsid w:val="001173C1"/>
    <w:rsid w:val="00117D1A"/>
    <w:rsid w:val="00120BA5"/>
    <w:rsid w:val="001212F9"/>
    <w:rsid w:val="00122062"/>
    <w:rsid w:val="00124531"/>
    <w:rsid w:val="0013721D"/>
    <w:rsid w:val="00140FAD"/>
    <w:rsid w:val="001420C8"/>
    <w:rsid w:val="0014283E"/>
    <w:rsid w:val="00144130"/>
    <w:rsid w:val="001442BC"/>
    <w:rsid w:val="00147EF2"/>
    <w:rsid w:val="001506D1"/>
    <w:rsid w:val="00155F2C"/>
    <w:rsid w:val="00156C6A"/>
    <w:rsid w:val="00162B83"/>
    <w:rsid w:val="00167505"/>
    <w:rsid w:val="00173F7F"/>
    <w:rsid w:val="00181014"/>
    <w:rsid w:val="00187315"/>
    <w:rsid w:val="00197A02"/>
    <w:rsid w:val="001A6570"/>
    <w:rsid w:val="001A7203"/>
    <w:rsid w:val="001B0B6F"/>
    <w:rsid w:val="001D792D"/>
    <w:rsid w:val="001E1F4C"/>
    <w:rsid w:val="001E370B"/>
    <w:rsid w:val="001F022A"/>
    <w:rsid w:val="001F7CAF"/>
    <w:rsid w:val="00202467"/>
    <w:rsid w:val="00211B7C"/>
    <w:rsid w:val="00213DFF"/>
    <w:rsid w:val="00217FE8"/>
    <w:rsid w:val="00220713"/>
    <w:rsid w:val="00225193"/>
    <w:rsid w:val="00227C8E"/>
    <w:rsid w:val="00240847"/>
    <w:rsid w:val="00241C86"/>
    <w:rsid w:val="00241DAA"/>
    <w:rsid w:val="00246C13"/>
    <w:rsid w:val="00251899"/>
    <w:rsid w:val="00254342"/>
    <w:rsid w:val="00265977"/>
    <w:rsid w:val="0027018E"/>
    <w:rsid w:val="00270DAC"/>
    <w:rsid w:val="00274BD4"/>
    <w:rsid w:val="002813AE"/>
    <w:rsid w:val="0029080E"/>
    <w:rsid w:val="00291DB9"/>
    <w:rsid w:val="002D0C7B"/>
    <w:rsid w:val="002D1559"/>
    <w:rsid w:val="002D5C15"/>
    <w:rsid w:val="002D637E"/>
    <w:rsid w:val="002D70A4"/>
    <w:rsid w:val="002F06C9"/>
    <w:rsid w:val="002F7B7D"/>
    <w:rsid w:val="003018F4"/>
    <w:rsid w:val="003044D6"/>
    <w:rsid w:val="0030684F"/>
    <w:rsid w:val="00312CB4"/>
    <w:rsid w:val="00327D16"/>
    <w:rsid w:val="00337250"/>
    <w:rsid w:val="003446CF"/>
    <w:rsid w:val="00356387"/>
    <w:rsid w:val="00360E57"/>
    <w:rsid w:val="00370AE2"/>
    <w:rsid w:val="00370E80"/>
    <w:rsid w:val="00371C26"/>
    <w:rsid w:val="00374F23"/>
    <w:rsid w:val="00383583"/>
    <w:rsid w:val="00385811"/>
    <w:rsid w:val="00385A4B"/>
    <w:rsid w:val="003869FF"/>
    <w:rsid w:val="00392B50"/>
    <w:rsid w:val="003951D3"/>
    <w:rsid w:val="00396F13"/>
    <w:rsid w:val="003A2BB3"/>
    <w:rsid w:val="003A65DB"/>
    <w:rsid w:val="003B2195"/>
    <w:rsid w:val="003B35EB"/>
    <w:rsid w:val="003C0268"/>
    <w:rsid w:val="003C02CB"/>
    <w:rsid w:val="003C0A5B"/>
    <w:rsid w:val="003C5BEE"/>
    <w:rsid w:val="003C6483"/>
    <w:rsid w:val="003D1CE0"/>
    <w:rsid w:val="003D4794"/>
    <w:rsid w:val="003E3313"/>
    <w:rsid w:val="003E3337"/>
    <w:rsid w:val="003E7019"/>
    <w:rsid w:val="003F7373"/>
    <w:rsid w:val="00400FAD"/>
    <w:rsid w:val="004031FC"/>
    <w:rsid w:val="00411CEC"/>
    <w:rsid w:val="0041504F"/>
    <w:rsid w:val="00415C1F"/>
    <w:rsid w:val="00415E2B"/>
    <w:rsid w:val="00420CBF"/>
    <w:rsid w:val="00421309"/>
    <w:rsid w:val="004243D4"/>
    <w:rsid w:val="004375A7"/>
    <w:rsid w:val="00437921"/>
    <w:rsid w:val="00440994"/>
    <w:rsid w:val="00440C0E"/>
    <w:rsid w:val="00440F81"/>
    <w:rsid w:val="00442149"/>
    <w:rsid w:val="004435E6"/>
    <w:rsid w:val="00443748"/>
    <w:rsid w:val="0045002A"/>
    <w:rsid w:val="004538EC"/>
    <w:rsid w:val="00453C9E"/>
    <w:rsid w:val="0045772E"/>
    <w:rsid w:val="0047067B"/>
    <w:rsid w:val="004723EF"/>
    <w:rsid w:val="00474111"/>
    <w:rsid w:val="004848F5"/>
    <w:rsid w:val="00484BD9"/>
    <w:rsid w:val="00497ED5"/>
    <w:rsid w:val="004A421D"/>
    <w:rsid w:val="004C21D7"/>
    <w:rsid w:val="004C58E9"/>
    <w:rsid w:val="004D2E7D"/>
    <w:rsid w:val="004D4398"/>
    <w:rsid w:val="004E119C"/>
    <w:rsid w:val="004E21F5"/>
    <w:rsid w:val="004F7086"/>
    <w:rsid w:val="004F74A9"/>
    <w:rsid w:val="00502E2A"/>
    <w:rsid w:val="0050403E"/>
    <w:rsid w:val="00506047"/>
    <w:rsid w:val="00507674"/>
    <w:rsid w:val="0051094B"/>
    <w:rsid w:val="0051204B"/>
    <w:rsid w:val="00515592"/>
    <w:rsid w:val="005209E6"/>
    <w:rsid w:val="00526EA9"/>
    <w:rsid w:val="00532C10"/>
    <w:rsid w:val="005343DA"/>
    <w:rsid w:val="0053471F"/>
    <w:rsid w:val="005357BB"/>
    <w:rsid w:val="0054169F"/>
    <w:rsid w:val="00542F62"/>
    <w:rsid w:val="005441AF"/>
    <w:rsid w:val="00546ABC"/>
    <w:rsid w:val="00547ECE"/>
    <w:rsid w:val="005525A6"/>
    <w:rsid w:val="00552A06"/>
    <w:rsid w:val="00552CF8"/>
    <w:rsid w:val="00561EFA"/>
    <w:rsid w:val="0056245E"/>
    <w:rsid w:val="00562EF7"/>
    <w:rsid w:val="0056334D"/>
    <w:rsid w:val="00563EFC"/>
    <w:rsid w:val="00565F38"/>
    <w:rsid w:val="00566ACB"/>
    <w:rsid w:val="00570071"/>
    <w:rsid w:val="00576F35"/>
    <w:rsid w:val="00580509"/>
    <w:rsid w:val="00582847"/>
    <w:rsid w:val="00586C5A"/>
    <w:rsid w:val="00586F99"/>
    <w:rsid w:val="005926A1"/>
    <w:rsid w:val="00594560"/>
    <w:rsid w:val="005A4A23"/>
    <w:rsid w:val="005A55CF"/>
    <w:rsid w:val="005A6BFA"/>
    <w:rsid w:val="005B782F"/>
    <w:rsid w:val="005C0A64"/>
    <w:rsid w:val="005C61BF"/>
    <w:rsid w:val="005D00EB"/>
    <w:rsid w:val="005D2C89"/>
    <w:rsid w:val="005D3077"/>
    <w:rsid w:val="005D369B"/>
    <w:rsid w:val="005E1515"/>
    <w:rsid w:val="005E218C"/>
    <w:rsid w:val="00605127"/>
    <w:rsid w:val="00607C8C"/>
    <w:rsid w:val="00611A48"/>
    <w:rsid w:val="00613154"/>
    <w:rsid w:val="00622C90"/>
    <w:rsid w:val="00625774"/>
    <w:rsid w:val="0063130E"/>
    <w:rsid w:val="006336B3"/>
    <w:rsid w:val="00635B91"/>
    <w:rsid w:val="006375C7"/>
    <w:rsid w:val="006426BA"/>
    <w:rsid w:val="00643DEE"/>
    <w:rsid w:val="006504AB"/>
    <w:rsid w:val="00651A32"/>
    <w:rsid w:val="00652C96"/>
    <w:rsid w:val="00654C92"/>
    <w:rsid w:val="006572AA"/>
    <w:rsid w:val="00657D0F"/>
    <w:rsid w:val="00660151"/>
    <w:rsid w:val="006711D8"/>
    <w:rsid w:val="006752EA"/>
    <w:rsid w:val="00680C2A"/>
    <w:rsid w:val="00682388"/>
    <w:rsid w:val="00684F90"/>
    <w:rsid w:val="0069493D"/>
    <w:rsid w:val="00695849"/>
    <w:rsid w:val="0069748A"/>
    <w:rsid w:val="006A16CF"/>
    <w:rsid w:val="006A6FCE"/>
    <w:rsid w:val="006B0055"/>
    <w:rsid w:val="006B4AC7"/>
    <w:rsid w:val="006B51FA"/>
    <w:rsid w:val="006C2AA3"/>
    <w:rsid w:val="006C5F93"/>
    <w:rsid w:val="006C7E93"/>
    <w:rsid w:val="006D0889"/>
    <w:rsid w:val="006E055B"/>
    <w:rsid w:val="006F5B54"/>
    <w:rsid w:val="00702E9D"/>
    <w:rsid w:val="00704218"/>
    <w:rsid w:val="00717BE8"/>
    <w:rsid w:val="00720D10"/>
    <w:rsid w:val="00724764"/>
    <w:rsid w:val="00733235"/>
    <w:rsid w:val="00733F0E"/>
    <w:rsid w:val="00736757"/>
    <w:rsid w:val="00743879"/>
    <w:rsid w:val="0075553D"/>
    <w:rsid w:val="00755AC1"/>
    <w:rsid w:val="007625A2"/>
    <w:rsid w:val="007666E6"/>
    <w:rsid w:val="007713DF"/>
    <w:rsid w:val="007753AE"/>
    <w:rsid w:val="00785347"/>
    <w:rsid w:val="00790F1C"/>
    <w:rsid w:val="00794CFC"/>
    <w:rsid w:val="00797369"/>
    <w:rsid w:val="007A39F1"/>
    <w:rsid w:val="007B3B3B"/>
    <w:rsid w:val="007C051A"/>
    <w:rsid w:val="007D1442"/>
    <w:rsid w:val="007D2424"/>
    <w:rsid w:val="007D29D8"/>
    <w:rsid w:val="007D5B97"/>
    <w:rsid w:val="007E0E35"/>
    <w:rsid w:val="007E3D50"/>
    <w:rsid w:val="007F6E3E"/>
    <w:rsid w:val="007F7BD7"/>
    <w:rsid w:val="00801A88"/>
    <w:rsid w:val="00810911"/>
    <w:rsid w:val="00812BA8"/>
    <w:rsid w:val="00815C20"/>
    <w:rsid w:val="00826253"/>
    <w:rsid w:val="008266C2"/>
    <w:rsid w:val="008305D0"/>
    <w:rsid w:val="00830C85"/>
    <w:rsid w:val="00832853"/>
    <w:rsid w:val="00835590"/>
    <w:rsid w:val="008453AF"/>
    <w:rsid w:val="00845FA7"/>
    <w:rsid w:val="008526F0"/>
    <w:rsid w:val="0086029B"/>
    <w:rsid w:val="0086220F"/>
    <w:rsid w:val="008631E0"/>
    <w:rsid w:val="00867032"/>
    <w:rsid w:val="00877233"/>
    <w:rsid w:val="00883474"/>
    <w:rsid w:val="008860FE"/>
    <w:rsid w:val="00891E53"/>
    <w:rsid w:val="008954D1"/>
    <w:rsid w:val="008A0CF5"/>
    <w:rsid w:val="008A7B08"/>
    <w:rsid w:val="008B28A9"/>
    <w:rsid w:val="008C0C1B"/>
    <w:rsid w:val="008C1552"/>
    <w:rsid w:val="008C2010"/>
    <w:rsid w:val="008C393D"/>
    <w:rsid w:val="008C4C26"/>
    <w:rsid w:val="008D57C8"/>
    <w:rsid w:val="008E3293"/>
    <w:rsid w:val="008E51CA"/>
    <w:rsid w:val="008E6FE3"/>
    <w:rsid w:val="008F1E63"/>
    <w:rsid w:val="0090519F"/>
    <w:rsid w:val="00906225"/>
    <w:rsid w:val="009115E8"/>
    <w:rsid w:val="0091292C"/>
    <w:rsid w:val="00914552"/>
    <w:rsid w:val="009165A9"/>
    <w:rsid w:val="00917AE7"/>
    <w:rsid w:val="00917D81"/>
    <w:rsid w:val="0092092B"/>
    <w:rsid w:val="00921860"/>
    <w:rsid w:val="00925902"/>
    <w:rsid w:val="0092624A"/>
    <w:rsid w:val="009275AC"/>
    <w:rsid w:val="00931AFB"/>
    <w:rsid w:val="009339F0"/>
    <w:rsid w:val="00934822"/>
    <w:rsid w:val="00934A99"/>
    <w:rsid w:val="00937A86"/>
    <w:rsid w:val="0094147A"/>
    <w:rsid w:val="00941505"/>
    <w:rsid w:val="00943EB9"/>
    <w:rsid w:val="00945140"/>
    <w:rsid w:val="009452D4"/>
    <w:rsid w:val="009467E0"/>
    <w:rsid w:val="0094707E"/>
    <w:rsid w:val="00957E5F"/>
    <w:rsid w:val="00960409"/>
    <w:rsid w:val="0096208F"/>
    <w:rsid w:val="009709B1"/>
    <w:rsid w:val="00980EBE"/>
    <w:rsid w:val="00985A38"/>
    <w:rsid w:val="00996C1F"/>
    <w:rsid w:val="009979B9"/>
    <w:rsid w:val="009A4F95"/>
    <w:rsid w:val="009B2D34"/>
    <w:rsid w:val="009B4B7F"/>
    <w:rsid w:val="009B6A8D"/>
    <w:rsid w:val="009C2C89"/>
    <w:rsid w:val="009C7056"/>
    <w:rsid w:val="009D0719"/>
    <w:rsid w:val="009D269C"/>
    <w:rsid w:val="009D7501"/>
    <w:rsid w:val="009E1BFA"/>
    <w:rsid w:val="009E6F3A"/>
    <w:rsid w:val="009F436C"/>
    <w:rsid w:val="009F6E4B"/>
    <w:rsid w:val="00A01A20"/>
    <w:rsid w:val="00A049F1"/>
    <w:rsid w:val="00A13517"/>
    <w:rsid w:val="00A17778"/>
    <w:rsid w:val="00A2623C"/>
    <w:rsid w:val="00A27CE3"/>
    <w:rsid w:val="00A32866"/>
    <w:rsid w:val="00A34307"/>
    <w:rsid w:val="00A36988"/>
    <w:rsid w:val="00A43965"/>
    <w:rsid w:val="00A43A89"/>
    <w:rsid w:val="00A46974"/>
    <w:rsid w:val="00A5285F"/>
    <w:rsid w:val="00A55679"/>
    <w:rsid w:val="00A621F3"/>
    <w:rsid w:val="00A64D25"/>
    <w:rsid w:val="00A733E8"/>
    <w:rsid w:val="00A739DA"/>
    <w:rsid w:val="00A76F44"/>
    <w:rsid w:val="00A9196F"/>
    <w:rsid w:val="00A94816"/>
    <w:rsid w:val="00AA5E48"/>
    <w:rsid w:val="00AB2D21"/>
    <w:rsid w:val="00AB4AD7"/>
    <w:rsid w:val="00AB6D93"/>
    <w:rsid w:val="00AE0920"/>
    <w:rsid w:val="00AF4F13"/>
    <w:rsid w:val="00AF51A6"/>
    <w:rsid w:val="00AF706B"/>
    <w:rsid w:val="00B1176F"/>
    <w:rsid w:val="00B128CC"/>
    <w:rsid w:val="00B160C0"/>
    <w:rsid w:val="00B251F1"/>
    <w:rsid w:val="00B369E9"/>
    <w:rsid w:val="00B37D14"/>
    <w:rsid w:val="00B400EE"/>
    <w:rsid w:val="00B41927"/>
    <w:rsid w:val="00B4468C"/>
    <w:rsid w:val="00B45D65"/>
    <w:rsid w:val="00B4687C"/>
    <w:rsid w:val="00B5704C"/>
    <w:rsid w:val="00B639CA"/>
    <w:rsid w:val="00B669C4"/>
    <w:rsid w:val="00B7271C"/>
    <w:rsid w:val="00B741B5"/>
    <w:rsid w:val="00B775F5"/>
    <w:rsid w:val="00B819E4"/>
    <w:rsid w:val="00B84799"/>
    <w:rsid w:val="00B84CE6"/>
    <w:rsid w:val="00B91305"/>
    <w:rsid w:val="00B91778"/>
    <w:rsid w:val="00B95DB5"/>
    <w:rsid w:val="00BA2B3C"/>
    <w:rsid w:val="00BA4EC4"/>
    <w:rsid w:val="00BA5499"/>
    <w:rsid w:val="00BB0CC2"/>
    <w:rsid w:val="00BB1559"/>
    <w:rsid w:val="00BB4DB8"/>
    <w:rsid w:val="00BB58BF"/>
    <w:rsid w:val="00BC1FE9"/>
    <w:rsid w:val="00BC30CE"/>
    <w:rsid w:val="00BC3E4B"/>
    <w:rsid w:val="00BC5420"/>
    <w:rsid w:val="00BD1D14"/>
    <w:rsid w:val="00BE1928"/>
    <w:rsid w:val="00BE61B2"/>
    <w:rsid w:val="00BE6B9D"/>
    <w:rsid w:val="00BF0106"/>
    <w:rsid w:val="00BF2065"/>
    <w:rsid w:val="00BF2C9B"/>
    <w:rsid w:val="00BF3301"/>
    <w:rsid w:val="00BF5D79"/>
    <w:rsid w:val="00BF7E76"/>
    <w:rsid w:val="00C02A91"/>
    <w:rsid w:val="00C030C0"/>
    <w:rsid w:val="00C13F16"/>
    <w:rsid w:val="00C20F15"/>
    <w:rsid w:val="00C25546"/>
    <w:rsid w:val="00C3626F"/>
    <w:rsid w:val="00C527AC"/>
    <w:rsid w:val="00C61F85"/>
    <w:rsid w:val="00C62C2F"/>
    <w:rsid w:val="00C63B87"/>
    <w:rsid w:val="00C6737C"/>
    <w:rsid w:val="00C72ECC"/>
    <w:rsid w:val="00C77CE0"/>
    <w:rsid w:val="00C81819"/>
    <w:rsid w:val="00C821D6"/>
    <w:rsid w:val="00C83608"/>
    <w:rsid w:val="00C87C21"/>
    <w:rsid w:val="00CB13BB"/>
    <w:rsid w:val="00CB1A88"/>
    <w:rsid w:val="00CB7A5B"/>
    <w:rsid w:val="00CE0C5A"/>
    <w:rsid w:val="00CF09E7"/>
    <w:rsid w:val="00CF0AB2"/>
    <w:rsid w:val="00CF437D"/>
    <w:rsid w:val="00CF5F35"/>
    <w:rsid w:val="00D05251"/>
    <w:rsid w:val="00D102B6"/>
    <w:rsid w:val="00D11E45"/>
    <w:rsid w:val="00D17C63"/>
    <w:rsid w:val="00D23AE1"/>
    <w:rsid w:val="00D326E9"/>
    <w:rsid w:val="00D33D23"/>
    <w:rsid w:val="00D36401"/>
    <w:rsid w:val="00D40CBB"/>
    <w:rsid w:val="00D40D25"/>
    <w:rsid w:val="00D46AB5"/>
    <w:rsid w:val="00D560E3"/>
    <w:rsid w:val="00D60B29"/>
    <w:rsid w:val="00D614DC"/>
    <w:rsid w:val="00D66BFC"/>
    <w:rsid w:val="00D73FA7"/>
    <w:rsid w:val="00D87456"/>
    <w:rsid w:val="00DA033F"/>
    <w:rsid w:val="00DA157A"/>
    <w:rsid w:val="00DA3976"/>
    <w:rsid w:val="00DB4746"/>
    <w:rsid w:val="00DC2FB3"/>
    <w:rsid w:val="00DC46E9"/>
    <w:rsid w:val="00DC4C72"/>
    <w:rsid w:val="00DD0405"/>
    <w:rsid w:val="00DD041C"/>
    <w:rsid w:val="00DE6B21"/>
    <w:rsid w:val="00DF1BD9"/>
    <w:rsid w:val="00DF2144"/>
    <w:rsid w:val="00DF23A7"/>
    <w:rsid w:val="00DF78E8"/>
    <w:rsid w:val="00E00B81"/>
    <w:rsid w:val="00E02466"/>
    <w:rsid w:val="00E12ACB"/>
    <w:rsid w:val="00E151EF"/>
    <w:rsid w:val="00E17316"/>
    <w:rsid w:val="00E25B8D"/>
    <w:rsid w:val="00E2617F"/>
    <w:rsid w:val="00E322A3"/>
    <w:rsid w:val="00E36D94"/>
    <w:rsid w:val="00E45C1E"/>
    <w:rsid w:val="00E622FB"/>
    <w:rsid w:val="00E62BDB"/>
    <w:rsid w:val="00E7102B"/>
    <w:rsid w:val="00E71522"/>
    <w:rsid w:val="00E77670"/>
    <w:rsid w:val="00E803C9"/>
    <w:rsid w:val="00E81DE1"/>
    <w:rsid w:val="00E82CC9"/>
    <w:rsid w:val="00E83242"/>
    <w:rsid w:val="00E833C3"/>
    <w:rsid w:val="00E9363C"/>
    <w:rsid w:val="00E97A5F"/>
    <w:rsid w:val="00EA5A12"/>
    <w:rsid w:val="00EB30D9"/>
    <w:rsid w:val="00EB41B4"/>
    <w:rsid w:val="00EB478E"/>
    <w:rsid w:val="00EB5D46"/>
    <w:rsid w:val="00EB649C"/>
    <w:rsid w:val="00EB6992"/>
    <w:rsid w:val="00EC3BAB"/>
    <w:rsid w:val="00EC3DF9"/>
    <w:rsid w:val="00EC44E7"/>
    <w:rsid w:val="00EC7099"/>
    <w:rsid w:val="00ED081E"/>
    <w:rsid w:val="00ED19EB"/>
    <w:rsid w:val="00ED3FDB"/>
    <w:rsid w:val="00EE1314"/>
    <w:rsid w:val="00EE1656"/>
    <w:rsid w:val="00F053AF"/>
    <w:rsid w:val="00F14856"/>
    <w:rsid w:val="00F14F5E"/>
    <w:rsid w:val="00F159CF"/>
    <w:rsid w:val="00F172BC"/>
    <w:rsid w:val="00F300CB"/>
    <w:rsid w:val="00F40208"/>
    <w:rsid w:val="00F45EF9"/>
    <w:rsid w:val="00F50DF8"/>
    <w:rsid w:val="00F541B2"/>
    <w:rsid w:val="00F71525"/>
    <w:rsid w:val="00F72917"/>
    <w:rsid w:val="00F834C9"/>
    <w:rsid w:val="00F83864"/>
    <w:rsid w:val="00F83B4B"/>
    <w:rsid w:val="00F951B2"/>
    <w:rsid w:val="00FA748B"/>
    <w:rsid w:val="00FB3DDC"/>
    <w:rsid w:val="00FB3E2B"/>
    <w:rsid w:val="00FC09D7"/>
    <w:rsid w:val="00FC18CA"/>
    <w:rsid w:val="00FE249C"/>
    <w:rsid w:val="00FE5B5E"/>
    <w:rsid w:val="00FF3D29"/>
    <w:rsid w:val="00FF3D43"/>
    <w:rsid w:val="00FF67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D35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17C63"/>
  </w:style>
  <w:style w:type="paragraph" w:styleId="1">
    <w:name w:val="heading 1"/>
    <w:basedOn w:val="a0"/>
    <w:next w:val="a0"/>
    <w:link w:val="10"/>
    <w:uiPriority w:val="9"/>
    <w:qFormat/>
    <w:rsid w:val="00720D10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720D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00F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E21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C77CE0"/>
    <w:pPr>
      <w:ind w:left="720"/>
      <w:contextualSpacing/>
    </w:pPr>
  </w:style>
  <w:style w:type="table" w:styleId="-1">
    <w:name w:val="Light List Accent 1"/>
    <w:basedOn w:val="a2"/>
    <w:uiPriority w:val="61"/>
    <w:rsid w:val="00C77CE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Grid Accent 1"/>
    <w:basedOn w:val="a2"/>
    <w:uiPriority w:val="62"/>
    <w:rsid w:val="00C77CE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6">
    <w:name w:val="Table Grid"/>
    <w:basedOn w:val="a2"/>
    <w:uiPriority w:val="59"/>
    <w:rsid w:val="00562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0"/>
    <w:link w:val="a8"/>
    <w:uiPriority w:val="99"/>
    <w:semiHidden/>
    <w:unhideWhenUsed/>
    <w:rsid w:val="00562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56245E"/>
    <w:rPr>
      <w:rFonts w:ascii="Tahoma" w:hAnsi="Tahoma" w:cs="Tahoma"/>
      <w:sz w:val="16"/>
      <w:szCs w:val="16"/>
    </w:rPr>
  </w:style>
  <w:style w:type="character" w:styleId="a9">
    <w:name w:val="annotation reference"/>
    <w:basedOn w:val="a1"/>
    <w:uiPriority w:val="99"/>
    <w:semiHidden/>
    <w:unhideWhenUsed/>
    <w:rsid w:val="00546ABC"/>
    <w:rPr>
      <w:sz w:val="16"/>
      <w:szCs w:val="16"/>
    </w:rPr>
  </w:style>
  <w:style w:type="paragraph" w:styleId="aa">
    <w:name w:val="annotation text"/>
    <w:basedOn w:val="a0"/>
    <w:link w:val="ab"/>
    <w:uiPriority w:val="99"/>
    <w:unhideWhenUsed/>
    <w:rsid w:val="00546AB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1"/>
    <w:link w:val="aa"/>
    <w:uiPriority w:val="99"/>
    <w:rsid w:val="00546ABC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546AB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546ABC"/>
    <w:rPr>
      <w:b/>
      <w:bCs/>
      <w:sz w:val="20"/>
      <w:szCs w:val="20"/>
    </w:rPr>
  </w:style>
  <w:style w:type="character" w:customStyle="1" w:styleId="10">
    <w:name w:val="Заголовок 1 Знак"/>
    <w:basedOn w:val="a1"/>
    <w:link w:val="1"/>
    <w:uiPriority w:val="9"/>
    <w:rsid w:val="00720D1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e">
    <w:name w:val="Body Text Indent"/>
    <w:basedOn w:val="a0"/>
    <w:link w:val="af"/>
    <w:rsid w:val="00720D10"/>
    <w:pPr>
      <w:widowControl w:val="0"/>
      <w:spacing w:after="0" w:line="240" w:lineRule="auto"/>
      <w:ind w:firstLine="70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">
    <w:name w:val="Основной текст с отступом Знак"/>
    <w:basedOn w:val="a1"/>
    <w:link w:val="ae"/>
    <w:rsid w:val="00720D10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f0">
    <w:name w:val="Title"/>
    <w:basedOn w:val="a0"/>
    <w:next w:val="a0"/>
    <w:link w:val="af1"/>
    <w:uiPriority w:val="10"/>
    <w:qFormat/>
    <w:rsid w:val="00720D10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af1">
    <w:name w:val="Название Знак"/>
    <w:basedOn w:val="a1"/>
    <w:link w:val="af0"/>
    <w:uiPriority w:val="10"/>
    <w:rsid w:val="00720D10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11">
    <w:name w:val="toc 1"/>
    <w:basedOn w:val="a0"/>
    <w:next w:val="a0"/>
    <w:autoRedefine/>
    <w:uiPriority w:val="39"/>
    <w:unhideWhenUsed/>
    <w:qFormat/>
    <w:rsid w:val="00720D10"/>
    <w:pPr>
      <w:spacing w:after="100"/>
    </w:pPr>
    <w:rPr>
      <w:rFonts w:ascii="Times New Roman" w:eastAsia="Calibri" w:hAnsi="Times New Roman" w:cs="Times New Roman"/>
      <w:sz w:val="24"/>
    </w:rPr>
  </w:style>
  <w:style w:type="paragraph" w:styleId="21">
    <w:name w:val="toc 2"/>
    <w:basedOn w:val="a0"/>
    <w:next w:val="a0"/>
    <w:autoRedefine/>
    <w:uiPriority w:val="39"/>
    <w:unhideWhenUsed/>
    <w:qFormat/>
    <w:rsid w:val="00720D10"/>
    <w:pPr>
      <w:spacing w:after="100"/>
      <w:ind w:left="220"/>
    </w:pPr>
    <w:rPr>
      <w:rFonts w:ascii="Times New Roman" w:eastAsia="Calibri" w:hAnsi="Times New Roman" w:cs="Times New Roman"/>
      <w:sz w:val="24"/>
    </w:rPr>
  </w:style>
  <w:style w:type="character" w:styleId="af2">
    <w:name w:val="Hyperlink"/>
    <w:uiPriority w:val="99"/>
    <w:unhideWhenUsed/>
    <w:rsid w:val="00720D10"/>
    <w:rPr>
      <w:color w:val="0000FF"/>
      <w:u w:val="single"/>
    </w:rPr>
  </w:style>
  <w:style w:type="paragraph" w:styleId="af3">
    <w:name w:val="TOC Heading"/>
    <w:basedOn w:val="1"/>
    <w:next w:val="a0"/>
    <w:uiPriority w:val="39"/>
    <w:semiHidden/>
    <w:unhideWhenUsed/>
    <w:qFormat/>
    <w:rsid w:val="00720D10"/>
    <w:pPr>
      <w:outlineLvl w:val="9"/>
    </w:pPr>
  </w:style>
  <w:style w:type="character" w:customStyle="1" w:styleId="20">
    <w:name w:val="Заголовок 2 Знак"/>
    <w:basedOn w:val="a1"/>
    <w:link w:val="2"/>
    <w:uiPriority w:val="9"/>
    <w:rsid w:val="00720D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f4">
    <w:name w:val="Intense Emphasis"/>
    <w:basedOn w:val="a1"/>
    <w:uiPriority w:val="21"/>
    <w:qFormat/>
    <w:rsid w:val="00720D10"/>
    <w:rPr>
      <w:b/>
      <w:bCs/>
      <w:i/>
      <w:iCs/>
      <w:color w:val="4F81BD" w:themeColor="accent1"/>
    </w:rPr>
  </w:style>
  <w:style w:type="paragraph" w:styleId="a">
    <w:name w:val="List Bullet"/>
    <w:basedOn w:val="a0"/>
    <w:uiPriority w:val="99"/>
    <w:unhideWhenUsed/>
    <w:rsid w:val="00040B5B"/>
    <w:pPr>
      <w:numPr>
        <w:numId w:val="6"/>
      </w:numPr>
      <w:contextualSpacing/>
    </w:pPr>
  </w:style>
  <w:style w:type="paragraph" w:styleId="af5">
    <w:name w:val="Revision"/>
    <w:hidden/>
    <w:uiPriority w:val="99"/>
    <w:semiHidden/>
    <w:rsid w:val="00BF0106"/>
    <w:pPr>
      <w:spacing w:after="0" w:line="240" w:lineRule="auto"/>
    </w:pPr>
  </w:style>
  <w:style w:type="character" w:customStyle="1" w:styleId="40">
    <w:name w:val="Заголовок 4 Знак"/>
    <w:basedOn w:val="a1"/>
    <w:link w:val="4"/>
    <w:uiPriority w:val="9"/>
    <w:semiHidden/>
    <w:rsid w:val="005E21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5">
    <w:name w:val="Абзац списка Знак"/>
    <w:link w:val="a4"/>
    <w:uiPriority w:val="34"/>
    <w:locked/>
    <w:rsid w:val="005E218C"/>
  </w:style>
  <w:style w:type="paragraph" w:styleId="af6">
    <w:name w:val="header"/>
    <w:basedOn w:val="a0"/>
    <w:link w:val="af7"/>
    <w:uiPriority w:val="99"/>
    <w:unhideWhenUsed/>
    <w:rsid w:val="00FF3D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1"/>
    <w:link w:val="af6"/>
    <w:uiPriority w:val="99"/>
    <w:rsid w:val="00FF3D29"/>
  </w:style>
  <w:style w:type="paragraph" w:styleId="af8">
    <w:name w:val="footer"/>
    <w:basedOn w:val="a0"/>
    <w:link w:val="af9"/>
    <w:uiPriority w:val="99"/>
    <w:unhideWhenUsed/>
    <w:rsid w:val="00FF3D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1"/>
    <w:link w:val="af8"/>
    <w:uiPriority w:val="99"/>
    <w:rsid w:val="00FF3D29"/>
  </w:style>
  <w:style w:type="character" w:customStyle="1" w:styleId="30">
    <w:name w:val="Заголовок 3 Знак"/>
    <w:basedOn w:val="a1"/>
    <w:link w:val="3"/>
    <w:uiPriority w:val="9"/>
    <w:rsid w:val="00400FA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a">
    <w:name w:val="caption"/>
    <w:basedOn w:val="a0"/>
    <w:next w:val="a0"/>
    <w:uiPriority w:val="35"/>
    <w:unhideWhenUsed/>
    <w:qFormat/>
    <w:rsid w:val="00E45C1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b">
    <w:name w:val="footnote text"/>
    <w:basedOn w:val="a0"/>
    <w:link w:val="afc"/>
    <w:uiPriority w:val="99"/>
    <w:semiHidden/>
    <w:unhideWhenUsed/>
    <w:rsid w:val="00985A38"/>
    <w:pPr>
      <w:spacing w:after="0" w:line="240" w:lineRule="auto"/>
    </w:pPr>
    <w:rPr>
      <w:sz w:val="20"/>
      <w:szCs w:val="20"/>
    </w:rPr>
  </w:style>
  <w:style w:type="character" w:customStyle="1" w:styleId="afc">
    <w:name w:val="Текст сноски Знак"/>
    <w:basedOn w:val="a1"/>
    <w:link w:val="afb"/>
    <w:uiPriority w:val="99"/>
    <w:semiHidden/>
    <w:rsid w:val="00985A38"/>
    <w:rPr>
      <w:sz w:val="20"/>
      <w:szCs w:val="20"/>
    </w:rPr>
  </w:style>
  <w:style w:type="character" w:styleId="afd">
    <w:name w:val="footnote reference"/>
    <w:basedOn w:val="a1"/>
    <w:uiPriority w:val="99"/>
    <w:semiHidden/>
    <w:unhideWhenUsed/>
    <w:rsid w:val="00985A38"/>
    <w:rPr>
      <w:vertAlign w:val="superscript"/>
    </w:rPr>
  </w:style>
  <w:style w:type="paragraph" w:customStyle="1" w:styleId="afe">
    <w:name w:val="Стиль осн"/>
    <w:basedOn w:val="a0"/>
    <w:rsid w:val="00542F62"/>
    <w:pPr>
      <w:spacing w:after="120" w:line="240" w:lineRule="auto"/>
      <w:ind w:firstLine="851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542F62"/>
    <w:pPr>
      <w:spacing w:after="100"/>
      <w:ind w:left="440"/>
    </w:pPr>
  </w:style>
  <w:style w:type="character" w:styleId="aff">
    <w:name w:val="FollowedHyperlink"/>
    <w:basedOn w:val="a1"/>
    <w:uiPriority w:val="99"/>
    <w:semiHidden/>
    <w:unhideWhenUsed/>
    <w:rsid w:val="0056334D"/>
    <w:rPr>
      <w:color w:val="800080" w:themeColor="followedHyperlink"/>
      <w:u w:val="single"/>
    </w:rPr>
  </w:style>
  <w:style w:type="paragraph" w:styleId="aff0">
    <w:name w:val="endnote text"/>
    <w:basedOn w:val="a0"/>
    <w:link w:val="aff1"/>
    <w:uiPriority w:val="99"/>
    <w:semiHidden/>
    <w:unhideWhenUsed/>
    <w:rsid w:val="00695849"/>
    <w:pPr>
      <w:spacing w:after="0" w:line="240" w:lineRule="auto"/>
    </w:pPr>
    <w:rPr>
      <w:sz w:val="20"/>
      <w:szCs w:val="20"/>
    </w:rPr>
  </w:style>
  <w:style w:type="character" w:customStyle="1" w:styleId="aff1">
    <w:name w:val="Текст концевой сноски Знак"/>
    <w:basedOn w:val="a1"/>
    <w:link w:val="aff0"/>
    <w:uiPriority w:val="99"/>
    <w:semiHidden/>
    <w:rsid w:val="00695849"/>
    <w:rPr>
      <w:sz w:val="20"/>
      <w:szCs w:val="20"/>
    </w:rPr>
  </w:style>
  <w:style w:type="character" w:styleId="aff2">
    <w:name w:val="endnote reference"/>
    <w:basedOn w:val="a1"/>
    <w:uiPriority w:val="99"/>
    <w:semiHidden/>
    <w:unhideWhenUsed/>
    <w:rsid w:val="0069584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17C63"/>
  </w:style>
  <w:style w:type="paragraph" w:styleId="1">
    <w:name w:val="heading 1"/>
    <w:basedOn w:val="a0"/>
    <w:next w:val="a0"/>
    <w:link w:val="10"/>
    <w:uiPriority w:val="9"/>
    <w:qFormat/>
    <w:rsid w:val="00720D10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720D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00F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E21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C77CE0"/>
    <w:pPr>
      <w:ind w:left="720"/>
      <w:contextualSpacing/>
    </w:pPr>
  </w:style>
  <w:style w:type="table" w:styleId="-1">
    <w:name w:val="Light List Accent 1"/>
    <w:basedOn w:val="a2"/>
    <w:uiPriority w:val="61"/>
    <w:rsid w:val="00C77CE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Grid Accent 1"/>
    <w:basedOn w:val="a2"/>
    <w:uiPriority w:val="62"/>
    <w:rsid w:val="00C77CE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6">
    <w:name w:val="Table Grid"/>
    <w:basedOn w:val="a2"/>
    <w:uiPriority w:val="59"/>
    <w:rsid w:val="00562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0"/>
    <w:link w:val="a8"/>
    <w:uiPriority w:val="99"/>
    <w:semiHidden/>
    <w:unhideWhenUsed/>
    <w:rsid w:val="00562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56245E"/>
    <w:rPr>
      <w:rFonts w:ascii="Tahoma" w:hAnsi="Tahoma" w:cs="Tahoma"/>
      <w:sz w:val="16"/>
      <w:szCs w:val="16"/>
    </w:rPr>
  </w:style>
  <w:style w:type="character" w:styleId="a9">
    <w:name w:val="annotation reference"/>
    <w:basedOn w:val="a1"/>
    <w:uiPriority w:val="99"/>
    <w:semiHidden/>
    <w:unhideWhenUsed/>
    <w:rsid w:val="00546ABC"/>
    <w:rPr>
      <w:sz w:val="16"/>
      <w:szCs w:val="16"/>
    </w:rPr>
  </w:style>
  <w:style w:type="paragraph" w:styleId="aa">
    <w:name w:val="annotation text"/>
    <w:basedOn w:val="a0"/>
    <w:link w:val="ab"/>
    <w:uiPriority w:val="99"/>
    <w:unhideWhenUsed/>
    <w:rsid w:val="00546AB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1"/>
    <w:link w:val="aa"/>
    <w:uiPriority w:val="99"/>
    <w:rsid w:val="00546ABC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546AB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546ABC"/>
    <w:rPr>
      <w:b/>
      <w:bCs/>
      <w:sz w:val="20"/>
      <w:szCs w:val="20"/>
    </w:rPr>
  </w:style>
  <w:style w:type="character" w:customStyle="1" w:styleId="10">
    <w:name w:val="Заголовок 1 Знак"/>
    <w:basedOn w:val="a1"/>
    <w:link w:val="1"/>
    <w:uiPriority w:val="9"/>
    <w:rsid w:val="00720D1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e">
    <w:name w:val="Body Text Indent"/>
    <w:basedOn w:val="a0"/>
    <w:link w:val="af"/>
    <w:rsid w:val="00720D10"/>
    <w:pPr>
      <w:widowControl w:val="0"/>
      <w:spacing w:after="0" w:line="240" w:lineRule="auto"/>
      <w:ind w:firstLine="70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">
    <w:name w:val="Основной текст с отступом Знак"/>
    <w:basedOn w:val="a1"/>
    <w:link w:val="ae"/>
    <w:rsid w:val="00720D10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f0">
    <w:name w:val="Title"/>
    <w:basedOn w:val="a0"/>
    <w:next w:val="a0"/>
    <w:link w:val="af1"/>
    <w:uiPriority w:val="10"/>
    <w:qFormat/>
    <w:rsid w:val="00720D10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af1">
    <w:name w:val="Название Знак"/>
    <w:basedOn w:val="a1"/>
    <w:link w:val="af0"/>
    <w:uiPriority w:val="10"/>
    <w:rsid w:val="00720D10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11">
    <w:name w:val="toc 1"/>
    <w:basedOn w:val="a0"/>
    <w:next w:val="a0"/>
    <w:autoRedefine/>
    <w:uiPriority w:val="39"/>
    <w:unhideWhenUsed/>
    <w:qFormat/>
    <w:rsid w:val="00720D10"/>
    <w:pPr>
      <w:spacing w:after="100"/>
    </w:pPr>
    <w:rPr>
      <w:rFonts w:ascii="Times New Roman" w:eastAsia="Calibri" w:hAnsi="Times New Roman" w:cs="Times New Roman"/>
      <w:sz w:val="24"/>
    </w:rPr>
  </w:style>
  <w:style w:type="paragraph" w:styleId="21">
    <w:name w:val="toc 2"/>
    <w:basedOn w:val="a0"/>
    <w:next w:val="a0"/>
    <w:autoRedefine/>
    <w:uiPriority w:val="39"/>
    <w:unhideWhenUsed/>
    <w:qFormat/>
    <w:rsid w:val="00720D10"/>
    <w:pPr>
      <w:spacing w:after="100"/>
      <w:ind w:left="220"/>
    </w:pPr>
    <w:rPr>
      <w:rFonts w:ascii="Times New Roman" w:eastAsia="Calibri" w:hAnsi="Times New Roman" w:cs="Times New Roman"/>
      <w:sz w:val="24"/>
    </w:rPr>
  </w:style>
  <w:style w:type="character" w:styleId="af2">
    <w:name w:val="Hyperlink"/>
    <w:uiPriority w:val="99"/>
    <w:unhideWhenUsed/>
    <w:rsid w:val="00720D10"/>
    <w:rPr>
      <w:color w:val="0000FF"/>
      <w:u w:val="single"/>
    </w:rPr>
  </w:style>
  <w:style w:type="paragraph" w:styleId="af3">
    <w:name w:val="TOC Heading"/>
    <w:basedOn w:val="1"/>
    <w:next w:val="a0"/>
    <w:uiPriority w:val="39"/>
    <w:semiHidden/>
    <w:unhideWhenUsed/>
    <w:qFormat/>
    <w:rsid w:val="00720D10"/>
    <w:pPr>
      <w:outlineLvl w:val="9"/>
    </w:pPr>
  </w:style>
  <w:style w:type="character" w:customStyle="1" w:styleId="20">
    <w:name w:val="Заголовок 2 Знак"/>
    <w:basedOn w:val="a1"/>
    <w:link w:val="2"/>
    <w:uiPriority w:val="9"/>
    <w:rsid w:val="00720D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f4">
    <w:name w:val="Intense Emphasis"/>
    <w:basedOn w:val="a1"/>
    <w:uiPriority w:val="21"/>
    <w:qFormat/>
    <w:rsid w:val="00720D10"/>
    <w:rPr>
      <w:b/>
      <w:bCs/>
      <w:i/>
      <w:iCs/>
      <w:color w:val="4F81BD" w:themeColor="accent1"/>
    </w:rPr>
  </w:style>
  <w:style w:type="paragraph" w:styleId="a">
    <w:name w:val="List Bullet"/>
    <w:basedOn w:val="a0"/>
    <w:uiPriority w:val="99"/>
    <w:unhideWhenUsed/>
    <w:rsid w:val="00040B5B"/>
    <w:pPr>
      <w:numPr>
        <w:numId w:val="6"/>
      </w:numPr>
      <w:contextualSpacing/>
    </w:pPr>
  </w:style>
  <w:style w:type="paragraph" w:styleId="af5">
    <w:name w:val="Revision"/>
    <w:hidden/>
    <w:uiPriority w:val="99"/>
    <w:semiHidden/>
    <w:rsid w:val="00BF0106"/>
    <w:pPr>
      <w:spacing w:after="0" w:line="240" w:lineRule="auto"/>
    </w:pPr>
  </w:style>
  <w:style w:type="character" w:customStyle="1" w:styleId="40">
    <w:name w:val="Заголовок 4 Знак"/>
    <w:basedOn w:val="a1"/>
    <w:link w:val="4"/>
    <w:uiPriority w:val="9"/>
    <w:semiHidden/>
    <w:rsid w:val="005E21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5">
    <w:name w:val="Абзац списка Знак"/>
    <w:link w:val="a4"/>
    <w:uiPriority w:val="34"/>
    <w:locked/>
    <w:rsid w:val="005E218C"/>
  </w:style>
  <w:style w:type="paragraph" w:styleId="af6">
    <w:name w:val="header"/>
    <w:basedOn w:val="a0"/>
    <w:link w:val="af7"/>
    <w:uiPriority w:val="99"/>
    <w:unhideWhenUsed/>
    <w:rsid w:val="00FF3D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1"/>
    <w:link w:val="af6"/>
    <w:uiPriority w:val="99"/>
    <w:rsid w:val="00FF3D29"/>
  </w:style>
  <w:style w:type="paragraph" w:styleId="af8">
    <w:name w:val="footer"/>
    <w:basedOn w:val="a0"/>
    <w:link w:val="af9"/>
    <w:uiPriority w:val="99"/>
    <w:unhideWhenUsed/>
    <w:rsid w:val="00FF3D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1"/>
    <w:link w:val="af8"/>
    <w:uiPriority w:val="99"/>
    <w:rsid w:val="00FF3D29"/>
  </w:style>
  <w:style w:type="character" w:customStyle="1" w:styleId="30">
    <w:name w:val="Заголовок 3 Знак"/>
    <w:basedOn w:val="a1"/>
    <w:link w:val="3"/>
    <w:uiPriority w:val="9"/>
    <w:rsid w:val="00400FA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a">
    <w:name w:val="caption"/>
    <w:basedOn w:val="a0"/>
    <w:next w:val="a0"/>
    <w:uiPriority w:val="35"/>
    <w:unhideWhenUsed/>
    <w:qFormat/>
    <w:rsid w:val="00E45C1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b">
    <w:name w:val="footnote text"/>
    <w:basedOn w:val="a0"/>
    <w:link w:val="afc"/>
    <w:uiPriority w:val="99"/>
    <w:semiHidden/>
    <w:unhideWhenUsed/>
    <w:rsid w:val="00985A38"/>
    <w:pPr>
      <w:spacing w:after="0" w:line="240" w:lineRule="auto"/>
    </w:pPr>
    <w:rPr>
      <w:sz w:val="20"/>
      <w:szCs w:val="20"/>
    </w:rPr>
  </w:style>
  <w:style w:type="character" w:customStyle="1" w:styleId="afc">
    <w:name w:val="Текст сноски Знак"/>
    <w:basedOn w:val="a1"/>
    <w:link w:val="afb"/>
    <w:uiPriority w:val="99"/>
    <w:semiHidden/>
    <w:rsid w:val="00985A38"/>
    <w:rPr>
      <w:sz w:val="20"/>
      <w:szCs w:val="20"/>
    </w:rPr>
  </w:style>
  <w:style w:type="character" w:styleId="afd">
    <w:name w:val="footnote reference"/>
    <w:basedOn w:val="a1"/>
    <w:uiPriority w:val="99"/>
    <w:semiHidden/>
    <w:unhideWhenUsed/>
    <w:rsid w:val="00985A38"/>
    <w:rPr>
      <w:vertAlign w:val="superscript"/>
    </w:rPr>
  </w:style>
  <w:style w:type="paragraph" w:customStyle="1" w:styleId="afe">
    <w:name w:val="Стиль осн"/>
    <w:basedOn w:val="a0"/>
    <w:rsid w:val="00542F62"/>
    <w:pPr>
      <w:spacing w:after="120" w:line="240" w:lineRule="auto"/>
      <w:ind w:firstLine="851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542F62"/>
    <w:pPr>
      <w:spacing w:after="100"/>
      <w:ind w:left="440"/>
    </w:pPr>
  </w:style>
  <w:style w:type="character" w:styleId="aff">
    <w:name w:val="FollowedHyperlink"/>
    <w:basedOn w:val="a1"/>
    <w:uiPriority w:val="99"/>
    <w:semiHidden/>
    <w:unhideWhenUsed/>
    <w:rsid w:val="0056334D"/>
    <w:rPr>
      <w:color w:val="800080" w:themeColor="followedHyperlink"/>
      <w:u w:val="single"/>
    </w:rPr>
  </w:style>
  <w:style w:type="paragraph" w:styleId="aff0">
    <w:name w:val="endnote text"/>
    <w:basedOn w:val="a0"/>
    <w:link w:val="aff1"/>
    <w:uiPriority w:val="99"/>
    <w:semiHidden/>
    <w:unhideWhenUsed/>
    <w:rsid w:val="00695849"/>
    <w:pPr>
      <w:spacing w:after="0" w:line="240" w:lineRule="auto"/>
    </w:pPr>
    <w:rPr>
      <w:sz w:val="20"/>
      <w:szCs w:val="20"/>
    </w:rPr>
  </w:style>
  <w:style w:type="character" w:customStyle="1" w:styleId="aff1">
    <w:name w:val="Текст концевой сноски Знак"/>
    <w:basedOn w:val="a1"/>
    <w:link w:val="aff0"/>
    <w:uiPriority w:val="99"/>
    <w:semiHidden/>
    <w:rsid w:val="00695849"/>
    <w:rPr>
      <w:sz w:val="20"/>
      <w:szCs w:val="20"/>
    </w:rPr>
  </w:style>
  <w:style w:type="character" w:styleId="aff2">
    <w:name w:val="endnote reference"/>
    <w:basedOn w:val="a1"/>
    <w:uiPriority w:val="99"/>
    <w:semiHidden/>
    <w:unhideWhenUsed/>
    <w:rsid w:val="0069584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\\Vls-ora-bi\vtbl_data\XML\CRM" TargetMode="Externa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\\Vls-ora-bi\vtbl_data\XML\CRM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9.png"/><Relationship Id="rId5" Type="http://schemas.openxmlformats.org/officeDocument/2006/relationships/settings" Target="settings.xml"/><Relationship Id="rId15" Type="http://schemas.openxmlformats.org/officeDocument/2006/relationships/hyperlink" Target="mailto:MSK-AUTOLEASING-PODDERZHKA-CRM@vtb-leasing.com" TargetMode="External"/><Relationship Id="rId23" Type="http://schemas.openxmlformats.org/officeDocument/2006/relationships/image" Target="media/image8.png"/><Relationship Id="rId28" Type="http://schemas.microsoft.com/office/2011/relationships/commentsExtended" Target="commentsExtended.xml"/><Relationship Id="rId10" Type="http://schemas.openxmlformats.org/officeDocument/2006/relationships/oleObject" Target="embeddings/oleObject1.bin"/><Relationship Id="rId19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mailto:MSK-AUTOLEASING-PODDERZHKA-CRM@vtb-leasing.com" TargetMode="External"/><Relationship Id="rId22" Type="http://schemas.openxmlformats.org/officeDocument/2006/relationships/image" Target="media/image7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DA16DCA2-5909-4C68-90DE-9F719F4BD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40</Pages>
  <Words>7449</Words>
  <Characters>42462</Characters>
  <Application>Microsoft Office Word</Application>
  <DocSecurity>0</DocSecurity>
  <Lines>353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VTB Leasing</Company>
  <LinksUpToDate>false</LinksUpToDate>
  <CharactersWithSpaces>49812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Ivanova Margarita</dc:creator>
  <cp:lastModifiedBy>Vilkova Olga</cp:lastModifiedBy>
  <cp:revision>2</cp:revision>
  <cp:lastPrinted>2017-11-16T12:32:00Z</cp:lastPrinted>
  <dcterms:created xsi:type="dcterms:W3CDTF">2018-04-27T13:22:00Z</dcterms:created>
  <dcterms:modified xsi:type="dcterms:W3CDTF">2018-04-27T13:22:00Z</dcterms:modified>
</cp:coreProperties>
</file>